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A0B" w:rsidRPr="00E51499" w:rsidRDefault="00553A0B">
      <w:pPr>
        <w:rPr>
          <w:rFonts w:cs="Arial"/>
        </w:rPr>
      </w:pPr>
      <w:bookmarkStart w:id="0" w:name="_GoBack"/>
      <w:bookmarkEnd w:id="0"/>
    </w:p>
    <w:tbl>
      <w:tblPr>
        <w:tblStyle w:val="Tabellenraster"/>
        <w:tblW w:w="6891"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638"/>
        <w:gridCol w:w="2410"/>
        <w:gridCol w:w="1843"/>
      </w:tblGrid>
      <w:tr w:rsidR="00553A0B" w:rsidRPr="00E51499" w:rsidTr="000A2DEE">
        <w:trPr>
          <w:jc w:val="center"/>
        </w:trPr>
        <w:tc>
          <w:tcPr>
            <w:tcW w:w="2638" w:type="dxa"/>
          </w:tcPr>
          <w:p w:rsidR="00553A0B" w:rsidRPr="00E51499" w:rsidRDefault="000A2DEE" w:rsidP="005E636E">
            <w:pPr>
              <w:rPr>
                <w:rFonts w:cs="Arial"/>
                <w:b/>
                <w:i/>
              </w:rPr>
            </w:pPr>
            <w:r w:rsidRPr="00E51499">
              <w:rPr>
                <w:rFonts w:cs="Arial"/>
                <w:b/>
              </w:rPr>
              <w:t xml:space="preserve">Report </w:t>
            </w:r>
            <w:r w:rsidR="00553A0B" w:rsidRPr="00E51499">
              <w:rPr>
                <w:rFonts w:cs="Arial"/>
                <w:b/>
              </w:rPr>
              <w:t>IDM reference No.</w:t>
            </w:r>
          </w:p>
        </w:tc>
        <w:tc>
          <w:tcPr>
            <w:tcW w:w="2410" w:type="dxa"/>
          </w:tcPr>
          <w:p w:rsidR="00553A0B" w:rsidRPr="00E51499" w:rsidRDefault="00830C09" w:rsidP="00731194">
            <w:pPr>
              <w:rPr>
                <w:rFonts w:cs="Arial"/>
                <w:b/>
                <w:i/>
                <w:u w:val="single"/>
              </w:rPr>
            </w:pPr>
            <w:r w:rsidRPr="00E51499">
              <w:rPr>
                <w:rFonts w:cs="Arial"/>
                <w:i/>
                <w:color w:val="0070C0"/>
                <w:u w:val="single"/>
              </w:rPr>
              <w:t>EFDA_D_2MFY5M</w:t>
            </w:r>
          </w:p>
        </w:tc>
        <w:tc>
          <w:tcPr>
            <w:tcW w:w="1843" w:type="dxa"/>
          </w:tcPr>
          <w:p w:rsidR="00553A0B" w:rsidRPr="00E51499" w:rsidRDefault="00553A0B" w:rsidP="005E636E">
            <w:pPr>
              <w:rPr>
                <w:rFonts w:cs="Arial"/>
                <w:b/>
              </w:rPr>
            </w:pPr>
            <w:r w:rsidRPr="00E51499">
              <w:rPr>
                <w:rFonts w:cs="Arial"/>
                <w:b/>
              </w:rPr>
              <w:t>Version: see IDM</w:t>
            </w:r>
          </w:p>
        </w:tc>
      </w:tr>
    </w:tbl>
    <w:p w:rsidR="002A022A" w:rsidRPr="00E51499" w:rsidRDefault="002A022A" w:rsidP="00BD3849">
      <w:pPr>
        <w:spacing w:after="0" w:line="240" w:lineRule="auto"/>
        <w:jc w:val="center"/>
        <w:rPr>
          <w:rFonts w:cs="Arial"/>
        </w:rPr>
      </w:pPr>
    </w:p>
    <w:p w:rsidR="00497942" w:rsidRPr="00E51499" w:rsidRDefault="004231FF" w:rsidP="00BD3849">
      <w:pPr>
        <w:spacing w:after="0" w:line="240" w:lineRule="auto"/>
        <w:jc w:val="center"/>
        <w:rPr>
          <w:rFonts w:cs="Arial"/>
        </w:rPr>
      </w:pPr>
      <w:r w:rsidRPr="00E51499">
        <w:rPr>
          <w:rFonts w:cs="Arial"/>
        </w:rPr>
        <w:t>Final</w:t>
      </w:r>
      <w:r w:rsidR="00DF2E43" w:rsidRPr="00E51499">
        <w:rPr>
          <w:rFonts w:cs="Arial"/>
        </w:rPr>
        <w:t xml:space="preserve"> Report</w:t>
      </w:r>
    </w:p>
    <w:p w:rsidR="004231FF" w:rsidRPr="00E51499" w:rsidRDefault="004231FF" w:rsidP="00BD3849">
      <w:pPr>
        <w:spacing w:after="0" w:line="240" w:lineRule="auto"/>
        <w:jc w:val="center"/>
        <w:rPr>
          <w:rFonts w:cs="Arial"/>
        </w:rPr>
      </w:pPr>
      <w:proofErr w:type="gramStart"/>
      <w:r w:rsidRPr="00E51499">
        <w:rPr>
          <w:rFonts w:cs="Arial"/>
        </w:rPr>
        <w:t>on</w:t>
      </w:r>
      <w:proofErr w:type="gramEnd"/>
      <w:r w:rsidRPr="00E51499">
        <w:rPr>
          <w:rFonts w:cs="Arial"/>
        </w:rPr>
        <w:t xml:space="preserve"> Deliverable</w:t>
      </w:r>
    </w:p>
    <w:p w:rsidR="00142C79" w:rsidRDefault="00646DDE" w:rsidP="00BD3849">
      <w:pPr>
        <w:spacing w:after="0" w:line="240" w:lineRule="auto"/>
        <w:jc w:val="center"/>
        <w:rPr>
          <w:rFonts w:cs="Arial"/>
          <w:i/>
          <w:sz w:val="28"/>
        </w:rPr>
      </w:pPr>
      <w:r>
        <w:rPr>
          <w:rFonts w:cs="Arial"/>
          <w:i/>
          <w:sz w:val="28"/>
        </w:rPr>
        <w:t>MAT-1.3.1-T3-D1 Status Report on Development of Rules for Brittle Fracture (KIT)</w:t>
      </w:r>
    </w:p>
    <w:p w:rsidR="00646DDE" w:rsidRPr="00E51499" w:rsidRDefault="00646DDE" w:rsidP="00BD3849">
      <w:pPr>
        <w:spacing w:after="0" w:line="240" w:lineRule="auto"/>
        <w:jc w:val="center"/>
        <w:rPr>
          <w:rFonts w:cs="Arial"/>
        </w:rPr>
      </w:pPr>
    </w:p>
    <w:tbl>
      <w:tblPr>
        <w:tblStyle w:val="Tabellenraste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68"/>
        <w:gridCol w:w="3685"/>
        <w:gridCol w:w="1843"/>
        <w:gridCol w:w="2267"/>
      </w:tblGrid>
      <w:tr w:rsidR="00364571" w:rsidRPr="00E51499" w:rsidTr="00364571">
        <w:tc>
          <w:tcPr>
            <w:tcW w:w="5353" w:type="dxa"/>
            <w:gridSpan w:val="2"/>
            <w:tcBorders>
              <w:top w:val="nil"/>
              <w:left w:val="nil"/>
              <w:bottom w:val="single" w:sz="4" w:space="0" w:color="auto"/>
              <w:right w:val="double" w:sz="4" w:space="0" w:color="auto"/>
            </w:tcBorders>
          </w:tcPr>
          <w:p w:rsidR="00364571" w:rsidRPr="00E51499" w:rsidRDefault="00364571" w:rsidP="00DF2E43">
            <w:pPr>
              <w:rPr>
                <w:rFonts w:cs="Arial"/>
                <w:i/>
              </w:rPr>
            </w:pPr>
          </w:p>
        </w:tc>
        <w:tc>
          <w:tcPr>
            <w:tcW w:w="1843" w:type="dxa"/>
            <w:tcBorders>
              <w:left w:val="double" w:sz="4" w:space="0" w:color="auto"/>
              <w:bottom w:val="single" w:sz="4" w:space="0" w:color="auto"/>
              <w:right w:val="single" w:sz="4" w:space="0" w:color="auto"/>
            </w:tcBorders>
          </w:tcPr>
          <w:p w:rsidR="00364571" w:rsidRPr="00E51499" w:rsidRDefault="00364571" w:rsidP="005E636E">
            <w:pPr>
              <w:rPr>
                <w:rFonts w:cs="Arial"/>
                <w:b/>
              </w:rPr>
            </w:pPr>
            <w:r w:rsidRPr="00E51499">
              <w:rPr>
                <w:rFonts w:cs="Arial"/>
                <w:b/>
              </w:rPr>
              <w:t>Deliverable-ID</w:t>
            </w:r>
            <w:r w:rsidRPr="00E51499">
              <w:rPr>
                <w:rStyle w:val="Funotenzeichen"/>
              </w:rPr>
              <w:footnoteReference w:id="1"/>
            </w:r>
          </w:p>
        </w:tc>
        <w:tc>
          <w:tcPr>
            <w:tcW w:w="2267" w:type="dxa"/>
            <w:tcBorders>
              <w:left w:val="single" w:sz="4" w:space="0" w:color="auto"/>
              <w:bottom w:val="single" w:sz="4" w:space="0" w:color="auto"/>
            </w:tcBorders>
          </w:tcPr>
          <w:p w:rsidR="00364571" w:rsidRPr="00E51499" w:rsidRDefault="00646DDE" w:rsidP="00830C09">
            <w:pPr>
              <w:rPr>
                <w:rFonts w:cs="Arial"/>
              </w:rPr>
            </w:pPr>
            <w:r>
              <w:rPr>
                <w:rFonts w:cs="Arial"/>
                <w:i/>
              </w:rPr>
              <w:t>MAT-1.3.1-T3-D1</w:t>
            </w:r>
          </w:p>
        </w:tc>
      </w:tr>
      <w:tr w:rsidR="00364571" w:rsidRPr="00E51499" w:rsidTr="00364571">
        <w:tc>
          <w:tcPr>
            <w:tcW w:w="1668" w:type="dxa"/>
            <w:tcBorders>
              <w:bottom w:val="single" w:sz="4" w:space="0" w:color="auto"/>
              <w:right w:val="single" w:sz="4" w:space="0" w:color="auto"/>
            </w:tcBorders>
          </w:tcPr>
          <w:p w:rsidR="00364571" w:rsidRPr="00E51499" w:rsidRDefault="00364571" w:rsidP="00DF2E43">
            <w:pPr>
              <w:rPr>
                <w:rFonts w:cs="Arial"/>
                <w:b/>
              </w:rPr>
            </w:pPr>
            <w:r w:rsidRPr="00E51499">
              <w:rPr>
                <w:rFonts w:cs="Arial"/>
                <w:b/>
              </w:rPr>
              <w:t>Work Package</w:t>
            </w:r>
          </w:p>
        </w:tc>
        <w:tc>
          <w:tcPr>
            <w:tcW w:w="3685" w:type="dxa"/>
            <w:tcBorders>
              <w:left w:val="single" w:sz="4" w:space="0" w:color="auto"/>
              <w:bottom w:val="single" w:sz="4" w:space="0" w:color="auto"/>
              <w:right w:val="single" w:sz="4" w:space="0" w:color="auto"/>
            </w:tcBorders>
          </w:tcPr>
          <w:p w:rsidR="00364571" w:rsidRPr="00E51499" w:rsidRDefault="00364571" w:rsidP="00F03326">
            <w:pPr>
              <w:rPr>
                <w:rFonts w:cs="Arial"/>
                <w:i/>
              </w:rPr>
            </w:pPr>
            <w:r w:rsidRPr="00E51499">
              <w:rPr>
                <w:rFonts w:cs="Arial"/>
                <w:i/>
              </w:rPr>
              <w:t>WP</w:t>
            </w:r>
            <w:r w:rsidR="00F03326" w:rsidRPr="00E51499">
              <w:rPr>
                <w:rFonts w:cs="Arial"/>
                <w:i/>
              </w:rPr>
              <w:t>MAT</w:t>
            </w:r>
          </w:p>
        </w:tc>
        <w:tc>
          <w:tcPr>
            <w:tcW w:w="1843" w:type="dxa"/>
            <w:tcBorders>
              <w:left w:val="single" w:sz="4" w:space="0" w:color="auto"/>
              <w:bottom w:val="single" w:sz="4" w:space="0" w:color="auto"/>
              <w:right w:val="single" w:sz="4" w:space="0" w:color="auto"/>
            </w:tcBorders>
          </w:tcPr>
          <w:p w:rsidR="00364571" w:rsidRPr="00E51499" w:rsidRDefault="00364571" w:rsidP="00DF2E43">
            <w:pPr>
              <w:rPr>
                <w:rFonts w:cs="Arial"/>
                <w:b/>
              </w:rPr>
            </w:pPr>
            <w:r w:rsidRPr="00E51499">
              <w:rPr>
                <w:rFonts w:cs="Arial"/>
                <w:b/>
              </w:rPr>
              <w:t>Date</w:t>
            </w:r>
          </w:p>
        </w:tc>
        <w:tc>
          <w:tcPr>
            <w:tcW w:w="2267" w:type="dxa"/>
            <w:tcBorders>
              <w:left w:val="single" w:sz="4" w:space="0" w:color="auto"/>
              <w:bottom w:val="single" w:sz="4" w:space="0" w:color="auto"/>
            </w:tcBorders>
          </w:tcPr>
          <w:p w:rsidR="00364571" w:rsidRPr="00E51499" w:rsidRDefault="00830C09" w:rsidP="00830C09">
            <w:pPr>
              <w:rPr>
                <w:rFonts w:cs="Arial"/>
                <w:i/>
              </w:rPr>
            </w:pPr>
            <w:r w:rsidRPr="00E51499">
              <w:rPr>
                <w:rFonts w:cs="Arial"/>
                <w:i/>
              </w:rPr>
              <w:t>31</w:t>
            </w:r>
            <w:proofErr w:type="gramStart"/>
            <w:r w:rsidR="00C91637" w:rsidRPr="00E51499">
              <w:rPr>
                <w:rFonts w:cs="Arial"/>
                <w:i/>
              </w:rPr>
              <w:t>.</w:t>
            </w:r>
            <w:r w:rsidRPr="00E51499">
              <w:rPr>
                <w:rFonts w:cs="Arial"/>
                <w:i/>
              </w:rPr>
              <w:t>Oct</w:t>
            </w:r>
            <w:proofErr w:type="gramEnd"/>
            <w:r w:rsidRPr="00E51499">
              <w:rPr>
                <w:rFonts w:cs="Arial"/>
                <w:i/>
              </w:rPr>
              <w:t>.. 2015</w:t>
            </w:r>
          </w:p>
        </w:tc>
      </w:tr>
      <w:tr w:rsidR="00364571" w:rsidRPr="00E51499" w:rsidTr="00364571">
        <w:tc>
          <w:tcPr>
            <w:tcW w:w="1668" w:type="dxa"/>
            <w:tcBorders>
              <w:top w:val="single" w:sz="4" w:space="0" w:color="auto"/>
              <w:bottom w:val="single" w:sz="4" w:space="0" w:color="auto"/>
              <w:right w:val="single" w:sz="4" w:space="0" w:color="auto"/>
            </w:tcBorders>
          </w:tcPr>
          <w:p w:rsidR="00364571" w:rsidRPr="00E51499" w:rsidRDefault="00364571" w:rsidP="005E636E">
            <w:pPr>
              <w:rPr>
                <w:rFonts w:cs="Arial"/>
                <w:b/>
              </w:rPr>
            </w:pPr>
            <w:r w:rsidRPr="00E51499">
              <w:rPr>
                <w:rFonts w:cs="Arial"/>
                <w:b/>
              </w:rPr>
              <w:t>Project Leader</w:t>
            </w:r>
          </w:p>
        </w:tc>
        <w:tc>
          <w:tcPr>
            <w:tcW w:w="7795" w:type="dxa"/>
            <w:gridSpan w:val="3"/>
            <w:tcBorders>
              <w:top w:val="single" w:sz="4" w:space="0" w:color="auto"/>
              <w:left w:val="single" w:sz="4" w:space="0" w:color="auto"/>
              <w:bottom w:val="single" w:sz="4" w:space="0" w:color="auto"/>
            </w:tcBorders>
          </w:tcPr>
          <w:p w:rsidR="00364571" w:rsidRPr="00E51499" w:rsidRDefault="00F03326" w:rsidP="005E636E">
            <w:pPr>
              <w:rPr>
                <w:rFonts w:cs="Arial"/>
                <w:i/>
                <w:strike/>
              </w:rPr>
            </w:pPr>
            <w:r w:rsidRPr="00E51499">
              <w:rPr>
                <w:rFonts w:cs="Arial"/>
                <w:i/>
              </w:rPr>
              <w:t>Michael Rieth</w:t>
            </w:r>
          </w:p>
        </w:tc>
      </w:tr>
      <w:tr w:rsidR="00364571" w:rsidRPr="00E51499" w:rsidTr="00364571">
        <w:tc>
          <w:tcPr>
            <w:tcW w:w="9463" w:type="dxa"/>
            <w:gridSpan w:val="4"/>
            <w:tcBorders>
              <w:top w:val="single" w:sz="4" w:space="0" w:color="auto"/>
              <w:bottom w:val="single" w:sz="4" w:space="0" w:color="auto"/>
            </w:tcBorders>
            <w:shd w:val="clear" w:color="auto" w:fill="D9D9D9" w:themeFill="background1" w:themeFillShade="D9"/>
          </w:tcPr>
          <w:p w:rsidR="00364571" w:rsidRPr="00E51499" w:rsidRDefault="00364571" w:rsidP="005E636E">
            <w:pPr>
              <w:rPr>
                <w:rFonts w:cs="Arial"/>
              </w:rPr>
            </w:pPr>
          </w:p>
        </w:tc>
      </w:tr>
      <w:tr w:rsidR="00830C09" w:rsidRPr="00E51499" w:rsidTr="00364571">
        <w:tc>
          <w:tcPr>
            <w:tcW w:w="1668" w:type="dxa"/>
            <w:tcBorders>
              <w:top w:val="single" w:sz="4" w:space="0" w:color="auto"/>
              <w:bottom w:val="single" w:sz="4" w:space="0" w:color="auto"/>
              <w:right w:val="single" w:sz="4" w:space="0" w:color="auto"/>
            </w:tcBorders>
          </w:tcPr>
          <w:p w:rsidR="00830C09" w:rsidRPr="00E51499" w:rsidRDefault="00830C09" w:rsidP="005E636E">
            <w:pPr>
              <w:rPr>
                <w:rFonts w:cs="Arial"/>
                <w:b/>
              </w:rPr>
            </w:pPr>
            <w:r w:rsidRPr="00E51499">
              <w:rPr>
                <w:rFonts w:cs="Arial"/>
                <w:b/>
              </w:rPr>
              <w:t>TS Title</w:t>
            </w:r>
          </w:p>
        </w:tc>
        <w:tc>
          <w:tcPr>
            <w:tcW w:w="7795" w:type="dxa"/>
            <w:gridSpan w:val="3"/>
            <w:tcBorders>
              <w:top w:val="single" w:sz="4" w:space="0" w:color="auto"/>
              <w:left w:val="single" w:sz="4" w:space="0" w:color="auto"/>
              <w:bottom w:val="single" w:sz="4" w:space="0" w:color="auto"/>
              <w:right w:val="double" w:sz="4" w:space="0" w:color="auto"/>
            </w:tcBorders>
          </w:tcPr>
          <w:p w:rsidR="00830C09" w:rsidRPr="00E51499" w:rsidRDefault="00830C09" w:rsidP="005E636E">
            <w:pPr>
              <w:rPr>
                <w:rFonts w:cs="Arial"/>
                <w:i/>
              </w:rPr>
            </w:pPr>
            <w:r w:rsidRPr="00E51499">
              <w:rPr>
                <w:rFonts w:cs="Arial"/>
                <w:i/>
              </w:rPr>
              <w:t>EDDI Structural Design Criteria – Priority Gaps – Brittle Fracture</w:t>
            </w:r>
          </w:p>
        </w:tc>
      </w:tr>
      <w:tr w:rsidR="00364571" w:rsidRPr="00E51499" w:rsidTr="00364571">
        <w:tc>
          <w:tcPr>
            <w:tcW w:w="1668" w:type="dxa"/>
            <w:tcBorders>
              <w:top w:val="single" w:sz="4" w:space="0" w:color="auto"/>
              <w:bottom w:val="single" w:sz="4" w:space="0" w:color="auto"/>
              <w:right w:val="single" w:sz="4" w:space="0" w:color="auto"/>
            </w:tcBorders>
          </w:tcPr>
          <w:p w:rsidR="00364571" w:rsidRPr="00E51499" w:rsidRDefault="00364571" w:rsidP="005E636E">
            <w:pPr>
              <w:rPr>
                <w:rFonts w:cs="Arial"/>
                <w:b/>
              </w:rPr>
            </w:pPr>
            <w:r w:rsidRPr="00E51499">
              <w:rPr>
                <w:rFonts w:cs="Arial"/>
                <w:b/>
              </w:rPr>
              <w:t>TS Ref. No.</w:t>
            </w:r>
          </w:p>
        </w:tc>
        <w:tc>
          <w:tcPr>
            <w:tcW w:w="3685" w:type="dxa"/>
            <w:tcBorders>
              <w:top w:val="single" w:sz="4" w:space="0" w:color="auto"/>
              <w:left w:val="single" w:sz="4" w:space="0" w:color="auto"/>
              <w:bottom w:val="single" w:sz="4" w:space="0" w:color="auto"/>
              <w:right w:val="single" w:sz="4" w:space="0" w:color="auto"/>
            </w:tcBorders>
          </w:tcPr>
          <w:p w:rsidR="00364571" w:rsidRPr="00E51499" w:rsidRDefault="00F03326" w:rsidP="00830C09">
            <w:pPr>
              <w:rPr>
                <w:rFonts w:cs="Arial"/>
                <w:i/>
              </w:rPr>
            </w:pPr>
            <w:r w:rsidRPr="00E51499">
              <w:rPr>
                <w:rFonts w:cs="Arial"/>
                <w:i/>
              </w:rPr>
              <w:t>EDDI-1.3.1-</w:t>
            </w:r>
            <w:r w:rsidR="00830C09" w:rsidRPr="00E51499">
              <w:rPr>
                <w:rFonts w:cs="Arial"/>
                <w:i/>
              </w:rPr>
              <w:t>T03</w:t>
            </w:r>
          </w:p>
        </w:tc>
        <w:tc>
          <w:tcPr>
            <w:tcW w:w="1843" w:type="dxa"/>
            <w:tcBorders>
              <w:top w:val="single" w:sz="4" w:space="0" w:color="auto"/>
              <w:left w:val="single" w:sz="4" w:space="0" w:color="auto"/>
              <w:bottom w:val="single" w:sz="4" w:space="0" w:color="auto"/>
              <w:right w:val="single" w:sz="4" w:space="0" w:color="auto"/>
            </w:tcBorders>
          </w:tcPr>
          <w:p w:rsidR="00364571" w:rsidRPr="00E51499" w:rsidRDefault="00364571" w:rsidP="005E636E">
            <w:pPr>
              <w:rPr>
                <w:rFonts w:cs="Arial"/>
                <w:b/>
              </w:rPr>
            </w:pPr>
            <w:r w:rsidRPr="00E51499">
              <w:rPr>
                <w:rFonts w:cs="Arial"/>
                <w:b/>
              </w:rPr>
              <w:t>TS IDM-link</w:t>
            </w:r>
          </w:p>
        </w:tc>
        <w:tc>
          <w:tcPr>
            <w:tcW w:w="2267" w:type="dxa"/>
            <w:tcBorders>
              <w:top w:val="single" w:sz="4" w:space="0" w:color="auto"/>
              <w:left w:val="single" w:sz="4" w:space="0" w:color="auto"/>
              <w:bottom w:val="single" w:sz="4" w:space="0" w:color="auto"/>
              <w:right w:val="double" w:sz="4" w:space="0" w:color="auto"/>
            </w:tcBorders>
          </w:tcPr>
          <w:p w:rsidR="00364571" w:rsidRPr="00E51499" w:rsidRDefault="00731194" w:rsidP="00731194">
            <w:pPr>
              <w:rPr>
                <w:rFonts w:cs="Arial"/>
                <w:i/>
                <w:lang w:val="en-US"/>
              </w:rPr>
            </w:pPr>
            <w:r w:rsidRPr="00E51499">
              <w:rPr>
                <w:rFonts w:cs="Arial"/>
                <w:i/>
                <w:color w:val="0070C0"/>
                <w:u w:val="single"/>
              </w:rPr>
              <w:t>EFDA_D_2KXPEY</w:t>
            </w:r>
          </w:p>
        </w:tc>
      </w:tr>
      <w:tr w:rsidR="00364571" w:rsidRPr="00E51499" w:rsidTr="00364571">
        <w:tc>
          <w:tcPr>
            <w:tcW w:w="1668" w:type="dxa"/>
            <w:tcBorders>
              <w:top w:val="single" w:sz="4" w:space="0" w:color="auto"/>
              <w:bottom w:val="single" w:sz="4" w:space="0" w:color="auto"/>
              <w:right w:val="single" w:sz="4" w:space="0" w:color="auto"/>
            </w:tcBorders>
          </w:tcPr>
          <w:p w:rsidR="00364571" w:rsidRPr="00E51499" w:rsidRDefault="00364571" w:rsidP="005E636E">
            <w:pPr>
              <w:rPr>
                <w:rFonts w:cs="Arial"/>
                <w:b/>
              </w:rPr>
            </w:pPr>
            <w:r w:rsidRPr="00E51499">
              <w:rPr>
                <w:rFonts w:cs="Arial"/>
                <w:b/>
              </w:rPr>
              <w:t>Task Owner</w:t>
            </w:r>
          </w:p>
        </w:tc>
        <w:tc>
          <w:tcPr>
            <w:tcW w:w="7795" w:type="dxa"/>
            <w:gridSpan w:val="3"/>
            <w:tcBorders>
              <w:top w:val="single" w:sz="4" w:space="0" w:color="auto"/>
              <w:left w:val="single" w:sz="4" w:space="0" w:color="auto"/>
              <w:bottom w:val="single" w:sz="4" w:space="0" w:color="auto"/>
            </w:tcBorders>
          </w:tcPr>
          <w:p w:rsidR="00364571" w:rsidRPr="00E51499" w:rsidRDefault="00F03326" w:rsidP="00F03326">
            <w:pPr>
              <w:rPr>
                <w:rFonts w:cs="Arial"/>
              </w:rPr>
            </w:pPr>
            <w:r w:rsidRPr="00E51499">
              <w:rPr>
                <w:rFonts w:cs="Arial"/>
                <w:i/>
              </w:rPr>
              <w:t>Jarir Aktaa</w:t>
            </w:r>
          </w:p>
        </w:tc>
      </w:tr>
      <w:tr w:rsidR="00364571" w:rsidRPr="00E51499" w:rsidTr="00364571">
        <w:tc>
          <w:tcPr>
            <w:tcW w:w="1668" w:type="dxa"/>
            <w:tcBorders>
              <w:top w:val="single" w:sz="4" w:space="0" w:color="auto"/>
              <w:right w:val="single" w:sz="4" w:space="0" w:color="auto"/>
            </w:tcBorders>
          </w:tcPr>
          <w:p w:rsidR="00364571" w:rsidRPr="00E51499" w:rsidRDefault="00364571" w:rsidP="005E636E">
            <w:pPr>
              <w:rPr>
                <w:rFonts w:cs="Arial"/>
                <w:b/>
              </w:rPr>
            </w:pPr>
            <w:r w:rsidRPr="00E51499">
              <w:rPr>
                <w:rFonts w:cs="Arial"/>
                <w:b/>
              </w:rPr>
              <w:t>RU(s)</w:t>
            </w:r>
          </w:p>
        </w:tc>
        <w:tc>
          <w:tcPr>
            <w:tcW w:w="7795" w:type="dxa"/>
            <w:gridSpan w:val="3"/>
            <w:tcBorders>
              <w:top w:val="single" w:sz="4" w:space="0" w:color="auto"/>
              <w:left w:val="single" w:sz="4" w:space="0" w:color="auto"/>
            </w:tcBorders>
          </w:tcPr>
          <w:p w:rsidR="00364571" w:rsidRPr="00E51499" w:rsidRDefault="00364571" w:rsidP="00DF2E43">
            <w:pPr>
              <w:rPr>
                <w:rFonts w:cs="Arial"/>
              </w:rPr>
            </w:pPr>
            <w:r w:rsidRPr="00E51499">
              <w:rPr>
                <w:rFonts w:cs="Arial"/>
                <w:i/>
              </w:rPr>
              <w:t>KIT</w:t>
            </w:r>
          </w:p>
        </w:tc>
      </w:tr>
    </w:tbl>
    <w:p w:rsidR="00F47163" w:rsidRPr="00E51499" w:rsidRDefault="00F47163" w:rsidP="00553A0B">
      <w:pPr>
        <w:spacing w:after="0"/>
        <w:rPr>
          <w:rFonts w:cs="Arial"/>
        </w:rPr>
      </w:pPr>
    </w:p>
    <w:tbl>
      <w:tblPr>
        <w:tblStyle w:val="Tabellenraster"/>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668"/>
        <w:gridCol w:w="7795"/>
      </w:tblGrid>
      <w:tr w:rsidR="00CB6D41" w:rsidRPr="00E51499" w:rsidTr="00AC01EB">
        <w:tc>
          <w:tcPr>
            <w:tcW w:w="9463" w:type="dxa"/>
            <w:gridSpan w:val="2"/>
            <w:shd w:val="clear" w:color="auto" w:fill="D9D9D9" w:themeFill="background1" w:themeFillShade="D9"/>
          </w:tcPr>
          <w:p w:rsidR="00CB6D41" w:rsidRPr="00E51499" w:rsidRDefault="00CB6D41" w:rsidP="00364571">
            <w:pPr>
              <w:rPr>
                <w:rFonts w:cs="Arial"/>
                <w:b/>
              </w:rPr>
            </w:pPr>
            <w:r w:rsidRPr="00E51499">
              <w:rPr>
                <w:rFonts w:cs="Arial"/>
                <w:b/>
              </w:rPr>
              <w:t xml:space="preserve">Report Review </w:t>
            </w:r>
            <w:r w:rsidR="00364571" w:rsidRPr="00E51499">
              <w:rPr>
                <w:rFonts w:cs="Arial"/>
                <w:b/>
              </w:rPr>
              <w:t>&amp;</w:t>
            </w:r>
            <w:r w:rsidRPr="00E51499">
              <w:rPr>
                <w:rFonts w:cs="Arial"/>
                <w:b/>
              </w:rPr>
              <w:t xml:space="preserve"> Approval</w:t>
            </w:r>
          </w:p>
        </w:tc>
      </w:tr>
      <w:tr w:rsidR="00F47163" w:rsidRPr="00E51499" w:rsidTr="00364571">
        <w:tc>
          <w:tcPr>
            <w:tcW w:w="1668" w:type="dxa"/>
          </w:tcPr>
          <w:p w:rsidR="00F47163" w:rsidRPr="00E51499" w:rsidRDefault="00F47163" w:rsidP="005E636E">
            <w:pPr>
              <w:rPr>
                <w:rFonts w:cs="Arial"/>
                <w:b/>
              </w:rPr>
            </w:pPr>
            <w:r w:rsidRPr="00E51499">
              <w:rPr>
                <w:rFonts w:cs="Arial"/>
                <w:b/>
              </w:rPr>
              <w:t>IDM role</w:t>
            </w:r>
          </w:p>
        </w:tc>
        <w:tc>
          <w:tcPr>
            <w:tcW w:w="7795" w:type="dxa"/>
          </w:tcPr>
          <w:p w:rsidR="00F47163" w:rsidRPr="00E51499" w:rsidRDefault="00F47163" w:rsidP="005E636E">
            <w:pPr>
              <w:rPr>
                <w:rFonts w:cs="Arial"/>
                <w:b/>
              </w:rPr>
            </w:pPr>
            <w:r w:rsidRPr="00E51499">
              <w:rPr>
                <w:rFonts w:cs="Arial"/>
                <w:b/>
              </w:rPr>
              <w:t>Name(s)</w:t>
            </w:r>
          </w:p>
        </w:tc>
      </w:tr>
      <w:tr w:rsidR="00F47163" w:rsidRPr="00E51499" w:rsidTr="00364571">
        <w:tc>
          <w:tcPr>
            <w:tcW w:w="1668" w:type="dxa"/>
          </w:tcPr>
          <w:p w:rsidR="00F47163" w:rsidRPr="00E51499" w:rsidRDefault="002A022A" w:rsidP="005E636E">
            <w:pPr>
              <w:rPr>
                <w:rFonts w:cs="Arial"/>
                <w:b/>
              </w:rPr>
            </w:pPr>
            <w:r w:rsidRPr="00E51499">
              <w:rPr>
                <w:rFonts w:cs="Arial"/>
                <w:b/>
              </w:rPr>
              <w:t>Author</w:t>
            </w:r>
          </w:p>
        </w:tc>
        <w:tc>
          <w:tcPr>
            <w:tcW w:w="7795" w:type="dxa"/>
          </w:tcPr>
          <w:p w:rsidR="00F47163" w:rsidRPr="00E51499" w:rsidRDefault="008F7729" w:rsidP="00F03326">
            <w:pPr>
              <w:rPr>
                <w:rFonts w:cs="Arial"/>
                <w:i/>
              </w:rPr>
            </w:pPr>
            <w:r w:rsidRPr="00E51499">
              <w:rPr>
                <w:rFonts w:cs="Arial"/>
                <w:i/>
              </w:rPr>
              <w:t>Marco Conte</w:t>
            </w:r>
          </w:p>
        </w:tc>
      </w:tr>
      <w:tr w:rsidR="00F47163" w:rsidRPr="00E51499" w:rsidTr="00364571">
        <w:tc>
          <w:tcPr>
            <w:tcW w:w="1668" w:type="dxa"/>
          </w:tcPr>
          <w:p w:rsidR="00F47163" w:rsidRPr="00E51499" w:rsidRDefault="00F47163" w:rsidP="005E636E">
            <w:pPr>
              <w:rPr>
                <w:rFonts w:cs="Arial"/>
                <w:b/>
              </w:rPr>
            </w:pPr>
            <w:r w:rsidRPr="00E51499">
              <w:rPr>
                <w:rFonts w:cs="Arial"/>
                <w:b/>
              </w:rPr>
              <w:t>Co-author(s)</w:t>
            </w:r>
          </w:p>
        </w:tc>
        <w:tc>
          <w:tcPr>
            <w:tcW w:w="7795" w:type="dxa"/>
          </w:tcPr>
          <w:p w:rsidR="00F47163" w:rsidRPr="00E51499" w:rsidRDefault="008F7729" w:rsidP="00F03326">
            <w:pPr>
              <w:rPr>
                <w:rFonts w:cs="Arial"/>
                <w:i/>
              </w:rPr>
            </w:pPr>
            <w:r w:rsidRPr="00E51499">
              <w:rPr>
                <w:rFonts w:cs="Arial"/>
                <w:i/>
              </w:rPr>
              <w:t>Jarir Aktaa</w:t>
            </w:r>
          </w:p>
        </w:tc>
      </w:tr>
      <w:tr w:rsidR="001252EA" w:rsidRPr="00E51499" w:rsidTr="00364571">
        <w:tc>
          <w:tcPr>
            <w:tcW w:w="1668" w:type="dxa"/>
          </w:tcPr>
          <w:p w:rsidR="001252EA" w:rsidRPr="00E51499" w:rsidRDefault="001252EA" w:rsidP="005E636E">
            <w:pPr>
              <w:rPr>
                <w:rFonts w:cs="Arial"/>
                <w:b/>
              </w:rPr>
            </w:pPr>
            <w:r w:rsidRPr="00E51499">
              <w:rPr>
                <w:rFonts w:cs="Arial"/>
                <w:b/>
              </w:rPr>
              <w:t>Reviewer(s)</w:t>
            </w:r>
          </w:p>
        </w:tc>
        <w:tc>
          <w:tcPr>
            <w:tcW w:w="7795" w:type="dxa"/>
          </w:tcPr>
          <w:p w:rsidR="001252EA" w:rsidRPr="00E51499" w:rsidRDefault="001252EA" w:rsidP="00140EA4">
            <w:pPr>
              <w:rPr>
                <w:rFonts w:cs="Arial"/>
                <w:i/>
              </w:rPr>
            </w:pPr>
            <w:r w:rsidRPr="00E51499">
              <w:rPr>
                <w:rFonts w:cs="Arial"/>
                <w:i/>
              </w:rPr>
              <w:t xml:space="preserve">Manminder Kalsey, Mike </w:t>
            </w:r>
            <w:r w:rsidR="00140EA4">
              <w:rPr>
                <w:rFonts w:cs="Arial"/>
                <w:i/>
              </w:rPr>
              <w:t>Gorley</w:t>
            </w:r>
          </w:p>
        </w:tc>
      </w:tr>
      <w:tr w:rsidR="001252EA" w:rsidRPr="00E51499" w:rsidTr="00364571">
        <w:tc>
          <w:tcPr>
            <w:tcW w:w="1668" w:type="dxa"/>
          </w:tcPr>
          <w:p w:rsidR="001252EA" w:rsidRPr="00E51499" w:rsidRDefault="001252EA" w:rsidP="005E636E">
            <w:pPr>
              <w:rPr>
                <w:rFonts w:cs="Arial"/>
                <w:b/>
              </w:rPr>
            </w:pPr>
            <w:r w:rsidRPr="00E51499">
              <w:rPr>
                <w:rFonts w:cs="Arial"/>
                <w:b/>
              </w:rPr>
              <w:t>PMU Reviewer</w:t>
            </w:r>
          </w:p>
        </w:tc>
        <w:tc>
          <w:tcPr>
            <w:tcW w:w="7795" w:type="dxa"/>
          </w:tcPr>
          <w:p w:rsidR="001252EA" w:rsidRPr="00E51499" w:rsidRDefault="001252EA" w:rsidP="005E636E">
            <w:pPr>
              <w:rPr>
                <w:rFonts w:cs="Arial"/>
                <w:i/>
              </w:rPr>
            </w:pPr>
            <w:r w:rsidRPr="00E51499">
              <w:rPr>
                <w:rFonts w:cs="Arial"/>
                <w:i/>
              </w:rPr>
              <w:t>Eberhard Diegele</w:t>
            </w:r>
          </w:p>
        </w:tc>
      </w:tr>
      <w:tr w:rsidR="001252EA" w:rsidRPr="00E51499" w:rsidTr="00364571">
        <w:tc>
          <w:tcPr>
            <w:tcW w:w="1668" w:type="dxa"/>
          </w:tcPr>
          <w:p w:rsidR="001252EA" w:rsidRPr="00E51499" w:rsidRDefault="001252EA" w:rsidP="005E636E">
            <w:pPr>
              <w:rPr>
                <w:rFonts w:cs="Arial"/>
                <w:b/>
              </w:rPr>
            </w:pPr>
            <w:r w:rsidRPr="00E51499">
              <w:rPr>
                <w:rFonts w:cs="Arial"/>
                <w:b/>
              </w:rPr>
              <w:t>Approver</w:t>
            </w:r>
          </w:p>
        </w:tc>
        <w:tc>
          <w:tcPr>
            <w:tcW w:w="7795" w:type="dxa"/>
          </w:tcPr>
          <w:p w:rsidR="001252EA" w:rsidRPr="00E51499" w:rsidRDefault="001252EA" w:rsidP="005E636E">
            <w:pPr>
              <w:rPr>
                <w:rFonts w:cs="Arial"/>
                <w:i/>
              </w:rPr>
            </w:pPr>
            <w:r w:rsidRPr="00E51499">
              <w:rPr>
                <w:rFonts w:cs="Arial"/>
                <w:i/>
              </w:rPr>
              <w:t>Michael Rieth</w:t>
            </w:r>
          </w:p>
        </w:tc>
      </w:tr>
    </w:tbl>
    <w:p w:rsidR="00794F7C" w:rsidRPr="00E51499" w:rsidRDefault="00794F7C" w:rsidP="00794F7C">
      <w:pPr>
        <w:spacing w:after="0"/>
        <w:rPr>
          <w:rFonts w:cs="Arial"/>
        </w:rPr>
      </w:pPr>
    </w:p>
    <w:tbl>
      <w:tblPr>
        <w:tblStyle w:val="Tabellenraster"/>
        <w:tblW w:w="9241" w:type="dxa"/>
        <w:tblCellMar>
          <w:left w:w="85" w:type="dxa"/>
          <w:right w:w="85" w:type="dxa"/>
        </w:tblCellMar>
        <w:tblLook w:val="04A0" w:firstRow="1" w:lastRow="0" w:firstColumn="1" w:lastColumn="0" w:noHBand="0" w:noVBand="1"/>
      </w:tblPr>
      <w:tblGrid>
        <w:gridCol w:w="283"/>
        <w:gridCol w:w="2098"/>
        <w:gridCol w:w="283"/>
        <w:gridCol w:w="4195"/>
        <w:gridCol w:w="284"/>
        <w:gridCol w:w="2098"/>
      </w:tblGrid>
      <w:tr w:rsidR="00553A0B" w:rsidRPr="00E51499" w:rsidTr="00D16016">
        <w:tc>
          <w:tcPr>
            <w:tcW w:w="283" w:type="dxa"/>
          </w:tcPr>
          <w:p w:rsidR="00553A0B" w:rsidRPr="00E51499" w:rsidRDefault="00E5261C" w:rsidP="005E636E">
            <w:pPr>
              <w:rPr>
                <w:rFonts w:cs="Arial"/>
              </w:rPr>
            </w:pPr>
            <w:r w:rsidRPr="00E51499">
              <w:rPr>
                <w:rFonts w:cs="Arial"/>
              </w:rPr>
              <w:t>x</w:t>
            </w:r>
          </w:p>
        </w:tc>
        <w:tc>
          <w:tcPr>
            <w:tcW w:w="2098" w:type="dxa"/>
            <w:tcBorders>
              <w:top w:val="nil"/>
              <w:bottom w:val="nil"/>
            </w:tcBorders>
          </w:tcPr>
          <w:p w:rsidR="00553A0B" w:rsidRPr="00E51499" w:rsidRDefault="00553A0B" w:rsidP="005E636E">
            <w:pPr>
              <w:rPr>
                <w:rFonts w:cs="Arial"/>
              </w:rPr>
            </w:pPr>
            <w:r w:rsidRPr="00E51499">
              <w:rPr>
                <w:rFonts w:cs="Arial"/>
              </w:rPr>
              <w:t>Study / Assessment</w:t>
            </w:r>
          </w:p>
        </w:tc>
        <w:tc>
          <w:tcPr>
            <w:tcW w:w="283" w:type="dxa"/>
          </w:tcPr>
          <w:p w:rsidR="00553A0B" w:rsidRPr="00E51499" w:rsidRDefault="00553A0B" w:rsidP="005E636E">
            <w:pPr>
              <w:rPr>
                <w:rFonts w:cs="Arial"/>
              </w:rPr>
            </w:pPr>
          </w:p>
        </w:tc>
        <w:tc>
          <w:tcPr>
            <w:tcW w:w="4195" w:type="dxa"/>
            <w:tcBorders>
              <w:top w:val="nil"/>
              <w:bottom w:val="nil"/>
            </w:tcBorders>
          </w:tcPr>
          <w:p w:rsidR="00553A0B" w:rsidRPr="00E51499" w:rsidRDefault="00553A0B" w:rsidP="005E636E">
            <w:pPr>
              <w:rPr>
                <w:rFonts w:cs="Arial"/>
              </w:rPr>
            </w:pPr>
            <w:r w:rsidRPr="00E51499">
              <w:rPr>
                <w:rFonts w:cs="Arial"/>
              </w:rPr>
              <w:t>Procurement / Commissioning of Hardware</w:t>
            </w:r>
          </w:p>
        </w:tc>
        <w:tc>
          <w:tcPr>
            <w:tcW w:w="284" w:type="dxa"/>
          </w:tcPr>
          <w:p w:rsidR="00553A0B" w:rsidRPr="00E51499" w:rsidRDefault="00553A0B" w:rsidP="005E636E">
            <w:pPr>
              <w:rPr>
                <w:rFonts w:cs="Arial"/>
              </w:rPr>
            </w:pPr>
          </w:p>
        </w:tc>
        <w:tc>
          <w:tcPr>
            <w:tcW w:w="2098" w:type="dxa"/>
            <w:tcBorders>
              <w:top w:val="nil"/>
              <w:bottom w:val="nil"/>
              <w:right w:val="nil"/>
            </w:tcBorders>
          </w:tcPr>
          <w:p w:rsidR="00553A0B" w:rsidRPr="00E51499" w:rsidRDefault="002C4112" w:rsidP="005E636E">
            <w:pPr>
              <w:rPr>
                <w:rFonts w:cs="Arial"/>
              </w:rPr>
            </w:pPr>
            <w:r w:rsidRPr="00E51499">
              <w:rPr>
                <w:rFonts w:cs="Arial"/>
              </w:rPr>
              <w:t>Industry</w:t>
            </w:r>
          </w:p>
        </w:tc>
      </w:tr>
    </w:tbl>
    <w:p w:rsidR="00553A0B" w:rsidRPr="00E51499" w:rsidRDefault="00553A0B" w:rsidP="00794F7C">
      <w:pPr>
        <w:spacing w:after="0"/>
        <w:rPr>
          <w:rFonts w:cs="Arial"/>
        </w:rPr>
      </w:pPr>
    </w:p>
    <w:tbl>
      <w:tblPr>
        <w:tblStyle w:val="Tabellenraster"/>
        <w:tblW w:w="6859" w:type="dxa"/>
        <w:tblCellMar>
          <w:left w:w="85" w:type="dxa"/>
          <w:right w:w="85" w:type="dxa"/>
        </w:tblCellMar>
        <w:tblLook w:val="04A0" w:firstRow="1" w:lastRow="0" w:firstColumn="1" w:lastColumn="0" w:noHBand="0" w:noVBand="1"/>
      </w:tblPr>
      <w:tblGrid>
        <w:gridCol w:w="283"/>
        <w:gridCol w:w="2098"/>
        <w:gridCol w:w="283"/>
        <w:gridCol w:w="4195"/>
      </w:tblGrid>
      <w:tr w:rsidR="00BD3849" w:rsidRPr="00E51499" w:rsidTr="00D16016">
        <w:tc>
          <w:tcPr>
            <w:tcW w:w="283" w:type="dxa"/>
          </w:tcPr>
          <w:p w:rsidR="002C4112" w:rsidRPr="00E51499" w:rsidRDefault="002C4112" w:rsidP="005E636E">
            <w:pPr>
              <w:rPr>
                <w:rFonts w:cs="Arial"/>
              </w:rPr>
            </w:pPr>
          </w:p>
        </w:tc>
        <w:tc>
          <w:tcPr>
            <w:tcW w:w="2098" w:type="dxa"/>
            <w:tcBorders>
              <w:top w:val="nil"/>
              <w:bottom w:val="nil"/>
            </w:tcBorders>
          </w:tcPr>
          <w:p w:rsidR="002C4112" w:rsidRPr="00E51499" w:rsidRDefault="002C4112" w:rsidP="005E636E">
            <w:pPr>
              <w:rPr>
                <w:rFonts w:cs="Arial"/>
              </w:rPr>
            </w:pPr>
            <w:r w:rsidRPr="00E51499">
              <w:rPr>
                <w:rFonts w:cs="Arial"/>
              </w:rPr>
              <w:t>Use of Facility</w:t>
            </w:r>
          </w:p>
        </w:tc>
        <w:tc>
          <w:tcPr>
            <w:tcW w:w="283" w:type="dxa"/>
          </w:tcPr>
          <w:p w:rsidR="002C4112" w:rsidRPr="00E51499" w:rsidRDefault="002C4112" w:rsidP="005E636E">
            <w:pPr>
              <w:rPr>
                <w:rFonts w:cs="Arial"/>
              </w:rPr>
            </w:pPr>
          </w:p>
        </w:tc>
        <w:tc>
          <w:tcPr>
            <w:tcW w:w="4195" w:type="dxa"/>
            <w:tcBorders>
              <w:top w:val="nil"/>
              <w:bottom w:val="nil"/>
              <w:right w:val="nil"/>
            </w:tcBorders>
          </w:tcPr>
          <w:p w:rsidR="002C4112" w:rsidRPr="00E51499" w:rsidRDefault="002C4112" w:rsidP="005E636E">
            <w:pPr>
              <w:rPr>
                <w:rFonts w:cs="Arial"/>
              </w:rPr>
            </w:pPr>
            <w:r w:rsidRPr="00E51499">
              <w:rPr>
                <w:rFonts w:cs="Arial"/>
              </w:rPr>
              <w:t xml:space="preserve">Other </w:t>
            </w:r>
            <w:r w:rsidR="00D16016" w:rsidRPr="00E51499">
              <w:rPr>
                <w:rFonts w:cs="Arial"/>
                <w:i/>
              </w:rPr>
              <w:t>{</w:t>
            </w:r>
            <w:r w:rsidRPr="00E51499">
              <w:rPr>
                <w:rFonts w:cs="Arial"/>
                <w:i/>
              </w:rPr>
              <w:t xml:space="preserve">please </w:t>
            </w:r>
            <w:r w:rsidR="00D16016" w:rsidRPr="00E51499">
              <w:rPr>
                <w:rFonts w:cs="Arial"/>
                <w:i/>
              </w:rPr>
              <w:t>specify}</w:t>
            </w:r>
          </w:p>
        </w:tc>
      </w:tr>
    </w:tbl>
    <w:p w:rsidR="00553A0B" w:rsidRPr="00E51499" w:rsidRDefault="00553A0B" w:rsidP="00794F7C">
      <w:pPr>
        <w:spacing w:after="0"/>
        <w:rPr>
          <w:rFonts w:cs="Arial"/>
        </w:rPr>
      </w:pPr>
    </w:p>
    <w:tbl>
      <w:tblPr>
        <w:tblStyle w:val="Tabellenraster"/>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6E254A" w:rsidRPr="00E51499" w:rsidTr="00AC01EB">
        <w:tc>
          <w:tcPr>
            <w:tcW w:w="9464" w:type="dxa"/>
            <w:shd w:val="clear" w:color="auto" w:fill="D9D9D9" w:themeFill="background1" w:themeFillShade="D9"/>
          </w:tcPr>
          <w:p w:rsidR="006E254A" w:rsidRPr="00E51499" w:rsidRDefault="004231FF" w:rsidP="005E636E">
            <w:pPr>
              <w:rPr>
                <w:rFonts w:cs="Arial"/>
                <w:b/>
              </w:rPr>
            </w:pPr>
            <w:r w:rsidRPr="00E51499">
              <w:rPr>
                <w:rFonts w:cs="Arial"/>
                <w:b/>
              </w:rPr>
              <w:t>Executive Summary</w:t>
            </w:r>
          </w:p>
        </w:tc>
      </w:tr>
      <w:tr w:rsidR="00830C09" w:rsidRPr="00E51499" w:rsidTr="005E636E">
        <w:tc>
          <w:tcPr>
            <w:tcW w:w="9464" w:type="dxa"/>
          </w:tcPr>
          <w:p w:rsidR="00830C09" w:rsidRPr="00E51499" w:rsidRDefault="00830C09" w:rsidP="005E636E">
            <w:pPr>
              <w:spacing w:before="120" w:line="360" w:lineRule="auto"/>
              <w:jc w:val="both"/>
              <w:rPr>
                <w:rFonts w:cs="Arial"/>
              </w:rPr>
            </w:pPr>
            <w:r w:rsidRPr="00E51499">
              <w:rPr>
                <w:rFonts w:cs="Arial"/>
              </w:rPr>
              <w:t>Complementary fracture mechanical experiments as well as bending tests supporting modelling of the observed fracture behaviour of tungsten alloys particularly in the brittle regime have been elaborated and described. In addition a short overview of the numerical simulation of crack propagation using the Cohesive Zone Model has been given.</w:t>
            </w:r>
          </w:p>
        </w:tc>
      </w:tr>
    </w:tbl>
    <w:p w:rsidR="006E254A" w:rsidRPr="00E51499" w:rsidRDefault="006E254A" w:rsidP="002C4112">
      <w:pPr>
        <w:spacing w:after="0"/>
        <w:rPr>
          <w:rFonts w:cs="Arial"/>
        </w:rPr>
      </w:pPr>
    </w:p>
    <w:tbl>
      <w:tblPr>
        <w:tblStyle w:val="Tabellenraster"/>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794F7C" w:rsidRPr="00E51499" w:rsidTr="00AC01EB">
        <w:tc>
          <w:tcPr>
            <w:tcW w:w="9464" w:type="dxa"/>
            <w:shd w:val="clear" w:color="auto" w:fill="D9D9D9" w:themeFill="background1" w:themeFillShade="D9"/>
          </w:tcPr>
          <w:p w:rsidR="00794F7C" w:rsidRPr="00E51499" w:rsidRDefault="00794F7C" w:rsidP="00FF4930">
            <w:pPr>
              <w:rPr>
                <w:rFonts w:cs="Arial"/>
                <w:b/>
              </w:rPr>
            </w:pPr>
            <w:r w:rsidRPr="00E51499">
              <w:rPr>
                <w:rFonts w:cs="Arial"/>
                <w:b/>
              </w:rPr>
              <w:t>Comments</w:t>
            </w:r>
            <w:r w:rsidRPr="00E51499">
              <w:rPr>
                <w:rFonts w:cs="Arial"/>
              </w:rPr>
              <w:t xml:space="preserve"> (</w:t>
            </w:r>
            <w:r w:rsidR="00ED41A1" w:rsidRPr="00E51499">
              <w:rPr>
                <w:rFonts w:cs="Arial"/>
              </w:rPr>
              <w:t>shortcomings</w:t>
            </w:r>
            <w:r w:rsidRPr="00E51499">
              <w:rPr>
                <w:rFonts w:cs="Arial"/>
              </w:rPr>
              <w:t xml:space="preserve">, </w:t>
            </w:r>
            <w:r w:rsidR="00FF4930" w:rsidRPr="00E51499">
              <w:rPr>
                <w:rFonts w:cs="Arial"/>
              </w:rPr>
              <w:t>deviations</w:t>
            </w:r>
            <w:r w:rsidRPr="00E51499">
              <w:rPr>
                <w:rFonts w:cs="Arial"/>
              </w:rPr>
              <w:t>, etc.)</w:t>
            </w:r>
          </w:p>
        </w:tc>
      </w:tr>
      <w:tr w:rsidR="00794F7C" w:rsidRPr="00E51499" w:rsidTr="00794F7C">
        <w:tc>
          <w:tcPr>
            <w:tcW w:w="9464" w:type="dxa"/>
          </w:tcPr>
          <w:p w:rsidR="00794F7C" w:rsidRPr="00E51499" w:rsidRDefault="00794F7C" w:rsidP="00794F7C">
            <w:pPr>
              <w:rPr>
                <w:rFonts w:cs="Arial"/>
              </w:rPr>
            </w:pPr>
          </w:p>
          <w:p w:rsidR="00794F7C" w:rsidRPr="00E51499" w:rsidRDefault="00794F7C" w:rsidP="00794F7C">
            <w:pPr>
              <w:rPr>
                <w:rFonts w:cs="Arial"/>
              </w:rPr>
            </w:pPr>
          </w:p>
          <w:p w:rsidR="006E254A" w:rsidRPr="00E51499" w:rsidRDefault="006E254A" w:rsidP="00794F7C">
            <w:pPr>
              <w:rPr>
                <w:rFonts w:cs="Arial"/>
              </w:rPr>
            </w:pPr>
          </w:p>
          <w:p w:rsidR="002C4112" w:rsidRPr="00E51499" w:rsidRDefault="002C4112" w:rsidP="00794F7C">
            <w:pPr>
              <w:rPr>
                <w:rFonts w:cs="Arial"/>
              </w:rPr>
            </w:pPr>
          </w:p>
          <w:p w:rsidR="002C4112" w:rsidRPr="00E51499" w:rsidRDefault="002C4112" w:rsidP="00794F7C">
            <w:pPr>
              <w:rPr>
                <w:rFonts w:cs="Arial"/>
                <w:b/>
              </w:rPr>
            </w:pPr>
          </w:p>
        </w:tc>
      </w:tr>
    </w:tbl>
    <w:sdt>
      <w:sdtPr>
        <w:rPr>
          <w:rFonts w:cs="Arial"/>
        </w:rPr>
        <w:id w:val="-1699699450"/>
        <w:docPartObj>
          <w:docPartGallery w:val="Table of Contents"/>
          <w:docPartUnique/>
        </w:docPartObj>
      </w:sdtPr>
      <w:sdtEndPr>
        <w:rPr>
          <w:b/>
          <w:bCs/>
          <w:noProof/>
        </w:rPr>
      </w:sdtEndPr>
      <w:sdtContent>
        <w:p w:rsidR="000450E1" w:rsidRPr="00E51499" w:rsidRDefault="000450E1" w:rsidP="000450E1">
          <w:pPr>
            <w:rPr>
              <w:rFonts w:cs="Arial"/>
            </w:rPr>
          </w:pPr>
          <w:r w:rsidRPr="00E51499">
            <w:rPr>
              <w:rFonts w:cs="Arial"/>
              <w:b/>
              <w:color w:val="365F91" w:themeColor="accent1" w:themeShade="BF"/>
            </w:rPr>
            <w:t>Table of Contents</w:t>
          </w:r>
        </w:p>
        <w:p w:rsidR="00830C09" w:rsidRPr="00E51499" w:rsidRDefault="00E730CD">
          <w:pPr>
            <w:pStyle w:val="Verzeichnis1"/>
            <w:rPr>
              <w:rFonts w:eastAsiaTheme="minorEastAsia"/>
              <w:noProof/>
              <w:lang w:val="en-US"/>
            </w:rPr>
          </w:pPr>
          <w:r w:rsidRPr="00E51499">
            <w:rPr>
              <w:rFonts w:cs="Arial"/>
            </w:rPr>
            <w:lastRenderedPageBreak/>
            <w:fldChar w:fldCharType="begin"/>
          </w:r>
          <w:r w:rsidR="000450E1" w:rsidRPr="00E51499">
            <w:rPr>
              <w:rFonts w:cs="Arial"/>
            </w:rPr>
            <w:instrText xml:space="preserve"> TOC \o "1-3" \h \z \u </w:instrText>
          </w:r>
          <w:r w:rsidRPr="00E51499">
            <w:rPr>
              <w:rFonts w:cs="Arial"/>
            </w:rPr>
            <w:fldChar w:fldCharType="separate"/>
          </w:r>
          <w:hyperlink w:anchor="_Toc434344930" w:history="1">
            <w:r w:rsidR="00830C09" w:rsidRPr="00E51499">
              <w:rPr>
                <w:rStyle w:val="Hyperlink"/>
                <w:rFonts w:cs="Arial"/>
                <w:noProof/>
              </w:rPr>
              <w:t>1</w:t>
            </w:r>
            <w:r w:rsidR="00830C09" w:rsidRPr="00E51499">
              <w:rPr>
                <w:rFonts w:eastAsiaTheme="minorEastAsia"/>
                <w:noProof/>
                <w:lang w:val="en-US"/>
              </w:rPr>
              <w:tab/>
            </w:r>
            <w:r w:rsidR="00830C09" w:rsidRPr="00E51499">
              <w:rPr>
                <w:rStyle w:val="Hyperlink"/>
                <w:rFonts w:cs="Arial"/>
                <w:noProof/>
              </w:rPr>
              <w:t>Short Introduction and Objectives of Work</w:t>
            </w:r>
            <w:r w:rsidR="00830C09" w:rsidRPr="00E51499">
              <w:rPr>
                <w:noProof/>
                <w:webHidden/>
              </w:rPr>
              <w:tab/>
            </w:r>
            <w:r w:rsidR="00830C09" w:rsidRPr="00E51499">
              <w:rPr>
                <w:noProof/>
                <w:webHidden/>
              </w:rPr>
              <w:fldChar w:fldCharType="begin"/>
            </w:r>
            <w:r w:rsidR="00830C09" w:rsidRPr="00E51499">
              <w:rPr>
                <w:noProof/>
                <w:webHidden/>
              </w:rPr>
              <w:instrText xml:space="preserve"> PAGEREF _Toc434344930 \h </w:instrText>
            </w:r>
            <w:r w:rsidR="00830C09" w:rsidRPr="00E51499">
              <w:rPr>
                <w:noProof/>
                <w:webHidden/>
              </w:rPr>
            </w:r>
            <w:r w:rsidR="00830C09" w:rsidRPr="00E51499">
              <w:rPr>
                <w:noProof/>
                <w:webHidden/>
              </w:rPr>
              <w:fldChar w:fldCharType="separate"/>
            </w:r>
            <w:r w:rsidR="00B00E8B" w:rsidRPr="00E51499">
              <w:rPr>
                <w:noProof/>
                <w:webHidden/>
              </w:rPr>
              <w:t>2</w:t>
            </w:r>
            <w:r w:rsidR="00830C09" w:rsidRPr="00E51499">
              <w:rPr>
                <w:noProof/>
                <w:webHidden/>
              </w:rPr>
              <w:fldChar w:fldCharType="end"/>
            </w:r>
          </w:hyperlink>
        </w:p>
        <w:p w:rsidR="00830C09" w:rsidRPr="00E51499" w:rsidRDefault="000D7B3C">
          <w:pPr>
            <w:pStyle w:val="Verzeichnis1"/>
            <w:rPr>
              <w:rFonts w:eastAsiaTheme="minorEastAsia"/>
              <w:noProof/>
              <w:lang w:val="en-US"/>
            </w:rPr>
          </w:pPr>
          <w:hyperlink w:anchor="_Toc434344931" w:history="1">
            <w:r w:rsidR="00830C09" w:rsidRPr="00E51499">
              <w:rPr>
                <w:rStyle w:val="Hyperlink"/>
                <w:rFonts w:cs="Arial"/>
                <w:noProof/>
              </w:rPr>
              <w:t>2</w:t>
            </w:r>
            <w:r w:rsidR="00830C09" w:rsidRPr="00E51499">
              <w:rPr>
                <w:rFonts w:eastAsiaTheme="minorEastAsia"/>
                <w:noProof/>
                <w:lang w:val="en-US"/>
              </w:rPr>
              <w:tab/>
            </w:r>
            <w:r w:rsidR="00830C09" w:rsidRPr="00E51499">
              <w:rPr>
                <w:rStyle w:val="Hyperlink"/>
                <w:rFonts w:cs="Arial"/>
                <w:noProof/>
              </w:rPr>
              <w:t>Description of Work</w:t>
            </w:r>
            <w:r w:rsidR="00830C09" w:rsidRPr="00E51499">
              <w:rPr>
                <w:noProof/>
                <w:webHidden/>
              </w:rPr>
              <w:tab/>
            </w:r>
            <w:r w:rsidR="00830C09" w:rsidRPr="00E51499">
              <w:rPr>
                <w:noProof/>
                <w:webHidden/>
              </w:rPr>
              <w:fldChar w:fldCharType="begin"/>
            </w:r>
            <w:r w:rsidR="00830C09" w:rsidRPr="00E51499">
              <w:rPr>
                <w:noProof/>
                <w:webHidden/>
              </w:rPr>
              <w:instrText xml:space="preserve"> PAGEREF _Toc434344931 \h </w:instrText>
            </w:r>
            <w:r w:rsidR="00830C09" w:rsidRPr="00E51499">
              <w:rPr>
                <w:noProof/>
                <w:webHidden/>
              </w:rPr>
            </w:r>
            <w:r w:rsidR="00830C09" w:rsidRPr="00E51499">
              <w:rPr>
                <w:noProof/>
                <w:webHidden/>
              </w:rPr>
              <w:fldChar w:fldCharType="separate"/>
            </w:r>
            <w:r w:rsidR="00B00E8B" w:rsidRPr="00E51499">
              <w:rPr>
                <w:noProof/>
                <w:webHidden/>
              </w:rPr>
              <w:t>3</w:t>
            </w:r>
            <w:r w:rsidR="00830C09" w:rsidRPr="00E51499">
              <w:rPr>
                <w:noProof/>
                <w:webHidden/>
              </w:rPr>
              <w:fldChar w:fldCharType="end"/>
            </w:r>
          </w:hyperlink>
        </w:p>
        <w:p w:rsidR="00830C09" w:rsidRPr="00E51499" w:rsidRDefault="000D7B3C">
          <w:pPr>
            <w:pStyle w:val="Verzeichnis2"/>
            <w:tabs>
              <w:tab w:val="left" w:pos="880"/>
              <w:tab w:val="right" w:leader="dot" w:pos="9237"/>
            </w:tabs>
            <w:rPr>
              <w:rFonts w:eastAsiaTheme="minorEastAsia"/>
              <w:noProof/>
              <w:lang w:val="en-US"/>
            </w:rPr>
          </w:pPr>
          <w:hyperlink w:anchor="_Toc434344932" w:history="1">
            <w:r w:rsidR="00830C09" w:rsidRPr="00E51499">
              <w:rPr>
                <w:rStyle w:val="Hyperlink"/>
                <w:noProof/>
              </w:rPr>
              <w:t>2.1</w:t>
            </w:r>
            <w:r w:rsidR="00830C09" w:rsidRPr="00E51499">
              <w:rPr>
                <w:rFonts w:eastAsiaTheme="minorEastAsia"/>
                <w:noProof/>
                <w:lang w:val="en-US"/>
              </w:rPr>
              <w:tab/>
            </w:r>
            <w:r w:rsidR="00830C09" w:rsidRPr="00E51499">
              <w:rPr>
                <w:rStyle w:val="Hyperlink"/>
                <w:noProof/>
              </w:rPr>
              <w:t>Experiments and Material</w:t>
            </w:r>
            <w:r w:rsidR="00830C09" w:rsidRPr="00E51499">
              <w:rPr>
                <w:noProof/>
                <w:webHidden/>
              </w:rPr>
              <w:tab/>
            </w:r>
            <w:r w:rsidR="00830C09" w:rsidRPr="00E51499">
              <w:rPr>
                <w:noProof/>
                <w:webHidden/>
              </w:rPr>
              <w:fldChar w:fldCharType="begin"/>
            </w:r>
            <w:r w:rsidR="00830C09" w:rsidRPr="00E51499">
              <w:rPr>
                <w:noProof/>
                <w:webHidden/>
              </w:rPr>
              <w:instrText xml:space="preserve"> PAGEREF _Toc434344932 \h </w:instrText>
            </w:r>
            <w:r w:rsidR="00830C09" w:rsidRPr="00E51499">
              <w:rPr>
                <w:noProof/>
                <w:webHidden/>
              </w:rPr>
            </w:r>
            <w:r w:rsidR="00830C09" w:rsidRPr="00E51499">
              <w:rPr>
                <w:noProof/>
                <w:webHidden/>
              </w:rPr>
              <w:fldChar w:fldCharType="separate"/>
            </w:r>
            <w:r w:rsidR="00B00E8B" w:rsidRPr="00E51499">
              <w:rPr>
                <w:noProof/>
                <w:webHidden/>
              </w:rPr>
              <w:t>3</w:t>
            </w:r>
            <w:r w:rsidR="00830C09" w:rsidRPr="00E51499">
              <w:rPr>
                <w:noProof/>
                <w:webHidden/>
              </w:rPr>
              <w:fldChar w:fldCharType="end"/>
            </w:r>
          </w:hyperlink>
        </w:p>
        <w:p w:rsidR="00830C09" w:rsidRPr="00E51499" w:rsidRDefault="000D7B3C">
          <w:pPr>
            <w:pStyle w:val="Verzeichnis2"/>
            <w:tabs>
              <w:tab w:val="left" w:pos="880"/>
              <w:tab w:val="right" w:leader="dot" w:pos="9237"/>
            </w:tabs>
            <w:rPr>
              <w:rFonts w:eastAsiaTheme="minorEastAsia"/>
              <w:noProof/>
              <w:lang w:val="en-US"/>
            </w:rPr>
          </w:pPr>
          <w:hyperlink w:anchor="_Toc434344933" w:history="1">
            <w:r w:rsidR="00830C09" w:rsidRPr="00E51499">
              <w:rPr>
                <w:rStyle w:val="Hyperlink"/>
                <w:noProof/>
              </w:rPr>
              <w:t>2.2</w:t>
            </w:r>
            <w:r w:rsidR="00830C09" w:rsidRPr="00E51499">
              <w:rPr>
                <w:rFonts w:eastAsiaTheme="minorEastAsia"/>
                <w:noProof/>
                <w:lang w:val="en-US"/>
              </w:rPr>
              <w:tab/>
            </w:r>
            <w:r w:rsidR="00830C09" w:rsidRPr="00E51499">
              <w:rPr>
                <w:rStyle w:val="Hyperlink"/>
                <w:noProof/>
              </w:rPr>
              <w:t>Cohesive Zone Model</w:t>
            </w:r>
            <w:r w:rsidR="00830C09" w:rsidRPr="00E51499">
              <w:rPr>
                <w:noProof/>
                <w:webHidden/>
              </w:rPr>
              <w:tab/>
            </w:r>
            <w:r w:rsidR="00830C09" w:rsidRPr="00E51499">
              <w:rPr>
                <w:noProof/>
                <w:webHidden/>
              </w:rPr>
              <w:fldChar w:fldCharType="begin"/>
            </w:r>
            <w:r w:rsidR="00830C09" w:rsidRPr="00E51499">
              <w:rPr>
                <w:noProof/>
                <w:webHidden/>
              </w:rPr>
              <w:instrText xml:space="preserve"> PAGEREF _Toc434344933 \h </w:instrText>
            </w:r>
            <w:r w:rsidR="00830C09" w:rsidRPr="00E51499">
              <w:rPr>
                <w:noProof/>
                <w:webHidden/>
              </w:rPr>
            </w:r>
            <w:r w:rsidR="00830C09" w:rsidRPr="00E51499">
              <w:rPr>
                <w:noProof/>
                <w:webHidden/>
              </w:rPr>
              <w:fldChar w:fldCharType="separate"/>
            </w:r>
            <w:r w:rsidR="00B00E8B" w:rsidRPr="00E51499">
              <w:rPr>
                <w:noProof/>
                <w:webHidden/>
              </w:rPr>
              <w:t>7</w:t>
            </w:r>
            <w:r w:rsidR="00830C09" w:rsidRPr="00E51499">
              <w:rPr>
                <w:noProof/>
                <w:webHidden/>
              </w:rPr>
              <w:fldChar w:fldCharType="end"/>
            </w:r>
          </w:hyperlink>
        </w:p>
        <w:p w:rsidR="00830C09" w:rsidRPr="00E51499" w:rsidRDefault="000D7B3C">
          <w:pPr>
            <w:pStyle w:val="Verzeichnis2"/>
            <w:tabs>
              <w:tab w:val="left" w:pos="880"/>
              <w:tab w:val="right" w:leader="dot" w:pos="9237"/>
            </w:tabs>
            <w:rPr>
              <w:rFonts w:eastAsiaTheme="minorEastAsia"/>
              <w:noProof/>
              <w:lang w:val="en-US"/>
            </w:rPr>
          </w:pPr>
          <w:hyperlink w:anchor="_Toc434344934" w:history="1">
            <w:r w:rsidR="00830C09" w:rsidRPr="00E51499">
              <w:rPr>
                <w:rStyle w:val="Hyperlink"/>
                <w:noProof/>
              </w:rPr>
              <w:t>2.3</w:t>
            </w:r>
            <w:r w:rsidR="00830C09" w:rsidRPr="00E51499">
              <w:rPr>
                <w:rFonts w:eastAsiaTheme="minorEastAsia"/>
                <w:noProof/>
                <w:lang w:val="en-US"/>
              </w:rPr>
              <w:tab/>
            </w:r>
            <w:r w:rsidR="00830C09" w:rsidRPr="00E51499">
              <w:rPr>
                <w:rStyle w:val="Hyperlink"/>
                <w:rFonts w:cs="Arial"/>
                <w:noProof/>
              </w:rPr>
              <w:t xml:space="preserve">Irradiation </w:t>
            </w:r>
            <w:r w:rsidR="00830C09" w:rsidRPr="00E51499">
              <w:rPr>
                <w:rStyle w:val="Hyperlink"/>
                <w:noProof/>
              </w:rPr>
              <w:t>experiments</w:t>
            </w:r>
            <w:r w:rsidR="00830C09" w:rsidRPr="00E51499">
              <w:rPr>
                <w:noProof/>
                <w:webHidden/>
              </w:rPr>
              <w:tab/>
            </w:r>
            <w:r w:rsidR="00830C09" w:rsidRPr="00E51499">
              <w:rPr>
                <w:noProof/>
                <w:webHidden/>
              </w:rPr>
              <w:fldChar w:fldCharType="begin"/>
            </w:r>
            <w:r w:rsidR="00830C09" w:rsidRPr="00E51499">
              <w:rPr>
                <w:noProof/>
                <w:webHidden/>
              </w:rPr>
              <w:instrText xml:space="preserve"> PAGEREF _Toc434344934 \h </w:instrText>
            </w:r>
            <w:r w:rsidR="00830C09" w:rsidRPr="00E51499">
              <w:rPr>
                <w:noProof/>
                <w:webHidden/>
              </w:rPr>
            </w:r>
            <w:r w:rsidR="00830C09" w:rsidRPr="00E51499">
              <w:rPr>
                <w:noProof/>
                <w:webHidden/>
              </w:rPr>
              <w:fldChar w:fldCharType="separate"/>
            </w:r>
            <w:r w:rsidR="00B00E8B" w:rsidRPr="00E51499">
              <w:rPr>
                <w:noProof/>
                <w:webHidden/>
              </w:rPr>
              <w:t>10</w:t>
            </w:r>
            <w:r w:rsidR="00830C09" w:rsidRPr="00E51499">
              <w:rPr>
                <w:noProof/>
                <w:webHidden/>
              </w:rPr>
              <w:fldChar w:fldCharType="end"/>
            </w:r>
          </w:hyperlink>
        </w:p>
        <w:p w:rsidR="00830C09" w:rsidRPr="00E51499" w:rsidRDefault="000D7B3C">
          <w:pPr>
            <w:pStyle w:val="Verzeichnis1"/>
            <w:rPr>
              <w:rFonts w:eastAsiaTheme="minorEastAsia"/>
              <w:noProof/>
              <w:lang w:val="en-US"/>
            </w:rPr>
          </w:pPr>
          <w:hyperlink w:anchor="_Toc434344935" w:history="1">
            <w:r w:rsidR="00830C09" w:rsidRPr="00E51499">
              <w:rPr>
                <w:rStyle w:val="Hyperlink"/>
                <w:rFonts w:cs="Arial"/>
                <w:noProof/>
              </w:rPr>
              <w:t>3</w:t>
            </w:r>
            <w:r w:rsidR="00830C09" w:rsidRPr="00E51499">
              <w:rPr>
                <w:rFonts w:eastAsiaTheme="minorEastAsia"/>
                <w:noProof/>
                <w:lang w:val="en-US"/>
              </w:rPr>
              <w:tab/>
            </w:r>
            <w:r w:rsidR="00830C09" w:rsidRPr="00E51499">
              <w:rPr>
                <w:rStyle w:val="Hyperlink"/>
                <w:rFonts w:cs="Arial"/>
                <w:noProof/>
              </w:rPr>
              <w:t>Conclusion</w:t>
            </w:r>
            <w:r w:rsidR="00830C09" w:rsidRPr="00E51499">
              <w:rPr>
                <w:noProof/>
                <w:webHidden/>
              </w:rPr>
              <w:tab/>
            </w:r>
            <w:r w:rsidR="00830C09" w:rsidRPr="00E51499">
              <w:rPr>
                <w:noProof/>
                <w:webHidden/>
              </w:rPr>
              <w:fldChar w:fldCharType="begin"/>
            </w:r>
            <w:r w:rsidR="00830C09" w:rsidRPr="00E51499">
              <w:rPr>
                <w:noProof/>
                <w:webHidden/>
              </w:rPr>
              <w:instrText xml:space="preserve"> PAGEREF _Toc434344935 \h </w:instrText>
            </w:r>
            <w:r w:rsidR="00830C09" w:rsidRPr="00E51499">
              <w:rPr>
                <w:noProof/>
                <w:webHidden/>
              </w:rPr>
            </w:r>
            <w:r w:rsidR="00830C09" w:rsidRPr="00E51499">
              <w:rPr>
                <w:noProof/>
                <w:webHidden/>
              </w:rPr>
              <w:fldChar w:fldCharType="separate"/>
            </w:r>
            <w:r w:rsidR="00B00E8B" w:rsidRPr="00E51499">
              <w:rPr>
                <w:noProof/>
                <w:webHidden/>
              </w:rPr>
              <w:t>10</w:t>
            </w:r>
            <w:r w:rsidR="00830C09" w:rsidRPr="00E51499">
              <w:rPr>
                <w:noProof/>
                <w:webHidden/>
              </w:rPr>
              <w:fldChar w:fldCharType="end"/>
            </w:r>
          </w:hyperlink>
        </w:p>
        <w:p w:rsidR="00830C09" w:rsidRPr="00E51499" w:rsidRDefault="000D7B3C">
          <w:pPr>
            <w:pStyle w:val="Verzeichnis1"/>
            <w:rPr>
              <w:rFonts w:eastAsiaTheme="minorEastAsia"/>
              <w:noProof/>
              <w:lang w:val="en-US"/>
            </w:rPr>
          </w:pPr>
          <w:hyperlink w:anchor="_Toc434344936" w:history="1">
            <w:r w:rsidR="00830C09" w:rsidRPr="00E51499">
              <w:rPr>
                <w:rStyle w:val="Hyperlink"/>
                <w:rFonts w:cs="Arial"/>
                <w:noProof/>
                <w:lang w:val="de-DE"/>
              </w:rPr>
              <w:t>4</w:t>
            </w:r>
            <w:r w:rsidR="00830C09" w:rsidRPr="00E51499">
              <w:rPr>
                <w:rFonts w:eastAsiaTheme="minorEastAsia"/>
                <w:noProof/>
                <w:lang w:val="en-US"/>
              </w:rPr>
              <w:tab/>
            </w:r>
            <w:r w:rsidR="00830C09" w:rsidRPr="00E51499">
              <w:rPr>
                <w:rStyle w:val="Hyperlink"/>
                <w:rFonts w:cs="Arial"/>
                <w:noProof/>
                <w:lang w:val="de-DE"/>
              </w:rPr>
              <w:t>References</w:t>
            </w:r>
            <w:r w:rsidR="00830C09" w:rsidRPr="00E51499">
              <w:rPr>
                <w:noProof/>
                <w:webHidden/>
              </w:rPr>
              <w:tab/>
            </w:r>
            <w:r w:rsidR="00830C09" w:rsidRPr="00E51499">
              <w:rPr>
                <w:noProof/>
                <w:webHidden/>
              </w:rPr>
              <w:fldChar w:fldCharType="begin"/>
            </w:r>
            <w:r w:rsidR="00830C09" w:rsidRPr="00E51499">
              <w:rPr>
                <w:noProof/>
                <w:webHidden/>
              </w:rPr>
              <w:instrText xml:space="preserve"> PAGEREF _Toc434344936 \h </w:instrText>
            </w:r>
            <w:r w:rsidR="00830C09" w:rsidRPr="00E51499">
              <w:rPr>
                <w:noProof/>
                <w:webHidden/>
              </w:rPr>
            </w:r>
            <w:r w:rsidR="00830C09" w:rsidRPr="00E51499">
              <w:rPr>
                <w:noProof/>
                <w:webHidden/>
              </w:rPr>
              <w:fldChar w:fldCharType="separate"/>
            </w:r>
            <w:r w:rsidR="00B00E8B" w:rsidRPr="00E51499">
              <w:rPr>
                <w:noProof/>
                <w:webHidden/>
              </w:rPr>
              <w:t>11</w:t>
            </w:r>
            <w:r w:rsidR="00830C09" w:rsidRPr="00E51499">
              <w:rPr>
                <w:noProof/>
                <w:webHidden/>
              </w:rPr>
              <w:fldChar w:fldCharType="end"/>
            </w:r>
          </w:hyperlink>
        </w:p>
        <w:p w:rsidR="000450E1" w:rsidRPr="00E51499" w:rsidRDefault="00E730CD">
          <w:pPr>
            <w:rPr>
              <w:rFonts w:cs="Arial"/>
            </w:rPr>
          </w:pPr>
          <w:r w:rsidRPr="00E51499">
            <w:rPr>
              <w:rFonts w:cs="Arial"/>
              <w:b/>
              <w:bCs/>
              <w:noProof/>
            </w:rPr>
            <w:fldChar w:fldCharType="end"/>
          </w:r>
        </w:p>
      </w:sdtContent>
    </w:sdt>
    <w:p w:rsidR="000450E1" w:rsidRPr="00E51499" w:rsidRDefault="000450E1" w:rsidP="000450E1">
      <w:pPr>
        <w:rPr>
          <w:rFonts w:cs="Arial"/>
          <w:b/>
          <w:color w:val="365F91" w:themeColor="accent1" w:themeShade="BF"/>
        </w:rPr>
      </w:pPr>
      <w:r w:rsidRPr="00E51499">
        <w:rPr>
          <w:rFonts w:cs="Arial"/>
          <w:b/>
          <w:color w:val="365F91" w:themeColor="accent1" w:themeShade="BF"/>
        </w:rPr>
        <w:t>Abbreviations</w:t>
      </w:r>
    </w:p>
    <w:tbl>
      <w:tblPr>
        <w:tblStyle w:val="Tabellenraster"/>
        <w:tblW w:w="0" w:type="auto"/>
        <w:tblInd w:w="108" w:type="dxa"/>
        <w:tblLook w:val="04A0" w:firstRow="1" w:lastRow="0" w:firstColumn="1" w:lastColumn="0" w:noHBand="0" w:noVBand="1"/>
      </w:tblPr>
      <w:tblGrid>
        <w:gridCol w:w="1560"/>
        <w:gridCol w:w="7795"/>
      </w:tblGrid>
      <w:tr w:rsidR="00830C09" w:rsidRPr="00E51499" w:rsidTr="005E636E">
        <w:tc>
          <w:tcPr>
            <w:tcW w:w="1560" w:type="dxa"/>
          </w:tcPr>
          <w:p w:rsidR="00830C09" w:rsidRPr="00E51499" w:rsidRDefault="00830C09" w:rsidP="005E636E">
            <w:r w:rsidRPr="00E51499">
              <w:t>W</w:t>
            </w:r>
          </w:p>
        </w:tc>
        <w:tc>
          <w:tcPr>
            <w:tcW w:w="7795" w:type="dxa"/>
          </w:tcPr>
          <w:p w:rsidR="00830C09" w:rsidRPr="00E51499" w:rsidRDefault="00830C09" w:rsidP="005E636E">
            <w:r w:rsidRPr="00E51499">
              <w:t>Tungsten</w:t>
            </w:r>
          </w:p>
        </w:tc>
      </w:tr>
      <w:tr w:rsidR="00830C09" w:rsidRPr="00E51499" w:rsidTr="005E636E">
        <w:tc>
          <w:tcPr>
            <w:tcW w:w="1560" w:type="dxa"/>
          </w:tcPr>
          <w:p w:rsidR="00830C09" w:rsidRPr="00E51499" w:rsidRDefault="00830C09" w:rsidP="005E636E">
            <w:r w:rsidRPr="00E51499">
              <w:t>WL10</w:t>
            </w:r>
          </w:p>
        </w:tc>
        <w:tc>
          <w:tcPr>
            <w:tcW w:w="7795" w:type="dxa"/>
          </w:tcPr>
          <w:p w:rsidR="00830C09" w:rsidRPr="00E51499" w:rsidRDefault="00F43A75" w:rsidP="005E636E">
            <w:r w:rsidRPr="00E51499">
              <w:t>Tungsten with 1</w:t>
            </w:r>
            <w:r w:rsidR="00830C09" w:rsidRPr="00E51499">
              <w:t>wt. % La</w:t>
            </w:r>
            <w:r w:rsidR="00830C09" w:rsidRPr="00E51499">
              <w:rPr>
                <w:vertAlign w:val="subscript"/>
              </w:rPr>
              <w:t>2</w:t>
            </w:r>
            <w:r w:rsidR="00830C09" w:rsidRPr="00E51499">
              <w:t>O</w:t>
            </w:r>
            <w:r w:rsidR="00830C09" w:rsidRPr="00E51499">
              <w:rPr>
                <w:vertAlign w:val="subscript"/>
              </w:rPr>
              <w:t>3</w:t>
            </w:r>
          </w:p>
        </w:tc>
      </w:tr>
      <w:tr w:rsidR="00830C09" w:rsidRPr="00E51499" w:rsidTr="005E636E">
        <w:tc>
          <w:tcPr>
            <w:tcW w:w="1560" w:type="dxa"/>
          </w:tcPr>
          <w:p w:rsidR="00830C09" w:rsidRPr="00E51499" w:rsidRDefault="00830C09" w:rsidP="005E636E">
            <w:r w:rsidRPr="00E51499">
              <w:t>3PB / 4PB</w:t>
            </w:r>
          </w:p>
        </w:tc>
        <w:tc>
          <w:tcPr>
            <w:tcW w:w="7795" w:type="dxa"/>
          </w:tcPr>
          <w:p w:rsidR="00830C09" w:rsidRPr="00E51499" w:rsidRDefault="00830C09" w:rsidP="005E636E">
            <w:r w:rsidRPr="00E51499">
              <w:t>Three-point bending test / Four-point bending test</w:t>
            </w:r>
          </w:p>
        </w:tc>
      </w:tr>
      <w:tr w:rsidR="00830C09" w:rsidRPr="00E51499" w:rsidTr="005E636E">
        <w:tc>
          <w:tcPr>
            <w:tcW w:w="1560" w:type="dxa"/>
          </w:tcPr>
          <w:p w:rsidR="00830C09" w:rsidRPr="00E51499" w:rsidRDefault="00830C09" w:rsidP="005E636E">
            <w:r w:rsidRPr="00E51499">
              <w:t>DBTT</w:t>
            </w:r>
          </w:p>
        </w:tc>
        <w:tc>
          <w:tcPr>
            <w:tcW w:w="7795" w:type="dxa"/>
          </w:tcPr>
          <w:p w:rsidR="00830C09" w:rsidRPr="00E51499" w:rsidRDefault="00830C09" w:rsidP="005E636E">
            <w:r w:rsidRPr="00E51499">
              <w:t>Ductile-brittle-transition-temperature</w:t>
            </w:r>
          </w:p>
        </w:tc>
      </w:tr>
      <w:tr w:rsidR="00830C09" w:rsidRPr="00E51499" w:rsidTr="005E636E">
        <w:tc>
          <w:tcPr>
            <w:tcW w:w="1560" w:type="dxa"/>
          </w:tcPr>
          <w:p w:rsidR="00830C09" w:rsidRPr="00E51499" w:rsidRDefault="00830C09" w:rsidP="005E636E">
            <w:r w:rsidRPr="00E51499">
              <w:t>EDM</w:t>
            </w:r>
          </w:p>
        </w:tc>
        <w:tc>
          <w:tcPr>
            <w:tcW w:w="7795" w:type="dxa"/>
          </w:tcPr>
          <w:p w:rsidR="00830C09" w:rsidRPr="00E51499" w:rsidRDefault="00830C09" w:rsidP="005E636E">
            <w:r w:rsidRPr="00E51499">
              <w:t>Electrical discharge machining</w:t>
            </w:r>
          </w:p>
        </w:tc>
      </w:tr>
    </w:tbl>
    <w:p w:rsidR="000D53DF" w:rsidRPr="00E51499" w:rsidRDefault="00FF4930" w:rsidP="00DA14C3">
      <w:pPr>
        <w:pStyle w:val="berschrift1"/>
        <w:rPr>
          <w:rFonts w:asciiTheme="minorHAnsi" w:hAnsiTheme="minorHAnsi" w:cs="Arial"/>
          <w:sz w:val="22"/>
          <w:szCs w:val="22"/>
        </w:rPr>
      </w:pPr>
      <w:bookmarkStart w:id="1" w:name="_Toc434344930"/>
      <w:r w:rsidRPr="00E51499">
        <w:rPr>
          <w:rFonts w:asciiTheme="minorHAnsi" w:hAnsiTheme="minorHAnsi" w:cs="Arial"/>
          <w:sz w:val="22"/>
          <w:szCs w:val="22"/>
        </w:rPr>
        <w:t xml:space="preserve">Short </w:t>
      </w:r>
      <w:r w:rsidR="000450E1" w:rsidRPr="00E51499">
        <w:rPr>
          <w:rFonts w:asciiTheme="minorHAnsi" w:hAnsiTheme="minorHAnsi" w:cs="Arial"/>
          <w:sz w:val="22"/>
          <w:szCs w:val="22"/>
        </w:rPr>
        <w:t>Introduction</w:t>
      </w:r>
      <w:r w:rsidRPr="00E51499">
        <w:rPr>
          <w:rFonts w:asciiTheme="minorHAnsi" w:hAnsiTheme="minorHAnsi" w:cs="Arial"/>
          <w:sz w:val="22"/>
          <w:szCs w:val="22"/>
        </w:rPr>
        <w:t xml:space="preserve"> and Objectives of Work</w:t>
      </w:r>
      <w:bookmarkEnd w:id="1"/>
    </w:p>
    <w:p w:rsidR="00E62113" w:rsidRPr="00E51499" w:rsidRDefault="00E62113" w:rsidP="00E62113">
      <w:pPr>
        <w:rPr>
          <w:rFonts w:cs="Arial"/>
        </w:rPr>
      </w:pPr>
    </w:p>
    <w:p w:rsidR="00830C09" w:rsidRPr="00E51499" w:rsidRDefault="00830C09" w:rsidP="00830C09">
      <w:pPr>
        <w:spacing w:line="360" w:lineRule="auto"/>
        <w:jc w:val="both"/>
        <w:rPr>
          <w:rFonts w:cs="Arial"/>
          <w:lang w:val="en-US"/>
        </w:rPr>
      </w:pPr>
      <w:r w:rsidRPr="00E51499">
        <w:rPr>
          <w:rFonts w:cs="Arial"/>
        </w:rPr>
        <w:t xml:space="preserve">The </w:t>
      </w:r>
      <w:r w:rsidR="008F7729" w:rsidRPr="00E51499">
        <w:rPr>
          <w:rFonts w:cs="Arial"/>
        </w:rPr>
        <w:t xml:space="preserve">use of tungsten and </w:t>
      </w:r>
      <w:r w:rsidRPr="00E51499">
        <w:rPr>
          <w:rFonts w:cs="Arial"/>
        </w:rPr>
        <w:t>tungsten alloys as</w:t>
      </w:r>
      <w:r w:rsidR="008F7729" w:rsidRPr="00E51499">
        <w:rPr>
          <w:rFonts w:cs="Arial"/>
        </w:rPr>
        <w:t xml:space="preserve"> armour and </w:t>
      </w:r>
      <w:r w:rsidRPr="00E51499">
        <w:rPr>
          <w:rFonts w:cs="Arial"/>
        </w:rPr>
        <w:t xml:space="preserve">structural material </w:t>
      </w:r>
      <w:r w:rsidR="008F7729" w:rsidRPr="00E51499">
        <w:rPr>
          <w:rFonts w:cs="Arial"/>
        </w:rPr>
        <w:t xml:space="preserve">require </w:t>
      </w:r>
      <w:r w:rsidRPr="00E51499">
        <w:rPr>
          <w:rFonts w:cs="Arial"/>
        </w:rPr>
        <w:t>material design data base</w:t>
      </w:r>
      <w:r w:rsidR="00AE3645" w:rsidRPr="00E51499">
        <w:rPr>
          <w:rFonts w:cs="Arial"/>
        </w:rPr>
        <w:t xml:space="preserve"> </w:t>
      </w:r>
      <w:r w:rsidR="008F7729" w:rsidRPr="00E51499">
        <w:rPr>
          <w:rFonts w:cs="Arial"/>
        </w:rPr>
        <w:t>and rules</w:t>
      </w:r>
      <w:r w:rsidRPr="00E51499">
        <w:rPr>
          <w:rFonts w:cs="Arial"/>
        </w:rPr>
        <w:t xml:space="preserve"> in the entire temperature range of application</w:t>
      </w:r>
      <w:r w:rsidR="008F7729" w:rsidRPr="00E51499">
        <w:rPr>
          <w:rFonts w:cs="Arial"/>
        </w:rPr>
        <w:t xml:space="preserve">s </w:t>
      </w:r>
      <w:r w:rsidRPr="00E51499">
        <w:rPr>
          <w:rFonts w:cs="Arial"/>
        </w:rPr>
        <w:t xml:space="preserve">which is – up to now - not enough to describe the mechanical behaviour sufficiently. Especially at temperatures below DBTT literature data show a large scatter </w:t>
      </w:r>
      <w:r w:rsidRPr="00E51499">
        <w:rPr>
          <w:rFonts w:cs="Arial"/>
        </w:rPr>
        <w:fldChar w:fldCharType="begin" w:fldLock="1"/>
      </w:r>
      <w:r w:rsidR="00490455" w:rsidRPr="00E51499">
        <w:rPr>
          <w:rFonts w:cs="Arial"/>
        </w:rPr>
        <w:instrText>ADDIN CSL_CITATION { "citationItems" : [ { "id" : "ITEM-1", "itemData" : { "DOI" : "10.1016/j.jnucmat.2007.03.079", "ISSN" : "00223115", "author" : [ { "dropping-particle" : "", "family" : "Faleschini", "given" : "M.", "non-dropping-particle" : "", "parse-names" : false, "suffix" : "" }, { "dropping-particle" : "", "family" : "Kreuzer", "given" : "H.", "non-dropping-particle" : "", "parse-names" : false, "suffix" : "" }, { "dropping-particle" : "", "family" : "Kiener", "given" : "D.", "non-dropping-particle" : "", "parse-names" : false, "suffix" : "" }, { "dropping-particle" : "", "family" : "Pippan", "given" : "R.", "non-dropping-particle" : "", "parse-names" : false, "suffix" : "" } ], "container-title" : "Journal of Nuclear Materials", "id" : "ITEM-1", "issued" : { "date-parts" : [ [ "2007", "8" ] ] }, "page" : "800-805", "title" : "Fracture toughness investigations of tungsten alloys and SPD tungsten alloys", "type" : "article-journal", "volume" : "367-370" }, "uris" : [ "http://www.mendeley.com/documents/?uuid=16e6d4e4-32d6-4d71-ae93-a6181894d5f4" ] }, { "id" : "ITEM-2", "itemData" : { "DOI" : "10.1080/14786435.2010.504198", "ISSN" : "1478-6435", "author" : [ { "dropping-particle" : "", "family" : "Rupp", "given" : "D.", "non-dropping-particle" : "", "parse-names" : false, "suffix" : "" }, { "dropping-particle" : "", "family" : "Weygand", "given" : "S.M.", "non-dropping-particle" : "", "parse-names" : false, "suffix" : "" } ], "container-title" : "Philosophical Magazine", "id" : "ITEM-2", "issue" : "30", "issued" : { "date-parts" : [ [ "2010", "10", "28" ] ] }, "page" : "4055-4069", "title" : "Anisotropic fracture behaviour and brittle-to-ductile transition of polycrystalline tungsten", "type" : "article-journal", "volume" : "90" }, "uris" : [ "http://www.mendeley.com/documents/?uuid=8f9f8c60-4cb1-4b95-906e-47e7ee644b46" ] }, { "id" : "ITEM-3", "itemData" : { "DOI" : "10.1016/S0921-5093(99)00252-X", "ISSN" : "09215093", "author" : [ { "dropping-particle" : "", "family" : "Margevicius", "given" : "R.W.", "non-dropping-particle" : "", "parse-names" : false, "suffix" : "" }, { "dropping-particle" : "", "family" : "Riedle", "given" : "J", "non-dropping-particle" : "", "parse-names" : false, "suffix" : "" }, { "dropping-particle" : "", "family" : "Gumbsch", "given" : "P", "non-dropping-particle" : "", "parse-names" : false, "suffix" : "" } ], "container-title" : "Materials Science and Engineering: A", "id" : "ITEM-3", "issue" : "2", "issued" : { "date-parts" : [ [ "1999", "9" ] ] }, "page" : "197-209", "title" : "Fracture toughness of polycrystalline tungsten under mode I and mixed mode I/II loading", "type" : "article-journal", "volume" : "270" }, "uris" : [ "http://www.mendeley.com/documents/?uuid=f5e76ddf-b07f-4240-9c27-76d56552559b" ] } ], "mendeley" : { "formattedCitation" : "[1]\u2013[3]", "plainTextFormattedCitation" : "[1]\u2013[3]", "previouslyFormattedCitation" : "[1]\u2013[3]" }, "properties" : { "noteIndex" : 0 }, "schema" : "https://github.com/citation-style-language/schema/raw/master/csl-citation.json" }</w:instrText>
      </w:r>
      <w:r w:rsidRPr="00E51499">
        <w:rPr>
          <w:rFonts w:cs="Arial"/>
        </w:rPr>
        <w:fldChar w:fldCharType="separate"/>
      </w:r>
      <w:r w:rsidRPr="00E51499">
        <w:rPr>
          <w:rFonts w:cs="Arial"/>
          <w:noProof/>
        </w:rPr>
        <w:t>[1]–[3]</w:t>
      </w:r>
      <w:r w:rsidRPr="00E51499">
        <w:rPr>
          <w:rFonts w:cs="Arial"/>
        </w:rPr>
        <w:fldChar w:fldCharType="end"/>
      </w:r>
      <w:r w:rsidRPr="00E51499">
        <w:rPr>
          <w:rFonts w:cs="Arial"/>
        </w:rPr>
        <w:t>. The main influences o</w:t>
      </w:r>
      <w:r w:rsidR="008F7729" w:rsidRPr="00E51499">
        <w:rPr>
          <w:rFonts w:cs="Arial"/>
        </w:rPr>
        <w:t xml:space="preserve">n </w:t>
      </w:r>
      <w:r w:rsidRPr="00E51499">
        <w:rPr>
          <w:rFonts w:cs="Arial"/>
        </w:rPr>
        <w:t xml:space="preserve">strength and fracture toughness are anisotropy </w:t>
      </w:r>
      <w:r w:rsidRPr="00E51499">
        <w:rPr>
          <w:rFonts w:cs="Arial"/>
        </w:rPr>
        <w:fldChar w:fldCharType="begin" w:fldLock="1"/>
      </w:r>
      <w:r w:rsidRPr="00E51499">
        <w:rPr>
          <w:rFonts w:cs="Arial"/>
        </w:rPr>
        <w:instrText>ADDIN CSL_CITATION { "citationItems" : [ { "id" : "ITEM-1", "itemData" : { "DOI" : "10.1080/14786435.2010.504198", "ISSN" : "1478-6435", "author" : [ { "dropping-particle" : "", "family" : "Rupp", "given" : "D.", "non-dropping-particle" : "", "parse-names" : false, "suffix" : "" }, { "dropping-particle" : "", "family" : "Weygand", "given" : "S.M.", "non-dropping-particle" : "", "parse-names" : false, "suffix" : "" } ], "container-title" : "Philosophical Magazine", "id" : "ITEM-1", "issue" : "30", "issued" : { "date-parts" : [ [ "2010", "10", "28" ] ] }, "page" : "4055-4069", "title" : "Anisotropic fracture behaviour and brittle-to-ductile transition of polycrystalline tungsten", "type" : "article-journal", "volume" : "90" }, "uris" : [ "http://www.mendeley.com/documents/?uuid=8f9f8c60-4cb1-4b95-906e-47e7ee644b46" ] } ], "mendeley" : { "formattedCitation" : "[2]", "plainTextFormattedCitation" : "[2]", "previouslyFormattedCitation" : "[2]" }, "properties" : { "noteIndex" : 0 }, "schema" : "https://github.com/citation-style-language/schema/raw/master/csl-citation.json" }</w:instrText>
      </w:r>
      <w:r w:rsidRPr="00E51499">
        <w:rPr>
          <w:rFonts w:cs="Arial"/>
        </w:rPr>
        <w:fldChar w:fldCharType="separate"/>
      </w:r>
      <w:r w:rsidRPr="00E51499">
        <w:rPr>
          <w:rFonts w:cs="Arial"/>
          <w:noProof/>
        </w:rPr>
        <w:t>[2]</w:t>
      </w:r>
      <w:r w:rsidRPr="00E51499">
        <w:rPr>
          <w:rFonts w:cs="Arial"/>
        </w:rPr>
        <w:fldChar w:fldCharType="end"/>
      </w:r>
      <w:r w:rsidRPr="00E51499">
        <w:rPr>
          <w:rFonts w:cs="Arial"/>
        </w:rPr>
        <w:t xml:space="preserve">, loading rate </w:t>
      </w:r>
      <w:r w:rsidRPr="00E51499">
        <w:rPr>
          <w:rFonts w:cs="Arial"/>
        </w:rPr>
        <w:fldChar w:fldCharType="begin" w:fldLock="1"/>
      </w:r>
      <w:r w:rsidRPr="00E51499">
        <w:rPr>
          <w:rFonts w:cs="Arial"/>
        </w:rPr>
        <w:instrText>ADDIN CSL_CITATION { "citationItems" : [ { "id" : "ITEM-1", "itemData" : { "DOI" : "10.1016/j.jnucmat.2010.12.118", "ISSN" : "00223115", "author" : [ { "dropping-particle" : "", "family" : "Rupp", "given" : "Daniel", "non-dropping-particle" : "", "parse-names" : false, "suffix" : "" }, { "dropping-particle" : "", "family" : "Weygand", "given" : "Sabine M.", "non-dropping-particle" : "", "parse-names" : false, "suffix" : "" } ], "container-title" : "Journal of Nuclear Materials", "id" : "ITEM-1", "issued" : { "date-parts" : [ [ "2011", "10" ] ] }, "page" : "477-480", "publisher" : "Elsevier B.V.", "title" : "Loading rate dependence of the fracture toughness of polycrystalline tungsten", "type" : "article-journal", "volume" : "417" }, "uris" : [ "http://www.mendeley.com/documents/?uuid=bb12be06-f7f0-490b-b1c7-29d53e4a161b" ] } ], "mendeley" : { "formattedCitation" : "[4]", "plainTextFormattedCitation" : "[4]", "previouslyFormattedCitation" : "[4]" }, "properties" : { "noteIndex" : 0 }, "schema" : "https://github.com/citation-style-language/schema/raw/master/csl-citation.json" }</w:instrText>
      </w:r>
      <w:r w:rsidRPr="00E51499">
        <w:rPr>
          <w:rFonts w:cs="Arial"/>
        </w:rPr>
        <w:fldChar w:fldCharType="separate"/>
      </w:r>
      <w:r w:rsidRPr="00E51499">
        <w:rPr>
          <w:rFonts w:cs="Arial"/>
          <w:noProof/>
        </w:rPr>
        <w:t>[4]</w:t>
      </w:r>
      <w:r w:rsidRPr="00E51499">
        <w:rPr>
          <w:rFonts w:cs="Arial"/>
        </w:rPr>
        <w:fldChar w:fldCharType="end"/>
      </w:r>
      <w:r w:rsidRPr="00E51499">
        <w:rPr>
          <w:rFonts w:cs="Arial"/>
        </w:rPr>
        <w:t xml:space="preserve"> and</w:t>
      </w:r>
      <w:r w:rsidR="008F7729" w:rsidRPr="00E51499">
        <w:rPr>
          <w:rFonts w:cs="Arial"/>
        </w:rPr>
        <w:t xml:space="preserve"> </w:t>
      </w:r>
      <w:r w:rsidRPr="00E51499">
        <w:rPr>
          <w:rFonts w:cs="Arial"/>
        </w:rPr>
        <w:t>degree of deformation</w:t>
      </w:r>
      <w:r w:rsidR="00D110B7" w:rsidRPr="00E51499">
        <w:rPr>
          <w:rFonts w:cs="Arial"/>
        </w:rPr>
        <w:t xml:space="preserve"> </w:t>
      </w:r>
      <w:r w:rsidR="00D110B7" w:rsidRPr="00E51499">
        <w:rPr>
          <w:rFonts w:cs="Arial"/>
        </w:rPr>
        <w:fldChar w:fldCharType="begin" w:fldLock="1"/>
      </w:r>
      <w:r w:rsidR="00490455" w:rsidRPr="00E51499">
        <w:rPr>
          <w:rFonts w:cs="Arial"/>
        </w:rPr>
        <w:instrText>ADDIN CSL_CITATION { "citationItems" : [ { "id" : "ITEM-1", "itemData" : { "DOI" : "10.1016/j.ijrmhm.2015.09.001", "ISSN" : "0263-4368", "author" : [ { "dropping-particle" : "", "family" : "Reiser", "given" : "Jens", "non-dropping-particle" : "", "parse-names" : false, "suffix" : "" }, { "dropping-particle" : "", "family" : "Hoffmann", "given" : "Jan", "non-dropping-particle" : "", "parse-names" : false, "suffix" : "" }, { "dropping-particle" : "", "family" : "J\u00e4ntsch", "given" : "Ute", "non-dropping-particle" : "", "parse-names" : false, "suffix" : "" }, { "dropping-particle" : "", "family" : "Klimenkov", "given" : "Michael", "non-dropping-particle" : "", "parse-names" : false, "suffix" : "" }, { "dropping-particle" : "", "family" : "Bonk", "given" : "Simon", "non-dropping-particle" : "", "parse-names" : false, "suffix" : "" }, { "dropping-particle" : "", "family" : "Bonnekoh", "given" : "Carsten", "non-dropping-particle" : "", "parse-names" : false, "suffix" : "" }, { "dropping-particle" : "", "family" : "Rieth", "given" : "Michael", "non-dropping-particle" : "", "parse-names" : false, "suffix" : "" }, { "dropping-particle" : "", "family" : "Hoffmann", "given" : "Andreas", "non-dropping-particle" : "", "parse-names" : false, "suffix" : "" }, { "dropping-particle" : "", "family" : "Mrotzek", "given" : "Tobias", "non-dropping-particle" : "", "parse-names" : false, "suffix" : "" } ], "container-title" : "Int. Journal of Refractory Metals and Hard Materials", "id" : "ITEM-1", "issued" : { "date-parts" : [ [ "2016" ] ] }, "page" : "351-369", "publisher" : "Elsevier Ltd", "title" : "Ductilisation of tungsten ( W ): On the shift of the brittle-to-ductile transition ( BDT ) to lower temperatures through cold rolling", "type" : "article-journal", "volume" : "54" }, "uris" : [ "http://www.mendeley.com/documents/?uuid=fb9b2b4c-4d49-4f77-95b2-1b8b3fc41d94" ] } ], "mendeley" : { "formattedCitation" : "[5]", "plainTextFormattedCitation" : "[5]", "previouslyFormattedCitation" : "[5]" }, "properties" : { "noteIndex" : 0 }, "schema" : "https://github.com/citation-style-language/schema/raw/master/csl-citation.json" }</w:instrText>
      </w:r>
      <w:r w:rsidR="00D110B7" w:rsidRPr="00E51499">
        <w:rPr>
          <w:rFonts w:cs="Arial"/>
        </w:rPr>
        <w:fldChar w:fldCharType="separate"/>
      </w:r>
      <w:r w:rsidR="00D110B7" w:rsidRPr="00E51499">
        <w:rPr>
          <w:rFonts w:cs="Arial"/>
          <w:noProof/>
        </w:rPr>
        <w:t>[5]</w:t>
      </w:r>
      <w:r w:rsidR="00D110B7" w:rsidRPr="00E51499">
        <w:rPr>
          <w:rFonts w:cs="Arial"/>
        </w:rPr>
        <w:fldChar w:fldCharType="end"/>
      </w:r>
      <w:r w:rsidRPr="00E51499">
        <w:rPr>
          <w:rFonts w:cs="Arial"/>
        </w:rPr>
        <w:t xml:space="preserve">. </w:t>
      </w:r>
      <w:r w:rsidRPr="00E51499">
        <w:rPr>
          <w:rFonts w:cs="Arial"/>
          <w:lang w:val="en-US"/>
        </w:rPr>
        <w:t xml:space="preserve">Therefore mechanical test specimens of different size, shape and orientation of the global applied loading to the grain orientation are mandatory. </w:t>
      </w:r>
    </w:p>
    <w:p w:rsidR="00830C09" w:rsidRPr="00E51499" w:rsidRDefault="00830C09" w:rsidP="00830C09">
      <w:pPr>
        <w:spacing w:line="360" w:lineRule="auto"/>
        <w:jc w:val="both"/>
        <w:rPr>
          <w:rFonts w:cs="Arial"/>
        </w:rPr>
      </w:pPr>
      <w:r w:rsidRPr="00E51499">
        <w:rPr>
          <w:rFonts w:cs="Arial"/>
        </w:rPr>
        <w:t>The task in 2015 includes:</w:t>
      </w:r>
    </w:p>
    <w:p w:rsidR="00830C09" w:rsidRPr="00E51499" w:rsidRDefault="00830C09" w:rsidP="00830C09">
      <w:pPr>
        <w:pStyle w:val="Listenabsatz"/>
        <w:numPr>
          <w:ilvl w:val="0"/>
          <w:numId w:val="13"/>
        </w:numPr>
        <w:spacing w:line="360" w:lineRule="auto"/>
        <w:rPr>
          <w:rFonts w:cs="Arial"/>
        </w:rPr>
      </w:pPr>
      <w:r w:rsidRPr="00E51499">
        <w:rPr>
          <w:rFonts w:cs="Arial"/>
        </w:rPr>
        <w:t>Planning, performing and evaluating of complementary fracture mechanical experiments as well as tests supporting modelling of the observed fracture behaviour particularly in the brittle regime.</w:t>
      </w:r>
    </w:p>
    <w:p w:rsidR="00830C09" w:rsidRPr="00E51499" w:rsidRDefault="00830C09" w:rsidP="00830C09">
      <w:pPr>
        <w:pStyle w:val="Listenabsatz"/>
        <w:numPr>
          <w:ilvl w:val="0"/>
          <w:numId w:val="13"/>
        </w:numPr>
        <w:spacing w:line="360" w:lineRule="auto"/>
        <w:rPr>
          <w:rFonts w:cs="Arial"/>
        </w:rPr>
      </w:pPr>
      <w:r w:rsidRPr="00E51499">
        <w:rPr>
          <w:rFonts w:cs="Arial"/>
        </w:rPr>
        <w:t>Starting the development of a suitable damage model for describing and simulating the fracture process observed in fracture mechanical tests considering specific aspects, e.g. anisotropy.</w:t>
      </w:r>
    </w:p>
    <w:p w:rsidR="00830C09" w:rsidRPr="00E51499" w:rsidRDefault="00830C09" w:rsidP="008F7729">
      <w:pPr>
        <w:pStyle w:val="Listenabsatz"/>
        <w:numPr>
          <w:ilvl w:val="0"/>
          <w:numId w:val="13"/>
        </w:numPr>
        <w:spacing w:line="360" w:lineRule="auto"/>
        <w:rPr>
          <w:rFonts w:cs="Arial"/>
        </w:rPr>
      </w:pPr>
      <w:r w:rsidRPr="00E51499">
        <w:rPr>
          <w:rFonts w:cs="Arial"/>
        </w:rPr>
        <w:t xml:space="preserve">Propose proper irradiation experiments on EUROFUSION baseline materials (e.g. from </w:t>
      </w:r>
      <w:proofErr w:type="spellStart"/>
      <w:r w:rsidRPr="00E51499">
        <w:rPr>
          <w:rFonts w:cs="Arial"/>
        </w:rPr>
        <w:t>CuCrZr</w:t>
      </w:r>
      <w:proofErr w:type="spellEnd"/>
      <w:r w:rsidRPr="00E51499">
        <w:rPr>
          <w:rFonts w:cs="Arial"/>
        </w:rPr>
        <w:t>, EUROFER97, W/W alloys) for taking irradiation effects into account.</w:t>
      </w:r>
      <w:r w:rsidRPr="00E51499">
        <w:rPr>
          <w:rFonts w:cs="Arial"/>
        </w:rPr>
        <w:br w:type="page"/>
      </w:r>
    </w:p>
    <w:p w:rsidR="00DA14C3" w:rsidRPr="00E51499" w:rsidRDefault="00DA14C3" w:rsidP="00DA14C3">
      <w:pPr>
        <w:pStyle w:val="berschrift1"/>
        <w:rPr>
          <w:rFonts w:asciiTheme="minorHAnsi" w:hAnsiTheme="minorHAnsi" w:cs="Arial"/>
          <w:sz w:val="22"/>
          <w:szCs w:val="22"/>
        </w:rPr>
      </w:pPr>
      <w:bookmarkStart w:id="2" w:name="_Toc434344931"/>
      <w:r w:rsidRPr="00E51499">
        <w:rPr>
          <w:rFonts w:asciiTheme="minorHAnsi" w:hAnsiTheme="minorHAnsi" w:cs="Arial"/>
          <w:sz w:val="22"/>
          <w:szCs w:val="22"/>
        </w:rPr>
        <w:lastRenderedPageBreak/>
        <w:t>Description of Work</w:t>
      </w:r>
      <w:bookmarkEnd w:id="2"/>
    </w:p>
    <w:p w:rsidR="003279D6" w:rsidRPr="00E51499" w:rsidRDefault="00830C09" w:rsidP="00830C09">
      <w:pPr>
        <w:pStyle w:val="berschrift2"/>
        <w:rPr>
          <w:rFonts w:asciiTheme="minorHAnsi" w:hAnsiTheme="minorHAnsi"/>
          <w:sz w:val="22"/>
          <w:szCs w:val="22"/>
        </w:rPr>
      </w:pPr>
      <w:bookmarkStart w:id="3" w:name="_Toc434344932"/>
      <w:r w:rsidRPr="00E51499">
        <w:rPr>
          <w:rFonts w:asciiTheme="minorHAnsi" w:hAnsiTheme="minorHAnsi"/>
          <w:sz w:val="22"/>
          <w:szCs w:val="22"/>
        </w:rPr>
        <w:t>Experiments and Material</w:t>
      </w:r>
      <w:bookmarkEnd w:id="3"/>
    </w:p>
    <w:p w:rsidR="00830C09" w:rsidRPr="00E51499" w:rsidRDefault="00830C09" w:rsidP="00830C09"/>
    <w:p w:rsidR="00830C09" w:rsidRPr="00E51499" w:rsidRDefault="00830C09" w:rsidP="00830C09">
      <w:pPr>
        <w:spacing w:line="360" w:lineRule="auto"/>
        <w:jc w:val="both"/>
        <w:rPr>
          <w:rFonts w:cs="Arial"/>
          <w:lang w:val="en-US"/>
        </w:rPr>
      </w:pPr>
      <w:r w:rsidRPr="00E51499">
        <w:rPr>
          <w:rFonts w:cs="Arial"/>
          <w:lang w:val="en-US"/>
        </w:rPr>
        <w:t>In this work the mechanical behavior of two different tungsten</w:t>
      </w:r>
      <w:r w:rsidR="008F7729" w:rsidRPr="00E51499">
        <w:rPr>
          <w:rFonts w:cs="Arial"/>
          <w:lang w:val="en-US"/>
        </w:rPr>
        <w:t xml:space="preserve"> materials</w:t>
      </w:r>
      <w:r w:rsidRPr="00E51499">
        <w:rPr>
          <w:rFonts w:cs="Arial"/>
          <w:lang w:val="en-US"/>
        </w:rPr>
        <w:t xml:space="preserve"> (pure W and WL10) and tungsten in two different semi-finished conditions are investigated. Both </w:t>
      </w:r>
      <w:r w:rsidR="008F7729" w:rsidRPr="00E51499">
        <w:rPr>
          <w:rFonts w:cs="Arial"/>
          <w:lang w:val="en-US"/>
        </w:rPr>
        <w:t>tungsten materials</w:t>
      </w:r>
      <w:r w:rsidRPr="00E51499">
        <w:rPr>
          <w:rFonts w:cs="Arial"/>
          <w:lang w:val="en-US"/>
        </w:rPr>
        <w:t xml:space="preserve"> were fabricated by </w:t>
      </w:r>
      <w:proofErr w:type="spellStart"/>
      <w:r w:rsidRPr="00E51499">
        <w:rPr>
          <w:rFonts w:cs="Arial"/>
          <w:lang w:val="en-US"/>
        </w:rPr>
        <w:t>Plansee</w:t>
      </w:r>
      <w:proofErr w:type="spellEnd"/>
      <w:r w:rsidRPr="00E51499">
        <w:rPr>
          <w:rFonts w:cs="Arial"/>
          <w:lang w:val="en-US"/>
        </w:rPr>
        <w:t xml:space="preserve"> </w:t>
      </w:r>
      <w:proofErr w:type="spellStart"/>
      <w:r w:rsidRPr="00E51499">
        <w:rPr>
          <w:rFonts w:cs="Arial"/>
          <w:lang w:val="en-US"/>
        </w:rPr>
        <w:t>Metall</w:t>
      </w:r>
      <w:proofErr w:type="spellEnd"/>
      <w:r w:rsidRPr="00E51499">
        <w:rPr>
          <w:rFonts w:cs="Arial"/>
          <w:lang w:val="en-US"/>
        </w:rPr>
        <w:t xml:space="preserve"> GmbH, </w:t>
      </w:r>
      <w:proofErr w:type="spellStart"/>
      <w:r w:rsidRPr="00E51499">
        <w:rPr>
          <w:rFonts w:cs="Arial"/>
          <w:lang w:val="en-US"/>
        </w:rPr>
        <w:t>Reutte</w:t>
      </w:r>
      <w:proofErr w:type="spellEnd"/>
      <w:r w:rsidRPr="00E51499">
        <w:rPr>
          <w:rFonts w:cs="Arial"/>
          <w:lang w:val="en-US"/>
        </w:rPr>
        <w:t xml:space="preserve"> /Austria through the powder metallurgic route with sintering and a subsequent cold</w:t>
      </w:r>
      <w:r w:rsidR="00963EC8" w:rsidRPr="00E51499">
        <w:rPr>
          <w:rFonts w:cs="Arial"/>
          <w:lang w:val="en-US"/>
        </w:rPr>
        <w:t>/</w:t>
      </w:r>
      <w:r w:rsidRPr="00E51499">
        <w:rPr>
          <w:rFonts w:cs="Arial"/>
          <w:lang w:val="en-US"/>
        </w:rPr>
        <w:t xml:space="preserve">hot working process. The material was delivered as a rod with 20 mm diameter (W, WL10) and a plate with 5 mm thickness (W). Both semi-finished products exhibit a distinct texture and anisotropy related to the rolling direction </w:t>
      </w:r>
      <w:r w:rsidRPr="00E51499">
        <w:rPr>
          <w:rFonts w:cs="Arial"/>
          <w:lang w:val="en-US"/>
        </w:rPr>
        <w:fldChar w:fldCharType="begin" w:fldLock="1"/>
      </w:r>
      <w:r w:rsidR="00E52F4F" w:rsidRPr="00E51499">
        <w:rPr>
          <w:rFonts w:cs="Arial"/>
          <w:lang w:val="en-US"/>
        </w:rPr>
        <w:instrText>ADDIN CSL_CITATION { "citationItems" : [ { "id" : "ITEM-1", "itemData" : { "DOI" : "10.1080/14786435.2010.504198", "ISSN" : "1478-6435", "author" : [ { "dropping-particle" : "", "family" : "Rupp", "given" : "D.", "non-dropping-particle" : "", "parse-names" : false, "suffix" : "" }, { "dropping-particle" : "", "family" : "Weygand", "given" : "S.M.", "non-dropping-particle" : "", "parse-names" : false, "suffix" : "" } ], "container-title" : "Philosophical Magazine", "id" : "ITEM-1", "issue" : "30", "issued" : { "date-parts" : [ [ "2010", "10", "28" ] ] }, "page" : "4055-4069", "title" : "Anisotropic fracture behaviour and brittle-to-ductile transition of polycrystalline tungsten", "type" : "article-journal", "volume" : "90" }, "uris" : [ "http://www.mendeley.com/documents/?uuid=8f9f8c60-4cb1-4b95-906e-47e7ee644b46" ] } ], "mendeley" : { "formattedCitation" : "[2]", "plainTextFormattedCitation" : "[2]", "previouslyFormattedCitation" : "[2]" }, "properties" : { "noteIndex" : 0 }, "schema" : "https://github.com/citation-style-language/schema/raw/master/csl-citation.json" }</w:instrText>
      </w:r>
      <w:r w:rsidRPr="00E51499">
        <w:rPr>
          <w:rFonts w:cs="Arial"/>
          <w:lang w:val="en-US"/>
        </w:rPr>
        <w:fldChar w:fldCharType="separate"/>
      </w:r>
      <w:r w:rsidRPr="00E51499">
        <w:rPr>
          <w:rFonts w:cs="Arial"/>
          <w:noProof/>
          <w:lang w:val="en-US"/>
        </w:rPr>
        <w:t>[2]</w:t>
      </w:r>
      <w:r w:rsidRPr="00E51499">
        <w:rPr>
          <w:rFonts w:cs="Arial"/>
          <w:lang w:val="en-US"/>
        </w:rPr>
        <w:fldChar w:fldCharType="end"/>
      </w:r>
      <w:r w:rsidRPr="00E51499">
        <w:rPr>
          <w:rFonts w:cs="Arial"/>
          <w:lang w:val="en-US"/>
        </w:rPr>
        <w:t xml:space="preserve">.  </w:t>
      </w:r>
    </w:p>
    <w:p w:rsidR="00830C09" w:rsidRPr="00E51499" w:rsidRDefault="009725F2" w:rsidP="00830C09">
      <w:pPr>
        <w:spacing w:line="360" w:lineRule="auto"/>
        <w:jc w:val="both"/>
        <w:rPr>
          <w:rFonts w:cs="Arial"/>
          <w:lang w:val="en-US"/>
        </w:rPr>
      </w:pPr>
      <w:r w:rsidRPr="00E51499">
        <w:rPr>
          <w:rFonts w:cs="Arial"/>
          <w:lang w:val="en-US"/>
        </w:rPr>
        <w:t xml:space="preserve">Beside </w:t>
      </w:r>
      <w:r w:rsidR="0078308D" w:rsidRPr="00E51499">
        <w:rPr>
          <w:rFonts w:cs="Arial"/>
          <w:lang w:val="en-US"/>
        </w:rPr>
        <w:t>four point bending</w:t>
      </w:r>
      <w:r w:rsidR="008F7729" w:rsidRPr="00E51499">
        <w:rPr>
          <w:rFonts w:cs="Arial"/>
          <w:lang w:val="en-US"/>
        </w:rPr>
        <w:t xml:space="preserve"> test for characterizing the strength fracture mechanical test for toughness characterization are planned. </w:t>
      </w:r>
      <w:r w:rsidR="00830C09" w:rsidRPr="00E51499">
        <w:rPr>
          <w:rFonts w:cs="Arial"/>
          <w:lang w:val="en-US"/>
        </w:rPr>
        <w:t xml:space="preserve">All specimens are cut by electrical discharge machining (EDM) and </w:t>
      </w:r>
      <w:r w:rsidR="008F7729" w:rsidRPr="00E51499">
        <w:rPr>
          <w:rFonts w:cs="Arial"/>
          <w:lang w:val="en-US"/>
        </w:rPr>
        <w:t>grinded. In case of the bending specimens the specimens are polished in addition</w:t>
      </w:r>
      <w:r w:rsidR="00830C09" w:rsidRPr="00E51499">
        <w:rPr>
          <w:rFonts w:cs="Arial"/>
          <w:lang w:val="en-US"/>
        </w:rPr>
        <w:t xml:space="preserve">. The wire EDM process causes surface cracks with depths of up to 200 µm dependent on the microstructure </w:t>
      </w:r>
      <w:r w:rsidR="00830C09" w:rsidRPr="00E51499">
        <w:rPr>
          <w:rFonts w:cs="Arial"/>
          <w:lang w:val="en-US"/>
        </w:rPr>
        <w:fldChar w:fldCharType="begin" w:fldLock="1"/>
      </w:r>
      <w:r w:rsidR="00E61077" w:rsidRPr="00E51499">
        <w:rPr>
          <w:rFonts w:cs="Arial"/>
          <w:lang w:val="en-US"/>
        </w:rPr>
        <w:instrText>ADDIN CSL_CITATION { "citationItems" : [ { "id" : "ITEM-1", "itemData" : { "DOI" : "10.1016/j.fusengdes.2010.11.003", "ISSN" : "09203796", "abstract" : "Plasma facing components for fusion applications must exhibit long-term stability under extreme conditions, and therefore material imperfections cannot be tolerated due to a high risk of technical failures. To prevent or abolish defects in refractory metals components during the manufacturing process, some methods of electro-chemical machining as S-ECM and C-ECM were developed, enabling both the processing of smooth plain defect-free surfaces of different geometry and the removal of bulk material for the shaping of three-dimensional structures, also without cracks. It is discussed, that tungsten ablation with accurate electro-chemical molding is very sensitive to the kind of electric current, and therefore current investigations focused also on the effects of frequency profiles on the sharpness of edge rounding. \u00a9 2010 Elsevier B.V. All rights reserved.", "author" : [ { "dropping-particle" : "", "family" : "Holstein", "given" : "Nils", "non-dropping-particle" : "", "parse-names" : false, "suffix" : "" }, { "dropping-particle" : "", "family" : "Krauss", "given" : "Wolfgang", "non-dropping-particle" : "", "parse-names" : false, "suffix" : "" }, { "dropping-particle" : "", "family" : "Konys", "given" : "J\u00fcrgen", "non-dropping-particle" : "", "parse-names" : false, "suffix" : "" } ], "container-title" : "Fusion Engineering and Design", "id" : "ITEM-1", "issue" : "9-11", "issued" : { "date-parts" : [ [ "2011" ] ] }, "page" : "1611-1615", "publisher" : "Elsevier B.V.", "title" : "Development of novel tungsten processing technologies for electro-chemical machining (ECM) of plasma facing components", "type" : "article-journal", "volume" : "86" }, "uris" : [ "http://www.mendeley.com/documents/?uuid=78e3eace-3b13-4672-8c6d-d61d77dba239" ] } ], "mendeley" : { "formattedCitation" : "[6]", "plainTextFormattedCitation" : "[6]", "previouslyFormattedCitation" : "[6]" }, "properties" : { "noteIndex" : 0 }, "schema" : "https://github.com/citation-style-language/schema/raw/master/csl-citation.json" }</w:instrText>
      </w:r>
      <w:r w:rsidR="00830C09" w:rsidRPr="00E51499">
        <w:rPr>
          <w:rFonts w:cs="Arial"/>
          <w:lang w:val="en-US"/>
        </w:rPr>
        <w:fldChar w:fldCharType="separate"/>
      </w:r>
      <w:r w:rsidR="00D110B7" w:rsidRPr="00E51499">
        <w:rPr>
          <w:rFonts w:cs="Arial"/>
          <w:noProof/>
          <w:lang w:val="en-US"/>
        </w:rPr>
        <w:t>[6]</w:t>
      </w:r>
      <w:r w:rsidR="00830C09" w:rsidRPr="00E51499">
        <w:rPr>
          <w:rFonts w:cs="Arial"/>
          <w:lang w:val="en-US"/>
        </w:rPr>
        <w:fldChar w:fldCharType="end"/>
      </w:r>
      <w:r w:rsidR="00830C09" w:rsidRPr="00E51499">
        <w:rPr>
          <w:rFonts w:cs="Arial"/>
          <w:lang w:val="en-US"/>
        </w:rPr>
        <w:t xml:space="preserve">. Therefore a brief grinding and polishing process to reduce the machining influences is mandatory. Especially the bending specimens need a crack free surface to obtain reliable strength data and Weibull parameter </w:t>
      </w:r>
      <w:r w:rsidR="00830C09" w:rsidRPr="00E51499">
        <w:rPr>
          <w:rFonts w:cs="Arial"/>
          <w:lang w:val="en-US"/>
        </w:rPr>
        <w:fldChar w:fldCharType="begin" w:fldLock="1"/>
      </w:r>
      <w:r w:rsidR="00E61077" w:rsidRPr="00E51499">
        <w:rPr>
          <w:rFonts w:cs="Arial"/>
          <w:lang w:val="en-US"/>
        </w:rPr>
        <w:instrText>ADDIN CSL_CITATION { "citationItems" : [ { "id" : "ITEM-1", "itemData" : { "DOI" : "10.1520/C1239-13.Scope", "author" : [ { "dropping-particle" : "", "family" : "ASTM C1239-13", "given" : "", "non-dropping-particle" : "", "parse-names" : false, "suffix" : "" } ], "container-title" : "Annual Book of ASTM Standards", "id" : "ITEM-1", "issued" : { "date-parts" : [ [ "2000" ] ] }, "page" : "1-17", "title" : "Standard Practice for Reporting Uniaxial Strength Data and Estimating Weibull Distribution Parameters for Advanced Ceramics", "type" : "article-journal" }, "uris" : [ "http://www.mendeley.com/documents/?uuid=91be535c-bc73-4ed5-8eea-10f19d82b73c" ] } ], "mendeley" : { "formattedCitation" : "[7]", "plainTextFormattedCitation" : "[7]", "previouslyFormattedCitation" : "[7]" }, "properties" : { "noteIndex" : 0 }, "schema" : "https://github.com/citation-style-language/schema/raw/master/csl-citation.json" }</w:instrText>
      </w:r>
      <w:r w:rsidR="00830C09" w:rsidRPr="00E51499">
        <w:rPr>
          <w:rFonts w:cs="Arial"/>
          <w:lang w:val="en-US"/>
        </w:rPr>
        <w:fldChar w:fldCharType="separate"/>
      </w:r>
      <w:r w:rsidR="00D110B7" w:rsidRPr="00E51499">
        <w:rPr>
          <w:rFonts w:cs="Arial"/>
          <w:noProof/>
          <w:lang w:val="en-US"/>
        </w:rPr>
        <w:t>[7]</w:t>
      </w:r>
      <w:r w:rsidR="00830C09" w:rsidRPr="00E51499">
        <w:rPr>
          <w:rFonts w:cs="Arial"/>
          <w:lang w:val="en-US"/>
        </w:rPr>
        <w:fldChar w:fldCharType="end"/>
      </w:r>
    </w:p>
    <w:p w:rsidR="00830C09" w:rsidRPr="00E51499" w:rsidRDefault="007A3D89" w:rsidP="00830C09">
      <w:pPr>
        <w:spacing w:line="360" w:lineRule="auto"/>
        <w:jc w:val="both"/>
        <w:rPr>
          <w:rFonts w:cs="Arial"/>
          <w:lang w:val="en-US"/>
        </w:rPr>
      </w:pPr>
      <w:r w:rsidRPr="00E51499">
        <w:rPr>
          <w:rFonts w:cs="Arial"/>
          <w:noProof/>
          <w:lang w:val="en-US"/>
        </w:rPr>
        <mc:AlternateContent>
          <mc:Choice Requires="wps">
            <w:drawing>
              <wp:anchor distT="0" distB="0" distL="114300" distR="114300" simplePos="0" relativeHeight="251659264" behindDoc="0" locked="0" layoutInCell="1" allowOverlap="1" wp14:anchorId="6ADB5CD6" wp14:editId="7C857134">
                <wp:simplePos x="0" y="0"/>
                <wp:positionH relativeFrom="column">
                  <wp:posOffset>-47708</wp:posOffset>
                </wp:positionH>
                <wp:positionV relativeFrom="paragraph">
                  <wp:posOffset>1812538</wp:posOffset>
                </wp:positionV>
                <wp:extent cx="5899868" cy="2083242"/>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2083242"/>
                        </a:xfrm>
                        <a:prstGeom prst="rect">
                          <a:avLst/>
                        </a:prstGeom>
                        <a:noFill/>
                        <a:ln w="9525">
                          <a:noFill/>
                          <a:miter lim="800000"/>
                          <a:headEnd/>
                          <a:tailEnd/>
                        </a:ln>
                      </wps:spPr>
                      <wps:txbx>
                        <w:txbxContent>
                          <w:p w:rsidR="00F43A75" w:rsidRDefault="00F43A75" w:rsidP="008D67B5">
                            <w:pPr>
                              <w:keepNext/>
                              <w:jc w:val="center"/>
                            </w:pPr>
                            <w:r>
                              <w:rPr>
                                <w:noProof/>
                                <w:lang w:val="en-US"/>
                              </w:rPr>
                              <w:drawing>
                                <wp:inline distT="0" distB="0" distL="0" distR="0" wp14:anchorId="34452362" wp14:editId="5B6B2B4F">
                                  <wp:extent cx="2425148" cy="1280358"/>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148" cy="1280358"/>
                                          </a:xfrm>
                                          <a:prstGeom prst="rect">
                                            <a:avLst/>
                                          </a:prstGeom>
                                          <a:noFill/>
                                          <a:ln>
                                            <a:noFill/>
                                          </a:ln>
                                        </pic:spPr>
                                      </pic:pic>
                                    </a:graphicData>
                                  </a:graphic>
                                </wp:inline>
                              </w:drawing>
                            </w:r>
                            <w:r w:rsidR="00671FFB">
                              <w:t xml:space="preserve"> </w:t>
                            </w:r>
                            <w:r>
                              <w:rPr>
                                <w:noProof/>
                                <w:lang w:val="en-US"/>
                              </w:rPr>
                              <w:drawing>
                                <wp:inline distT="0" distB="0" distL="0" distR="0" wp14:anchorId="39696531" wp14:editId="1B5BED6F">
                                  <wp:extent cx="2266950" cy="1488513"/>
                                  <wp:effectExtent l="0" t="0" r="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651" cy="1490943"/>
                                          </a:xfrm>
                                          <a:prstGeom prst="rect">
                                            <a:avLst/>
                                          </a:prstGeom>
                                          <a:noFill/>
                                          <a:ln>
                                            <a:noFill/>
                                          </a:ln>
                                        </pic:spPr>
                                      </pic:pic>
                                    </a:graphicData>
                                  </a:graphic>
                                </wp:inline>
                              </w:drawing>
                            </w:r>
                          </w:p>
                          <w:p w:rsidR="00F43A75" w:rsidRPr="007A3D89" w:rsidRDefault="00F43A75" w:rsidP="007A3D89">
                            <w:pPr>
                              <w:pStyle w:val="Beschriftung"/>
                              <w:jc w:val="center"/>
                              <w:rPr>
                                <w:b w:val="0"/>
                                <w:color w:val="auto"/>
                              </w:rPr>
                            </w:pPr>
                            <w:r w:rsidRPr="007A3D89">
                              <w:rPr>
                                <w:b w:val="0"/>
                                <w:color w:val="auto"/>
                              </w:rPr>
                              <w:t xml:space="preserve">Figure </w:t>
                            </w:r>
                            <w:r w:rsidRPr="007A3D89">
                              <w:rPr>
                                <w:b w:val="0"/>
                                <w:color w:val="auto"/>
                              </w:rPr>
                              <w:fldChar w:fldCharType="begin"/>
                            </w:r>
                            <w:r w:rsidRPr="007A3D89">
                              <w:rPr>
                                <w:b w:val="0"/>
                                <w:color w:val="auto"/>
                              </w:rPr>
                              <w:instrText xml:space="preserve"> SEQ Figure \* ARABIC </w:instrText>
                            </w:r>
                            <w:r w:rsidRPr="007A3D89">
                              <w:rPr>
                                <w:b w:val="0"/>
                                <w:color w:val="auto"/>
                              </w:rPr>
                              <w:fldChar w:fldCharType="separate"/>
                            </w:r>
                            <w:r>
                              <w:rPr>
                                <w:b w:val="0"/>
                                <w:noProof/>
                                <w:color w:val="auto"/>
                              </w:rPr>
                              <w:t>1</w:t>
                            </w:r>
                            <w:r w:rsidRPr="007A3D89">
                              <w:rPr>
                                <w:b w:val="0"/>
                                <w:color w:val="auto"/>
                              </w:rPr>
                              <w:fldChar w:fldCharType="end"/>
                            </w:r>
                            <w:r w:rsidRPr="007A3D89">
                              <w:rPr>
                                <w:b w:val="0"/>
                                <w:color w:val="auto"/>
                              </w:rPr>
                              <w:t>: Illustration</w:t>
                            </w:r>
                            <w:r>
                              <w:rPr>
                                <w:b w:val="0"/>
                                <w:color w:val="auto"/>
                              </w:rPr>
                              <w:t>s</w:t>
                            </w:r>
                            <w:r w:rsidRPr="007A3D89">
                              <w:rPr>
                                <w:b w:val="0"/>
                                <w:color w:val="auto"/>
                              </w:rPr>
                              <w:t xml:space="preserve"> of crack orientation and texture of the investigated specimens</w:t>
                            </w:r>
                            <w:r>
                              <w:rPr>
                                <w:b w:val="0"/>
                                <w:color w:val="auto"/>
                              </w:rPr>
                              <w:t xml:space="preserve"> made out of rod and plate material</w:t>
                            </w:r>
                            <w:r w:rsidRPr="007A3D89">
                              <w:rPr>
                                <w:b w:val="0"/>
                                <w:color w:val="auto"/>
                              </w:rPr>
                              <w:t>.</w:t>
                            </w:r>
                          </w:p>
                          <w:p w:rsidR="00F43A75" w:rsidRPr="007A3D89" w:rsidRDefault="00F43A7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3.75pt;margin-top:142.7pt;width:464.55pt;height:16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" filled="f" stroked="f">
                <v:textbox>
                  <w:txbxContent>
                    <w:p w:rsidR="00F43A75" w:rsidRDefault="00F43A75" w:rsidP="008D67B5">
                      <w:pPr>
                        <w:keepNext/>
                        <w:jc w:val="center"/>
                      </w:pPr>
                      <w:r>
                        <w:rPr>
                          <w:noProof/>
                          <w:lang w:val="en-US"/>
                        </w:rPr>
                        <w:drawing>
                          <wp:inline distT="0" distB="0" distL="0" distR="0" wp14:anchorId="34452362" wp14:editId="5B6B2B4F">
                            <wp:extent cx="2425148" cy="1280358"/>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5148" cy="1280358"/>
                                    </a:xfrm>
                                    <a:prstGeom prst="rect">
                                      <a:avLst/>
                                    </a:prstGeom>
                                    <a:noFill/>
                                    <a:ln>
                                      <a:noFill/>
                                    </a:ln>
                                  </pic:spPr>
                                </pic:pic>
                              </a:graphicData>
                            </a:graphic>
                          </wp:inline>
                        </w:drawing>
                      </w:r>
                      <w:r w:rsidR="00671FFB">
                        <w:t xml:space="preserve"> </w:t>
                      </w:r>
                      <w:r>
                        <w:rPr>
                          <w:noProof/>
                          <w:lang w:val="en-US"/>
                        </w:rPr>
                        <w:drawing>
                          <wp:inline distT="0" distB="0" distL="0" distR="0" wp14:anchorId="39696531" wp14:editId="1B5BED6F">
                            <wp:extent cx="2266950" cy="1488513"/>
                            <wp:effectExtent l="0" t="0" r="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0651" cy="1490943"/>
                                    </a:xfrm>
                                    <a:prstGeom prst="rect">
                                      <a:avLst/>
                                    </a:prstGeom>
                                    <a:noFill/>
                                    <a:ln>
                                      <a:noFill/>
                                    </a:ln>
                                  </pic:spPr>
                                </pic:pic>
                              </a:graphicData>
                            </a:graphic>
                          </wp:inline>
                        </w:drawing>
                      </w:r>
                    </w:p>
                    <w:p w:rsidR="00F43A75" w:rsidRPr="007A3D89" w:rsidRDefault="00F43A75" w:rsidP="007A3D89">
                      <w:pPr>
                        <w:pStyle w:val="Beschriftung"/>
                        <w:jc w:val="center"/>
                        <w:rPr>
                          <w:b w:val="0"/>
                          <w:color w:val="auto"/>
                        </w:rPr>
                      </w:pPr>
                      <w:r w:rsidRPr="007A3D89">
                        <w:rPr>
                          <w:b w:val="0"/>
                          <w:color w:val="auto"/>
                        </w:rPr>
                        <w:t xml:space="preserve">Figure </w:t>
                      </w:r>
                      <w:r w:rsidRPr="007A3D89">
                        <w:rPr>
                          <w:b w:val="0"/>
                          <w:color w:val="auto"/>
                        </w:rPr>
                        <w:fldChar w:fldCharType="begin"/>
                      </w:r>
                      <w:r w:rsidRPr="007A3D89">
                        <w:rPr>
                          <w:b w:val="0"/>
                          <w:color w:val="auto"/>
                        </w:rPr>
                        <w:instrText xml:space="preserve"> SEQ Figure \* ARABIC </w:instrText>
                      </w:r>
                      <w:r w:rsidRPr="007A3D89">
                        <w:rPr>
                          <w:b w:val="0"/>
                          <w:color w:val="auto"/>
                        </w:rPr>
                        <w:fldChar w:fldCharType="separate"/>
                      </w:r>
                      <w:r>
                        <w:rPr>
                          <w:b w:val="0"/>
                          <w:noProof/>
                          <w:color w:val="auto"/>
                        </w:rPr>
                        <w:t>1</w:t>
                      </w:r>
                      <w:r w:rsidRPr="007A3D89">
                        <w:rPr>
                          <w:b w:val="0"/>
                          <w:color w:val="auto"/>
                        </w:rPr>
                        <w:fldChar w:fldCharType="end"/>
                      </w:r>
                      <w:r w:rsidRPr="007A3D89">
                        <w:rPr>
                          <w:b w:val="0"/>
                          <w:color w:val="auto"/>
                        </w:rPr>
                        <w:t>: Illustration</w:t>
                      </w:r>
                      <w:r>
                        <w:rPr>
                          <w:b w:val="0"/>
                          <w:color w:val="auto"/>
                        </w:rPr>
                        <w:t>s</w:t>
                      </w:r>
                      <w:r w:rsidRPr="007A3D89">
                        <w:rPr>
                          <w:b w:val="0"/>
                          <w:color w:val="auto"/>
                        </w:rPr>
                        <w:t xml:space="preserve"> of crack orientation and texture of the investigated specimens</w:t>
                      </w:r>
                      <w:r>
                        <w:rPr>
                          <w:b w:val="0"/>
                          <w:color w:val="auto"/>
                        </w:rPr>
                        <w:t xml:space="preserve"> made out of rod and plate material</w:t>
                      </w:r>
                      <w:r w:rsidRPr="007A3D89">
                        <w:rPr>
                          <w:b w:val="0"/>
                          <w:color w:val="auto"/>
                        </w:rPr>
                        <w:t>.</w:t>
                      </w:r>
                    </w:p>
                    <w:p w:rsidR="00F43A75" w:rsidRPr="007A3D89" w:rsidRDefault="00F43A75">
                      <w:pPr>
                        <w:rPr>
                          <w:lang w:val="en-US"/>
                        </w:rPr>
                      </w:pPr>
                    </w:p>
                  </w:txbxContent>
                </v:textbox>
              </v:shape>
            </w:pict>
          </mc:Fallback>
        </mc:AlternateContent>
      </w:r>
      <w:r w:rsidR="00830C09" w:rsidRPr="00E51499">
        <w:rPr>
          <w:rFonts w:cs="Arial"/>
          <w:lang w:val="en-US"/>
        </w:rPr>
        <w:t xml:space="preserve">To account for the anisotropic microstructure three specimens types (L-R, R-L, (C-R)) are investigated in case of rod material and two specimen types (L-S, T-S) in case of the plate material </w:t>
      </w:r>
      <w:r w:rsidR="00830C09" w:rsidRPr="00E51499">
        <w:rPr>
          <w:rFonts w:cs="Arial"/>
          <w:lang w:val="en-US"/>
        </w:rPr>
        <w:fldChar w:fldCharType="begin" w:fldLock="1"/>
      </w:r>
      <w:r w:rsidR="00E61077" w:rsidRPr="00E51499">
        <w:rPr>
          <w:rFonts w:cs="Arial"/>
          <w:lang w:val="en-US"/>
        </w:rPr>
        <w:instrText>ADDIN CSL_CITATION { "citationItems" : [ { "id" : "ITEM-1", "itemData" : { "DOI" : "10.1520/E0399-12E03.2", "author" : [ { "dropping-particle" : "", "family" : "ASTM E399-12", "given" : "", "non-dropping-particle" : "", "parse-names" : false, "suffix" : "" } ], "container-title" : "Annu. B. ASTM Stand.", "id" : "ITEM-1", "issued" : { "date-parts" : [ [ "2013" ] ] }, "page" : "1-33", "title" : "Standard Test Method for Linear-Elastic Plane-Strain Fracture Toughness KIc of metallic materials", "type" : "article-journal" }, "uris" : [ "http://www.mendeley.com/documents/?uuid=f11f608b-991f-4528-b642-8f7f689e66d0" ] } ], "mendeley" : { "formattedCitation" : "[8]", "plainTextFormattedCitation" : "[8]", "previouslyFormattedCitation" : "[8]" }, "properties" : { "noteIndex" : 0 }, "schema" : "https://github.com/citation-style-language/schema/raw/master/csl-citation.json" }</w:instrText>
      </w:r>
      <w:r w:rsidR="00830C09" w:rsidRPr="00E51499">
        <w:rPr>
          <w:rFonts w:cs="Arial"/>
          <w:lang w:val="en-US"/>
        </w:rPr>
        <w:fldChar w:fldCharType="separate"/>
      </w:r>
      <w:r w:rsidR="00D110B7" w:rsidRPr="00E51499">
        <w:rPr>
          <w:rFonts w:cs="Arial"/>
          <w:noProof/>
          <w:lang w:val="en-US"/>
        </w:rPr>
        <w:t>[8]</w:t>
      </w:r>
      <w:r w:rsidR="00830C09" w:rsidRPr="00E51499">
        <w:rPr>
          <w:rFonts w:cs="Arial"/>
          <w:lang w:val="en-US"/>
        </w:rPr>
        <w:fldChar w:fldCharType="end"/>
      </w:r>
      <w:r w:rsidR="00830C09" w:rsidRPr="00E51499">
        <w:rPr>
          <w:rFonts w:cs="Arial"/>
          <w:lang w:val="en-US"/>
        </w:rPr>
        <w:t>.  The transverse specimen types (R-L, C-R) cannot be cut out in a whole because of the limited rod diameter.</w:t>
      </w:r>
      <w:r w:rsidR="00D7105C" w:rsidRPr="00E51499">
        <w:rPr>
          <w:rFonts w:cs="Arial"/>
          <w:lang w:val="en-US"/>
        </w:rPr>
        <w:t xml:space="preserve"> The three investigated orientations are shown in Figure 1.</w:t>
      </w:r>
      <w:r w:rsidR="00830C09" w:rsidRPr="00E51499">
        <w:rPr>
          <w:rFonts w:cs="Arial"/>
          <w:lang w:val="en-US"/>
        </w:rPr>
        <w:t xml:space="preserve"> Hence two extension arm</w:t>
      </w:r>
      <w:r w:rsidR="0008353F" w:rsidRPr="00E51499">
        <w:rPr>
          <w:rFonts w:cs="Arial"/>
          <w:lang w:val="en-US"/>
        </w:rPr>
        <w:t>s</w:t>
      </w:r>
      <w:r w:rsidR="00830C09" w:rsidRPr="00E51499">
        <w:rPr>
          <w:rFonts w:cs="Arial"/>
          <w:lang w:val="en-US"/>
        </w:rPr>
        <w:t xml:space="preserve"> with longitudinal orientation are soldered on the transverse part</w:t>
      </w:r>
      <w:r w:rsidR="00D7105C" w:rsidRPr="00E51499">
        <w:rPr>
          <w:rFonts w:cs="Arial"/>
          <w:lang w:val="en-US"/>
        </w:rPr>
        <w:t xml:space="preserve">. The production of the specimens with the transverse orientations is illustrated in Figure 2. </w:t>
      </w:r>
      <w:r w:rsidR="00830C09" w:rsidRPr="00E51499">
        <w:rPr>
          <w:rFonts w:cs="Arial"/>
          <w:lang w:val="en-US"/>
        </w:rPr>
        <w:t xml:space="preserve">This method had been applied </w:t>
      </w:r>
      <w:r w:rsidR="00D914EE" w:rsidRPr="00E51499">
        <w:rPr>
          <w:rFonts w:cs="Arial"/>
          <w:lang w:val="en-US"/>
        </w:rPr>
        <w:t>successfully for</w:t>
      </w:r>
      <w:r w:rsidR="00830C09" w:rsidRPr="00E51499">
        <w:rPr>
          <w:rFonts w:cs="Arial"/>
          <w:lang w:val="en-US"/>
        </w:rPr>
        <w:t xml:space="preserve"> fracture toughness</w:t>
      </w:r>
      <w:r w:rsidR="008D37FD" w:rsidRPr="00E51499">
        <w:rPr>
          <w:rFonts w:cs="Arial"/>
          <w:lang w:val="en-US"/>
        </w:rPr>
        <w:t xml:space="preserve"> tests</w:t>
      </w:r>
      <w:r w:rsidR="00830C09" w:rsidRPr="00E51499">
        <w:rPr>
          <w:rFonts w:cs="Arial"/>
          <w:lang w:val="en-US"/>
        </w:rPr>
        <w:t xml:space="preserve"> of polycrystalline tungsten </w:t>
      </w:r>
      <w:r w:rsidR="00830C09" w:rsidRPr="00E51499">
        <w:rPr>
          <w:rFonts w:cs="Arial"/>
          <w:lang w:val="en-US"/>
        </w:rPr>
        <w:fldChar w:fldCharType="begin" w:fldLock="1"/>
      </w:r>
      <w:r w:rsidR="00E52F4F" w:rsidRPr="00E51499">
        <w:rPr>
          <w:rFonts w:cs="Arial"/>
          <w:lang w:val="en-US"/>
        </w:rPr>
        <w:instrText>ADDIN CSL_CITATION { "citationItems" : [ { "id" : "ITEM-1", "itemData" : { "DOI" : "10.1080/14786435.2010.504198", "ISSN" : "1478-6435", "author" : [ { "dropping-particle" : "", "family" : "Rupp", "given" : "D.", "non-dropping-particle" : "", "parse-names" : false, "suffix" : "" }, { "dropping-particle" : "", "family" : "Weygand", "given" : "S.M.", "non-dropping-particle" : "", "parse-names" : false, "suffix" : "" } ], "container-title" : "Philosophical Magazine", "id" : "ITEM-1", "issue" : "30", "issued" : { "date-parts" : [ [ "2010", "10", "28" ] ] }, "page" : "4055-4069", "title" : "Anisotropic fracture behaviour and brittle-to-ductile transition of polycrystalline tungsten", "type" : "article-journal", "volume" : "90" }, "uris" : [ "http://www.mendeley.com/documents/?uuid=8f9f8c60-4cb1-4b95-906e-47e7ee644b46" ] } ], "mendeley" : { "formattedCitation" : "[2]", "plainTextFormattedCitation" : "[2]", "previouslyFormattedCitation" : "[2]" }, "properties" : { "noteIndex" : 0 }, "schema" : "https://github.com/citation-style-language/schema/raw/master/csl-citation.json" }</w:instrText>
      </w:r>
      <w:r w:rsidR="00830C09" w:rsidRPr="00E51499">
        <w:rPr>
          <w:rFonts w:cs="Arial"/>
          <w:lang w:val="en-US"/>
        </w:rPr>
        <w:fldChar w:fldCharType="separate"/>
      </w:r>
      <w:r w:rsidR="00830C09" w:rsidRPr="00E51499">
        <w:rPr>
          <w:rFonts w:cs="Arial"/>
          <w:noProof/>
          <w:lang w:val="en-US"/>
        </w:rPr>
        <w:t>[2]</w:t>
      </w:r>
      <w:r w:rsidR="00830C09" w:rsidRPr="00E51499">
        <w:rPr>
          <w:rFonts w:cs="Arial"/>
          <w:lang w:val="en-US"/>
        </w:rPr>
        <w:fldChar w:fldCharType="end"/>
      </w:r>
      <w:r w:rsidR="00830C09" w:rsidRPr="00E51499">
        <w:rPr>
          <w:rFonts w:cs="Arial"/>
          <w:lang w:val="en-US"/>
        </w:rPr>
        <w:t xml:space="preserve">, </w:t>
      </w:r>
      <w:r w:rsidR="00830C09" w:rsidRPr="00E51499">
        <w:rPr>
          <w:rFonts w:cs="Arial"/>
          <w:lang w:val="en-US"/>
        </w:rPr>
        <w:fldChar w:fldCharType="begin" w:fldLock="1"/>
      </w:r>
      <w:r w:rsidR="00490455" w:rsidRPr="00E51499">
        <w:rPr>
          <w:rFonts w:cs="Arial"/>
          <w:lang w:val="en-US"/>
        </w:rPr>
        <w:instrText>ADDIN CSL_CITATION { "citationItems" : [ { "id" : "ITEM-1", "itemData" : { "DOI" : "10.1016/S0921-5093(99)00252-X", "ISSN" : "09215093", "author" : [ { "dropping-particle" : "", "family" : "Margevicius", "given" : "R.W.", "non-dropping-particle" : "", "parse-names" : false, "suffix" : "" }, { "dropping-particle" : "", "family" : "Riedle", "given" : "J", "non-dropping-particle" : "", "parse-names" : false, "suffix" : "" }, { "dropping-particle" : "", "family" : "Gumbsch", "given" : "P", "non-dropping-particle" : "", "parse-names" : false, "suffix" : "" } ], "container-title" : "Materials Science and Engineering: A", "id" : "ITEM-1", "issue" : "2", "issued" : { "date-parts" : [ [ "1999", "9" ] ] }, "page" : "197-209", "title" : "Fracture toughness of polycrystalline tungsten under mode I and mixed mode I/II loading", "type" : "article-journal", "volume" : "270" }, "uris" : [ "http://www.mendeley.com/documents/?uuid=f5e76ddf-b07f-4240-9c27-76d56552559b" ] } ], "mendeley" : { "formattedCitation" : "[3]", "plainTextFormattedCitation" : "[3]", "previouslyFormattedCitation" : "[3]" }, "properties" : { "noteIndex" : 0 }, "schema" : "https://github.com/citation-style-language/schema/raw/master/csl-citation.json" }</w:instrText>
      </w:r>
      <w:r w:rsidR="00830C09" w:rsidRPr="00E51499">
        <w:rPr>
          <w:rFonts w:cs="Arial"/>
          <w:lang w:val="en-US"/>
        </w:rPr>
        <w:fldChar w:fldCharType="separate"/>
      </w:r>
      <w:r w:rsidR="00830C09" w:rsidRPr="00E51499">
        <w:rPr>
          <w:rFonts w:cs="Arial"/>
          <w:noProof/>
          <w:lang w:val="en-US"/>
        </w:rPr>
        <w:t>[3]</w:t>
      </w:r>
      <w:r w:rsidR="00830C09" w:rsidRPr="00E51499">
        <w:rPr>
          <w:rFonts w:cs="Arial"/>
          <w:lang w:val="en-US"/>
        </w:rPr>
        <w:fldChar w:fldCharType="end"/>
      </w:r>
      <w:r w:rsidR="00830C09" w:rsidRPr="00E51499">
        <w:rPr>
          <w:rFonts w:cs="Arial"/>
          <w:lang w:val="en-US"/>
        </w:rPr>
        <w:t xml:space="preserve"> and </w:t>
      </w:r>
      <w:r w:rsidR="00830C09" w:rsidRPr="00E51499">
        <w:rPr>
          <w:rFonts w:cs="Arial"/>
          <w:b/>
          <w:color w:val="FF0000"/>
          <w:lang w:val="en-US"/>
        </w:rPr>
        <w:t xml:space="preserve"> </w:t>
      </w:r>
      <w:r w:rsidR="00830C09" w:rsidRPr="00E51499">
        <w:rPr>
          <w:rFonts w:cs="Arial"/>
          <w:lang w:val="en-US"/>
        </w:rPr>
        <w:t xml:space="preserve">for single crystal tungsten </w:t>
      </w:r>
      <w:r w:rsidR="00830C09" w:rsidRPr="00E51499">
        <w:rPr>
          <w:rFonts w:cs="Arial"/>
          <w:lang w:val="en-US"/>
        </w:rPr>
        <w:fldChar w:fldCharType="begin" w:fldLock="1"/>
      </w:r>
      <w:r w:rsidR="00E61077" w:rsidRPr="00E51499">
        <w:rPr>
          <w:rFonts w:cs="Arial"/>
          <w:lang w:val="en-US"/>
        </w:rPr>
        <w:instrText>ADDIN CSL_CITATION { "citationItems" : [ { "id" : "ITEM-1", "itemData" : { "author" : [ { "dropping-particle" : "", "family" : "Riedle", "given" : "Joachim", "non-dropping-particle" : "", "parse-names" : false, "suffix" : "" }, { "dropping-particle" : "", "family" : "Gumbsch", "given" : "Peter", "non-dropping-particle" : "", "parse-names" : false, "suffix" : "" }, { "dropping-particle" : "", "family" : "Fischmeister", "given" : "HF", "non-dropping-particle" : "", "parse-names" : false, "suffix" : "" } ], "container-title" : "Physical review letters", "id" : "ITEM-1", "issue" : "19", "issued" : { "date-parts" : [ [ "1996" ] ] }, "page" : "3594-3597", "title" : "Cleavage anisotropy in tungsten single crystals", "type" : "article-journal", "volume" : "76" }, "uris" : [ "http://www.mendeley.com/documents/?uuid=5847ca2e-61c8-49f2-99c3-f1a39f9fecb0" ] } ], "mendeley" : { "formattedCitation" : "[9]", "plainTextFormattedCitation" : "[9]", "previouslyFormattedCitation" : "[9]" }, "properties" : { "noteIndex" : 0 }, "schema" : "https://github.com/citation-style-language/schema/raw/master/csl-citation.json" }</w:instrText>
      </w:r>
      <w:r w:rsidR="00830C09" w:rsidRPr="00E51499">
        <w:rPr>
          <w:rFonts w:cs="Arial"/>
          <w:lang w:val="en-US"/>
        </w:rPr>
        <w:fldChar w:fldCharType="separate"/>
      </w:r>
      <w:r w:rsidR="00D110B7" w:rsidRPr="00E51499">
        <w:rPr>
          <w:rFonts w:cs="Arial"/>
          <w:noProof/>
          <w:lang w:val="en-US"/>
        </w:rPr>
        <w:t>[9]</w:t>
      </w:r>
      <w:r w:rsidR="00830C09" w:rsidRPr="00E51499">
        <w:rPr>
          <w:rFonts w:cs="Arial"/>
          <w:lang w:val="en-US"/>
        </w:rPr>
        <w:fldChar w:fldCharType="end"/>
      </w:r>
      <w:r w:rsidR="00830C09" w:rsidRPr="00E51499">
        <w:rPr>
          <w:rFonts w:cs="Arial"/>
          <w:lang w:val="en-US"/>
        </w:rPr>
        <w:t>.</w:t>
      </w:r>
      <w:r w:rsidR="00D914EE" w:rsidRPr="00E51499">
        <w:rPr>
          <w:rFonts w:cs="Arial"/>
          <w:lang w:val="en-US"/>
        </w:rPr>
        <w:t xml:space="preserve"> </w:t>
      </w:r>
    </w:p>
    <w:p w:rsidR="007A3D89" w:rsidRPr="00E51499" w:rsidRDefault="007A3D89" w:rsidP="00830C09">
      <w:pPr>
        <w:spacing w:line="360" w:lineRule="auto"/>
        <w:jc w:val="both"/>
        <w:rPr>
          <w:rFonts w:cs="Arial"/>
          <w:lang w:val="en-US"/>
        </w:rPr>
      </w:pPr>
    </w:p>
    <w:p w:rsidR="007A3D89" w:rsidRPr="00E51499" w:rsidRDefault="007A3D89" w:rsidP="00830C09">
      <w:pPr>
        <w:spacing w:line="360" w:lineRule="auto"/>
        <w:jc w:val="both"/>
        <w:rPr>
          <w:rFonts w:cs="Arial"/>
          <w:color w:val="FF0000"/>
          <w:lang w:val="en-US"/>
        </w:rPr>
      </w:pPr>
    </w:p>
    <w:p w:rsidR="007A3D89" w:rsidRPr="00E51499" w:rsidRDefault="007A3D89" w:rsidP="00830C09">
      <w:pPr>
        <w:spacing w:line="360" w:lineRule="auto"/>
        <w:jc w:val="both"/>
        <w:rPr>
          <w:rFonts w:cs="Arial"/>
          <w:color w:val="FF0000"/>
          <w:lang w:val="en-US"/>
        </w:rPr>
      </w:pPr>
    </w:p>
    <w:p w:rsidR="007A3D89" w:rsidRPr="00E51499" w:rsidRDefault="007A3D89" w:rsidP="00830C09">
      <w:pPr>
        <w:spacing w:line="360" w:lineRule="auto"/>
        <w:jc w:val="both"/>
        <w:rPr>
          <w:rFonts w:cs="Arial"/>
          <w:color w:val="FF0000"/>
          <w:lang w:val="en-US"/>
        </w:rPr>
      </w:pPr>
    </w:p>
    <w:p w:rsidR="007A3D89" w:rsidRPr="00E51499" w:rsidRDefault="007A3D89" w:rsidP="00830C09">
      <w:pPr>
        <w:spacing w:line="360" w:lineRule="auto"/>
        <w:jc w:val="both"/>
        <w:rPr>
          <w:rFonts w:cs="Arial"/>
          <w:color w:val="FF0000"/>
          <w:lang w:val="en-US"/>
        </w:rPr>
      </w:pPr>
    </w:p>
    <w:p w:rsidR="008D67B5" w:rsidRPr="00E51499" w:rsidRDefault="008D67B5">
      <w:pPr>
        <w:rPr>
          <w:rFonts w:cs="Arial"/>
          <w:color w:val="FF0000"/>
          <w:lang w:val="en-US"/>
        </w:rPr>
      </w:pPr>
      <w:r w:rsidRPr="00E51499">
        <w:rPr>
          <w:rFonts w:cs="Arial"/>
          <w:color w:val="FF0000"/>
          <w:lang w:val="en-US"/>
        </w:rPr>
        <w:br w:type="page"/>
      </w:r>
    </w:p>
    <w:p w:rsidR="000F7538" w:rsidRPr="00E51499" w:rsidRDefault="008D67B5" w:rsidP="000F7538">
      <w:pPr>
        <w:jc w:val="center"/>
        <w:rPr>
          <w:rFonts w:cs="Arial"/>
          <w:color w:val="FF0000"/>
          <w:lang w:val="en-US"/>
        </w:rPr>
      </w:pPr>
      <w:r w:rsidRPr="00E51499">
        <w:rPr>
          <w:noProof/>
          <w:lang w:val="en-US"/>
        </w:rPr>
        <w:lastRenderedPageBreak/>
        <mc:AlternateContent>
          <mc:Choice Requires="wps">
            <w:drawing>
              <wp:inline distT="0" distB="0" distL="0" distR="0" wp14:anchorId="2654D4A6" wp14:editId="1F6EA86B">
                <wp:extent cx="4564049" cy="2200275"/>
                <wp:effectExtent l="0" t="0" r="8255" b="9525"/>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049" cy="2200275"/>
                        </a:xfrm>
                        <a:prstGeom prst="rect">
                          <a:avLst/>
                        </a:prstGeom>
                        <a:solidFill>
                          <a:srgbClr val="FFFFFF"/>
                        </a:solidFill>
                        <a:ln w="9525">
                          <a:noFill/>
                          <a:miter lim="800000"/>
                          <a:headEnd/>
                          <a:tailEnd/>
                        </a:ln>
                      </wps:spPr>
                      <wps:txbx>
                        <w:txbxContent>
                          <w:p w:rsidR="00F43A75" w:rsidRDefault="00F43A75" w:rsidP="000F7538">
                            <w:pPr>
                              <w:keepNext/>
                              <w:jc w:val="center"/>
                            </w:pPr>
                            <w:r w:rsidRPr="00D33A36">
                              <w:rPr>
                                <w:noProof/>
                                <w:lang w:val="en-US"/>
                              </w:rPr>
                              <w:drawing>
                                <wp:inline distT="0" distB="0" distL="0" distR="0" wp14:anchorId="14DAD95D" wp14:editId="2AD18EE4">
                                  <wp:extent cx="3724917" cy="1560543"/>
                                  <wp:effectExtent l="0" t="0" r="0" b="1905"/>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5502" cy="1560788"/>
                                          </a:xfrm>
                                          <a:prstGeom prst="rect">
                                            <a:avLst/>
                                          </a:prstGeom>
                                          <a:noFill/>
                                          <a:ln>
                                            <a:noFill/>
                                          </a:ln>
                                        </pic:spPr>
                                      </pic:pic>
                                    </a:graphicData>
                                  </a:graphic>
                                </wp:inline>
                              </w:drawing>
                            </w:r>
                          </w:p>
                          <w:p w:rsidR="00F43A75" w:rsidRPr="008D67B5" w:rsidRDefault="00F43A75" w:rsidP="000F7538">
                            <w:pPr>
                              <w:pStyle w:val="Beschriftung"/>
                              <w:jc w:val="center"/>
                              <w:rPr>
                                <w:b w:val="0"/>
                                <w:color w:val="auto"/>
                              </w:rPr>
                            </w:pPr>
                            <w:r w:rsidRPr="008D67B5">
                              <w:rPr>
                                <w:b w:val="0"/>
                                <w:color w:val="auto"/>
                              </w:rPr>
                              <w:t xml:space="preserve">Figure </w:t>
                            </w:r>
                            <w:r w:rsidRPr="008D67B5">
                              <w:rPr>
                                <w:b w:val="0"/>
                                <w:color w:val="auto"/>
                              </w:rPr>
                              <w:fldChar w:fldCharType="begin"/>
                            </w:r>
                            <w:r w:rsidRPr="008D67B5">
                              <w:rPr>
                                <w:b w:val="0"/>
                                <w:color w:val="auto"/>
                              </w:rPr>
                              <w:instrText xml:space="preserve"> SEQ Figure \* ARABIC </w:instrText>
                            </w:r>
                            <w:r w:rsidRPr="008D67B5">
                              <w:rPr>
                                <w:b w:val="0"/>
                                <w:color w:val="auto"/>
                              </w:rPr>
                              <w:fldChar w:fldCharType="separate"/>
                            </w:r>
                            <w:r>
                              <w:rPr>
                                <w:b w:val="0"/>
                                <w:noProof/>
                                <w:color w:val="auto"/>
                              </w:rPr>
                              <w:t>2</w:t>
                            </w:r>
                            <w:r w:rsidRPr="008D67B5">
                              <w:rPr>
                                <w:b w:val="0"/>
                                <w:color w:val="auto"/>
                              </w:rPr>
                              <w:fldChar w:fldCharType="end"/>
                            </w:r>
                            <w:r w:rsidRPr="008D67B5">
                              <w:rPr>
                                <w:b w:val="0"/>
                                <w:color w:val="auto"/>
                              </w:rPr>
                              <w:t>: Illustration of the production of transverse (T) specimens with brazed longitudinal (L) extension arms.</w:t>
                            </w:r>
                          </w:p>
                          <w:p w:rsidR="00F43A75" w:rsidRPr="008D67B5" w:rsidRDefault="00F43A75" w:rsidP="000F7538">
                            <w:pPr>
                              <w:jc w:val="center"/>
                              <w:rPr>
                                <w:lang w:val="en-US"/>
                              </w:rPr>
                            </w:pPr>
                          </w:p>
                        </w:txbxContent>
                      </wps:txbx>
                      <wps:bodyPr rot="0" vert="horz" wrap="square" lIns="91440" tIns="45720" rIns="91440" bIns="45720" anchor="t" anchorCtr="0">
                        <a:noAutofit/>
                      </wps:bodyPr>
                    </wps:wsp>
                  </a:graphicData>
                </a:graphic>
              </wp:inline>
            </w:drawing>
          </mc:Choice>
          <mc:Fallback>
            <w:pict>
              <v:shape id="Textfeld 2" o:spid="_x0000_s1027" type="#_x0000_t202" style="width:359.35pt;height:17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" stroked="f">
                <v:textbox>
                  <w:txbxContent>
                    <w:p w:rsidR="00F43A75" w:rsidRDefault="00F43A75" w:rsidP="000F7538">
                      <w:pPr>
                        <w:keepNext/>
                        <w:jc w:val="center"/>
                      </w:pPr>
                      <w:r w:rsidRPr="00D33A36">
                        <w:rPr>
                          <w:noProof/>
                          <w:lang w:val="en-US"/>
                        </w:rPr>
                        <w:drawing>
                          <wp:inline distT="0" distB="0" distL="0" distR="0" wp14:anchorId="14DAD95D" wp14:editId="2AD18EE4">
                            <wp:extent cx="3724917" cy="1560543"/>
                            <wp:effectExtent l="0" t="0" r="0" b="1905"/>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502" cy="1560788"/>
                                    </a:xfrm>
                                    <a:prstGeom prst="rect">
                                      <a:avLst/>
                                    </a:prstGeom>
                                    <a:noFill/>
                                    <a:ln>
                                      <a:noFill/>
                                    </a:ln>
                                  </pic:spPr>
                                </pic:pic>
                              </a:graphicData>
                            </a:graphic>
                          </wp:inline>
                        </w:drawing>
                      </w:r>
                    </w:p>
                    <w:p w:rsidR="00F43A75" w:rsidRPr="008D67B5" w:rsidRDefault="00F43A75" w:rsidP="000F7538">
                      <w:pPr>
                        <w:pStyle w:val="Beschriftung"/>
                        <w:jc w:val="center"/>
                        <w:rPr>
                          <w:b w:val="0"/>
                          <w:color w:val="auto"/>
                        </w:rPr>
                      </w:pPr>
                      <w:r w:rsidRPr="008D67B5">
                        <w:rPr>
                          <w:b w:val="0"/>
                          <w:color w:val="auto"/>
                        </w:rPr>
                        <w:t xml:space="preserve">Figure </w:t>
                      </w:r>
                      <w:r w:rsidRPr="008D67B5">
                        <w:rPr>
                          <w:b w:val="0"/>
                          <w:color w:val="auto"/>
                        </w:rPr>
                        <w:fldChar w:fldCharType="begin"/>
                      </w:r>
                      <w:r w:rsidRPr="008D67B5">
                        <w:rPr>
                          <w:b w:val="0"/>
                          <w:color w:val="auto"/>
                        </w:rPr>
                        <w:instrText xml:space="preserve"> SEQ Figure \* ARABIC </w:instrText>
                      </w:r>
                      <w:r w:rsidRPr="008D67B5">
                        <w:rPr>
                          <w:b w:val="0"/>
                          <w:color w:val="auto"/>
                        </w:rPr>
                        <w:fldChar w:fldCharType="separate"/>
                      </w:r>
                      <w:r>
                        <w:rPr>
                          <w:b w:val="0"/>
                          <w:noProof/>
                          <w:color w:val="auto"/>
                        </w:rPr>
                        <w:t>2</w:t>
                      </w:r>
                      <w:r w:rsidRPr="008D67B5">
                        <w:rPr>
                          <w:b w:val="0"/>
                          <w:color w:val="auto"/>
                        </w:rPr>
                        <w:fldChar w:fldCharType="end"/>
                      </w:r>
                      <w:r w:rsidRPr="008D67B5">
                        <w:rPr>
                          <w:b w:val="0"/>
                          <w:color w:val="auto"/>
                        </w:rPr>
                        <w:t>: Illustration of the production of transverse (T) specimens with brazed longitudinal (L) extension arms.</w:t>
                      </w:r>
                    </w:p>
                    <w:p w:rsidR="00F43A75" w:rsidRPr="008D67B5" w:rsidRDefault="00F43A75" w:rsidP="000F7538">
                      <w:pPr>
                        <w:jc w:val="center"/>
                        <w:rPr>
                          <w:lang w:val="en-US"/>
                        </w:rPr>
                      </w:pPr>
                    </w:p>
                  </w:txbxContent>
                </v:textbox>
                <w10:anchorlock/>
              </v:shape>
            </w:pict>
          </mc:Fallback>
        </mc:AlternateContent>
      </w:r>
    </w:p>
    <w:p w:rsidR="00D7105C" w:rsidRPr="00E51499" w:rsidRDefault="00AC6644" w:rsidP="00EC2B9B">
      <w:pPr>
        <w:spacing w:line="360" w:lineRule="auto"/>
        <w:jc w:val="both"/>
        <w:rPr>
          <w:rFonts w:cs="Arial"/>
          <w:lang w:val="en-US"/>
        </w:rPr>
      </w:pPr>
      <w:r w:rsidRPr="00E51499">
        <w:rPr>
          <w:rFonts w:cs="Arial"/>
          <w:lang w:val="en-US"/>
        </w:rPr>
        <w:t xml:space="preserve">Beside tungsten based alloys </w:t>
      </w:r>
      <w:proofErr w:type="spellStart"/>
      <w:r w:rsidRPr="00E51499">
        <w:rPr>
          <w:rFonts w:cs="Arial"/>
          <w:lang w:val="en-US"/>
        </w:rPr>
        <w:t>Eurofer</w:t>
      </w:r>
      <w:proofErr w:type="spellEnd"/>
      <w:r w:rsidRPr="00E51499">
        <w:rPr>
          <w:rFonts w:cs="Arial"/>
          <w:lang w:val="en-US"/>
        </w:rPr>
        <w:t xml:space="preserve"> and </w:t>
      </w:r>
      <w:proofErr w:type="spellStart"/>
      <w:r w:rsidRPr="00E51499">
        <w:rPr>
          <w:rFonts w:cs="Arial"/>
          <w:lang w:val="en-US"/>
        </w:rPr>
        <w:t>CuCrZr</w:t>
      </w:r>
      <w:proofErr w:type="spellEnd"/>
      <w:r w:rsidRPr="00E51499">
        <w:rPr>
          <w:rFonts w:cs="Arial"/>
          <w:lang w:val="en-US"/>
        </w:rPr>
        <w:t xml:space="preserve"> are considered as </w:t>
      </w:r>
      <w:proofErr w:type="spellStart"/>
      <w:r w:rsidRPr="00E51499">
        <w:rPr>
          <w:rFonts w:cs="Arial"/>
          <w:lang w:val="en-US"/>
        </w:rPr>
        <w:t>EUROfusion</w:t>
      </w:r>
      <w:proofErr w:type="spellEnd"/>
      <w:r w:rsidRPr="00E51499">
        <w:rPr>
          <w:rFonts w:cs="Arial"/>
          <w:lang w:val="en-US"/>
        </w:rPr>
        <w:t xml:space="preserve"> baseline materials for the application in fission reactors.  Both materials show an embrittlement after irradiation </w:t>
      </w:r>
      <w:r w:rsidR="00963EC8" w:rsidRPr="00E51499">
        <w:rPr>
          <w:rFonts w:cs="Arial"/>
          <w:lang w:val="en-US"/>
        </w:rPr>
        <w:t>which</w:t>
      </w:r>
      <w:r w:rsidRPr="00E51499">
        <w:rPr>
          <w:rFonts w:cs="Arial"/>
          <w:lang w:val="en-US"/>
        </w:rPr>
        <w:t xml:space="preserve"> leads to an increase in the </w:t>
      </w:r>
      <w:r w:rsidR="00EC2B9B" w:rsidRPr="00E51499">
        <w:rPr>
          <w:rFonts w:cs="Arial"/>
          <w:lang w:val="en-US"/>
        </w:rPr>
        <w:t xml:space="preserve">intrinsic </w:t>
      </w:r>
      <w:r w:rsidRPr="00E51499">
        <w:rPr>
          <w:rFonts w:cs="Arial"/>
          <w:lang w:val="en-US"/>
        </w:rPr>
        <w:t xml:space="preserve">scatter of the mechanical properties. Therefore the probabilistic approach, </w:t>
      </w:r>
      <w:r w:rsidR="009974A9" w:rsidRPr="00E51499">
        <w:rPr>
          <w:rFonts w:cs="Arial"/>
          <w:lang w:val="en-US"/>
        </w:rPr>
        <w:t xml:space="preserve">considered and further developed </w:t>
      </w:r>
      <w:r w:rsidRPr="00E51499">
        <w:rPr>
          <w:rFonts w:cs="Arial"/>
          <w:lang w:val="en-US"/>
        </w:rPr>
        <w:t>in this project,</w:t>
      </w:r>
      <w:r w:rsidR="00EC2B9B" w:rsidRPr="00E51499">
        <w:rPr>
          <w:rFonts w:cs="Arial"/>
          <w:lang w:val="en-US"/>
        </w:rPr>
        <w:t xml:space="preserve"> </w:t>
      </w:r>
      <w:proofErr w:type="gramStart"/>
      <w:r w:rsidR="00EC2B9B" w:rsidRPr="00E51499">
        <w:rPr>
          <w:rFonts w:cs="Arial"/>
          <w:lang w:val="en-US"/>
        </w:rPr>
        <w:t>may</w:t>
      </w:r>
      <w:proofErr w:type="gramEnd"/>
      <w:r w:rsidR="00EC2B9B" w:rsidRPr="00E51499">
        <w:rPr>
          <w:rFonts w:cs="Arial"/>
          <w:lang w:val="en-US"/>
        </w:rPr>
        <w:t xml:space="preserve"> also be </w:t>
      </w:r>
      <w:r w:rsidR="009974A9" w:rsidRPr="00E51499">
        <w:rPr>
          <w:rFonts w:cs="Arial"/>
          <w:lang w:val="en-US"/>
        </w:rPr>
        <w:t>applied</w:t>
      </w:r>
      <w:r w:rsidR="00EC2B9B" w:rsidRPr="00E51499">
        <w:rPr>
          <w:rFonts w:cs="Arial"/>
          <w:lang w:val="en-US"/>
        </w:rPr>
        <w:t xml:space="preserve"> </w:t>
      </w:r>
      <w:r w:rsidR="009974A9" w:rsidRPr="00E51499">
        <w:rPr>
          <w:rFonts w:cs="Arial"/>
          <w:lang w:val="en-US"/>
        </w:rPr>
        <w:t xml:space="preserve">to </w:t>
      </w:r>
      <w:r w:rsidR="00EC2B9B" w:rsidRPr="00E51499">
        <w:rPr>
          <w:rFonts w:cs="Arial"/>
          <w:lang w:val="en-US"/>
        </w:rPr>
        <w:t>these materials in the brittle regime and lower shelf</w:t>
      </w:r>
      <w:r w:rsidR="009974A9" w:rsidRPr="00E51499">
        <w:rPr>
          <w:rFonts w:cs="Arial"/>
          <w:lang w:val="en-US"/>
        </w:rPr>
        <w:t>, respectively</w:t>
      </w:r>
      <w:r w:rsidR="00EC2B9B" w:rsidRPr="00E51499">
        <w:rPr>
          <w:rFonts w:cs="Arial"/>
          <w:lang w:val="en-US"/>
        </w:rPr>
        <w:t xml:space="preserve">. </w:t>
      </w:r>
    </w:p>
    <w:p w:rsidR="00817E6C" w:rsidRPr="00E51499" w:rsidRDefault="00817E6C">
      <w:pPr>
        <w:rPr>
          <w:rFonts w:cs="Arial"/>
          <w:b/>
          <w:color w:val="4F81BD" w:themeColor="accent1"/>
          <w:lang w:val="en-US"/>
        </w:rPr>
      </w:pPr>
      <w:r w:rsidRPr="00E51499">
        <w:rPr>
          <w:rFonts w:cs="Arial"/>
          <w:b/>
          <w:color w:val="4F81BD" w:themeColor="accent1"/>
          <w:lang w:val="en-US"/>
        </w:rPr>
        <w:br w:type="page"/>
      </w:r>
    </w:p>
    <w:p w:rsidR="00830C09" w:rsidRPr="00E51499" w:rsidRDefault="00830C09" w:rsidP="00830C09">
      <w:pPr>
        <w:spacing w:line="360" w:lineRule="auto"/>
        <w:jc w:val="both"/>
        <w:rPr>
          <w:rFonts w:cs="Arial"/>
          <w:b/>
          <w:color w:val="4F81BD" w:themeColor="accent1"/>
          <w:lang w:val="en-US"/>
        </w:rPr>
      </w:pPr>
      <w:r w:rsidRPr="00E51499">
        <w:rPr>
          <w:rFonts w:cs="Arial"/>
          <w:b/>
          <w:color w:val="4F81BD" w:themeColor="accent1"/>
          <w:lang w:val="en-US"/>
        </w:rPr>
        <w:lastRenderedPageBreak/>
        <w:t>Four point bending</w:t>
      </w:r>
      <w:r w:rsidR="0078308D" w:rsidRPr="00E51499">
        <w:rPr>
          <w:rFonts w:cs="Arial"/>
          <w:b/>
          <w:color w:val="4F81BD" w:themeColor="accent1"/>
          <w:lang w:val="en-US"/>
        </w:rPr>
        <w:t xml:space="preserve"> (4PB)</w:t>
      </w:r>
      <w:r w:rsidRPr="00E51499">
        <w:rPr>
          <w:rFonts w:cs="Arial"/>
          <w:b/>
          <w:color w:val="4F81BD" w:themeColor="accent1"/>
          <w:lang w:val="en-US"/>
        </w:rPr>
        <w:t xml:space="preserve"> test</w:t>
      </w:r>
      <w:r w:rsidR="0078308D" w:rsidRPr="00E51499">
        <w:rPr>
          <w:rFonts w:cs="Arial"/>
          <w:b/>
          <w:color w:val="4F81BD" w:themeColor="accent1"/>
          <w:lang w:val="en-US"/>
        </w:rPr>
        <w:t xml:space="preserve"> </w:t>
      </w:r>
    </w:p>
    <w:p w:rsidR="00C735CE" w:rsidRPr="00E51499" w:rsidRDefault="00830C09" w:rsidP="00830C09">
      <w:pPr>
        <w:spacing w:line="360" w:lineRule="auto"/>
        <w:jc w:val="both"/>
        <w:rPr>
          <w:rFonts w:cs="Arial"/>
          <w:lang w:val="en-US"/>
        </w:rPr>
      </w:pPr>
      <w:r w:rsidRPr="00E51499">
        <w:rPr>
          <w:rFonts w:cs="Arial"/>
          <w:lang w:val="en-US"/>
        </w:rPr>
        <w:t xml:space="preserve">The determination of comparable tensile </w:t>
      </w:r>
      <w:r w:rsidR="008F7729" w:rsidRPr="00E51499">
        <w:rPr>
          <w:rFonts w:cs="Arial"/>
          <w:lang w:val="en-US"/>
        </w:rPr>
        <w:t xml:space="preserve">strength </w:t>
      </w:r>
      <w:r w:rsidRPr="00E51499">
        <w:rPr>
          <w:rFonts w:cs="Arial"/>
          <w:lang w:val="en-US"/>
        </w:rPr>
        <w:t xml:space="preserve">data </w:t>
      </w:r>
      <w:r w:rsidR="008F7729" w:rsidRPr="00E51499">
        <w:rPr>
          <w:rFonts w:cs="Arial"/>
          <w:lang w:val="en-US"/>
        </w:rPr>
        <w:t>for</w:t>
      </w:r>
      <w:r w:rsidRPr="00E51499">
        <w:rPr>
          <w:rFonts w:cs="Arial"/>
          <w:lang w:val="en-US"/>
        </w:rPr>
        <w:t xml:space="preserve"> tungsten is difficult due to the brittleness of the material. </w:t>
      </w:r>
      <w:r w:rsidR="00963EC8" w:rsidRPr="00E51499">
        <w:rPr>
          <w:rFonts w:cs="Arial"/>
          <w:lang w:val="en-US"/>
        </w:rPr>
        <w:t>Hence</w:t>
      </w:r>
      <w:r w:rsidRPr="00E51499">
        <w:rPr>
          <w:rFonts w:cs="Arial"/>
          <w:lang w:val="en-US"/>
        </w:rPr>
        <w:t xml:space="preserve"> the </w:t>
      </w:r>
      <w:r w:rsidR="0078308D" w:rsidRPr="00E51499">
        <w:rPr>
          <w:rFonts w:cs="Arial"/>
          <w:lang w:val="en-US"/>
        </w:rPr>
        <w:t>4PB</w:t>
      </w:r>
      <w:r w:rsidRPr="00E51499">
        <w:rPr>
          <w:rFonts w:cs="Arial"/>
          <w:lang w:val="en-US"/>
        </w:rPr>
        <w:t xml:space="preserve"> test is more suitable to evaluate reliable </w:t>
      </w:r>
      <w:r w:rsidRPr="00E51499">
        <w:t xml:space="preserve">flexural strength </w:t>
      </w:r>
      <w:r w:rsidRPr="00E51499">
        <w:sym w:font="Symbol" w:char="F073"/>
      </w:r>
      <w:r w:rsidRPr="00E51499">
        <w:rPr>
          <w:vertAlign w:val="subscript"/>
        </w:rPr>
        <w:t>f</w:t>
      </w:r>
      <w:r w:rsidRPr="00E51499">
        <w:t xml:space="preserve"> and flexural strain </w:t>
      </w:r>
      <w:r w:rsidRPr="00E51499">
        <w:sym w:font="Symbol" w:char="F065"/>
      </w:r>
      <w:r w:rsidRPr="00E51499">
        <w:rPr>
          <w:vertAlign w:val="subscript"/>
        </w:rPr>
        <w:t>f</w:t>
      </w:r>
      <w:r w:rsidRPr="00E51499">
        <w:t xml:space="preserve"> </w:t>
      </w:r>
      <w:r w:rsidRPr="00E51499">
        <w:rPr>
          <w:rFonts w:cs="Arial"/>
          <w:lang w:val="en-US"/>
        </w:rPr>
        <w:t xml:space="preserve">for brittle materials with less scatter </w:t>
      </w:r>
      <w:r w:rsidR="008F7729" w:rsidRPr="00E51499">
        <w:rPr>
          <w:rFonts w:cs="Arial"/>
          <w:lang w:val="en-US"/>
        </w:rPr>
        <w:t>caused by poor specimen alignment</w:t>
      </w:r>
      <w:r w:rsidRPr="00E51499">
        <w:rPr>
          <w:rFonts w:cs="Arial"/>
          <w:lang w:val="en-US"/>
        </w:rPr>
        <w:t xml:space="preserve">. The bending tests are performed </w:t>
      </w:r>
      <w:r w:rsidR="00C411FC" w:rsidRPr="00E51499">
        <w:rPr>
          <w:rFonts w:cs="Arial"/>
          <w:lang w:val="en-US"/>
        </w:rPr>
        <w:t xml:space="preserve">in deformation control </w:t>
      </w:r>
      <w:r w:rsidRPr="00E51499">
        <w:rPr>
          <w:rFonts w:cs="Arial"/>
          <w:lang w:val="en-US"/>
        </w:rPr>
        <w:t xml:space="preserve">based on the standard  ASTM C1161-13  with rectangular beams </w:t>
      </w:r>
      <w:r w:rsidRPr="00E51499">
        <w:rPr>
          <w:rFonts w:cs="Arial"/>
          <w:lang w:val="en-US"/>
        </w:rPr>
        <w:fldChar w:fldCharType="begin" w:fldLock="1"/>
      </w:r>
      <w:r w:rsidR="00E61077" w:rsidRPr="00E51499">
        <w:rPr>
          <w:rFonts w:cs="Arial"/>
          <w:lang w:val="en-US"/>
        </w:rPr>
        <w:instrText>ADDIN CSL_CITATION { "citationItems" : [ { "id" : "ITEM-1", "itemData" : { "DOI" : "10.1520/C1161-13.2", "author" : [ { "dropping-particle" : "", "family" : "ASTM C1161-13", "given" : "", "non-dropping-particle" : "", "parse-names" : false, "suffix" : "" } ], "container-title" : "Annual Book of ASTM Standards", "id" : "ITEM-1", "issued" : { "date-parts" : [ [ "2008" ] ] }, "page" : "1-16", "title" : "Standard Test Method for Flexural Strength of Advanced Ceramics at Ambient", "type" : "article-journal", "volume" : "11" }, "uris" : [ "http://www.mendeley.com/documents/?uuid=15347223-4ac6-449e-a0e3-e07911fe7fd9" ] } ], "mendeley" : { "formattedCitation" : "[10]", "plainTextFormattedCitation" : "[10]", "previouslyFormattedCitation" : "[10]" }, "properties" : { "noteIndex" : 0 }, "schema" : "https://github.com/citation-style-language/schema/raw/master/csl-citation.json" }</w:instrText>
      </w:r>
      <w:r w:rsidRPr="00E51499">
        <w:rPr>
          <w:rFonts w:cs="Arial"/>
          <w:lang w:val="en-US"/>
        </w:rPr>
        <w:fldChar w:fldCharType="separate"/>
      </w:r>
      <w:r w:rsidR="00D110B7" w:rsidRPr="00E51499">
        <w:rPr>
          <w:rFonts w:cs="Arial"/>
          <w:noProof/>
          <w:lang w:val="en-US"/>
        </w:rPr>
        <w:t>[10]</w:t>
      </w:r>
      <w:r w:rsidRPr="00E51499">
        <w:rPr>
          <w:rFonts w:cs="Arial"/>
          <w:lang w:val="en-US"/>
        </w:rPr>
        <w:fldChar w:fldCharType="end"/>
      </w:r>
      <w:r w:rsidRPr="00E51499">
        <w:rPr>
          <w:rFonts w:cs="Arial"/>
          <w:lang w:val="en-US"/>
        </w:rPr>
        <w:t xml:space="preserve"> in the temperature range of </w:t>
      </w:r>
      <w:r w:rsidR="0000590D" w:rsidRPr="00E51499">
        <w:rPr>
          <w:rFonts w:cs="Arial"/>
          <w:lang w:val="en-US"/>
        </w:rPr>
        <w:t>300</w:t>
      </w:r>
      <w:r w:rsidR="00671FFB" w:rsidRPr="00E51499">
        <w:rPr>
          <w:rFonts w:cs="Arial"/>
          <w:lang w:val="en-US"/>
        </w:rPr>
        <w:t>K – 525K</w:t>
      </w:r>
      <w:r w:rsidRPr="00E51499">
        <w:rPr>
          <w:rFonts w:cs="Arial"/>
          <w:lang w:val="en-US"/>
        </w:rPr>
        <w:t xml:space="preserve">. </w:t>
      </w:r>
      <w:r w:rsidR="00E9266D" w:rsidRPr="00E51499">
        <w:rPr>
          <w:rFonts w:cs="Arial"/>
          <w:lang w:val="en-US"/>
        </w:rPr>
        <w:t>Table 1 shows an overview of the design of experiments for mechanical characterization.</w:t>
      </w:r>
      <w:r w:rsidR="00AD46C7" w:rsidRPr="00E51499">
        <w:rPr>
          <w:rFonts w:cs="Arial"/>
          <w:lang w:val="en-US"/>
        </w:rPr>
        <w:t xml:space="preserve"> The bending test will be conducted with 30 specimens for each semi-finished product and testing condition. </w:t>
      </w:r>
    </w:p>
    <w:p w:rsidR="00E9266D" w:rsidRPr="00E51499" w:rsidRDefault="00E9266D" w:rsidP="00E9266D">
      <w:pPr>
        <w:pStyle w:val="Beschriftung"/>
        <w:keepNext/>
        <w:jc w:val="center"/>
        <w:rPr>
          <w:b w:val="0"/>
          <w:color w:val="auto"/>
          <w:sz w:val="22"/>
          <w:szCs w:val="22"/>
        </w:rPr>
      </w:pPr>
      <w:r w:rsidRPr="00E51499">
        <w:rPr>
          <w:b w:val="0"/>
          <w:color w:val="auto"/>
          <w:sz w:val="22"/>
          <w:szCs w:val="22"/>
        </w:rPr>
        <w:t xml:space="preserve">Table </w:t>
      </w:r>
      <w:r w:rsidRPr="00E51499">
        <w:rPr>
          <w:b w:val="0"/>
          <w:color w:val="auto"/>
          <w:sz w:val="22"/>
          <w:szCs w:val="22"/>
        </w:rPr>
        <w:fldChar w:fldCharType="begin"/>
      </w:r>
      <w:r w:rsidRPr="00E51499">
        <w:rPr>
          <w:b w:val="0"/>
          <w:color w:val="auto"/>
          <w:sz w:val="22"/>
          <w:szCs w:val="22"/>
        </w:rPr>
        <w:instrText xml:space="preserve"> SEQ Table \* ARABIC </w:instrText>
      </w:r>
      <w:r w:rsidRPr="00E51499">
        <w:rPr>
          <w:b w:val="0"/>
          <w:color w:val="auto"/>
          <w:sz w:val="22"/>
          <w:szCs w:val="22"/>
        </w:rPr>
        <w:fldChar w:fldCharType="separate"/>
      </w:r>
      <w:r w:rsidR="00B00E8B" w:rsidRPr="00E51499">
        <w:rPr>
          <w:b w:val="0"/>
          <w:noProof/>
          <w:color w:val="auto"/>
          <w:sz w:val="22"/>
          <w:szCs w:val="22"/>
        </w:rPr>
        <w:t>1</w:t>
      </w:r>
      <w:r w:rsidRPr="00E51499">
        <w:rPr>
          <w:b w:val="0"/>
          <w:color w:val="auto"/>
          <w:sz w:val="22"/>
          <w:szCs w:val="22"/>
        </w:rPr>
        <w:fldChar w:fldCharType="end"/>
      </w:r>
      <w:r w:rsidRPr="00E51499">
        <w:rPr>
          <w:b w:val="0"/>
          <w:color w:val="auto"/>
          <w:sz w:val="22"/>
          <w:szCs w:val="22"/>
        </w:rPr>
        <w:t xml:space="preserve">: An overview of the </w:t>
      </w:r>
      <w:r w:rsidR="0078308D" w:rsidRPr="00E51499">
        <w:rPr>
          <w:b w:val="0"/>
          <w:color w:val="auto"/>
          <w:sz w:val="22"/>
          <w:szCs w:val="22"/>
        </w:rPr>
        <w:t>4PB</w:t>
      </w:r>
      <w:r w:rsidRPr="00E51499">
        <w:rPr>
          <w:b w:val="0"/>
          <w:color w:val="auto"/>
          <w:sz w:val="22"/>
          <w:szCs w:val="22"/>
        </w:rPr>
        <w:t xml:space="preserve"> tests in this work.</w:t>
      </w:r>
    </w:p>
    <w:tbl>
      <w:tblPr>
        <w:tblStyle w:val="HelleSchattierung"/>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1288"/>
        <w:gridCol w:w="858"/>
        <w:gridCol w:w="1288"/>
      </w:tblGrid>
      <w:tr w:rsidR="00AE5E0E" w:rsidRPr="00E51499" w:rsidTr="00C404F8">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360" w:type="dxa"/>
            <w:tcBorders>
              <w:top w:val="none" w:sz="0" w:space="0" w:color="auto"/>
              <w:left w:val="none" w:sz="0" w:space="0" w:color="auto"/>
              <w:bottom w:val="none" w:sz="0" w:space="0" w:color="auto"/>
              <w:right w:val="none" w:sz="0" w:space="0" w:color="auto"/>
            </w:tcBorders>
            <w:noWrap/>
            <w:vAlign w:val="center"/>
            <w:hideMark/>
          </w:tcPr>
          <w:p w:rsidR="00C735CE" w:rsidRPr="00E51499" w:rsidRDefault="00C735CE" w:rsidP="00AE5E0E">
            <w:pPr>
              <w:jc w:val="center"/>
              <w:rPr>
                <w:rFonts w:eastAsia="Times New Roman" w:cs="Times New Roman"/>
                <w:color w:val="000000"/>
                <w:lang w:val="en-US"/>
              </w:rPr>
            </w:pPr>
            <w:r w:rsidRPr="00E51499">
              <w:rPr>
                <w:rFonts w:eastAsia="Times New Roman" w:cs="Times New Roman"/>
                <w:color w:val="000000"/>
                <w:lang w:val="en-US"/>
              </w:rPr>
              <w:t>4PB</w:t>
            </w:r>
            <w:r w:rsidR="00056E28" w:rsidRPr="00E51499">
              <w:rPr>
                <w:rFonts w:eastAsia="Times New Roman" w:cs="Times New Roman"/>
                <w:color w:val="000000"/>
                <w:lang w:val="en-US"/>
              </w:rPr>
              <w:t xml:space="preserve"> </w:t>
            </w:r>
            <w:r w:rsidR="00056E28" w:rsidRPr="00E51499">
              <w:rPr>
                <w:rFonts w:eastAsia="Times New Roman" w:cs="Times New Roman"/>
                <w:color w:val="000000"/>
                <w:lang w:val="en-US"/>
              </w:rPr>
              <w:fldChar w:fldCharType="begin" w:fldLock="1"/>
            </w:r>
            <w:r w:rsidR="00E61077" w:rsidRPr="00E51499">
              <w:rPr>
                <w:rFonts w:eastAsia="Times New Roman" w:cs="Times New Roman"/>
                <w:color w:val="000000"/>
                <w:lang w:val="en-US"/>
              </w:rPr>
              <w:instrText>ADDIN CSL_CITATION { "citationItems" : [ { "id" : "ITEM-1", "itemData" : { "DOI" : "10.1520/C1239-13.Scope", "author" : [ { "dropping-particle" : "", "family" : "ASTM C1239-13", "given" : "", "non-dropping-particle" : "", "parse-names" : false, "suffix" : "" } ], "container-title" : "Annual Book of ASTM Standards", "id" : "ITEM-1", "issued" : { "date-parts" : [ [ "2000" ] ] }, "page" : "1-17", "title" : "Standard Practice for Reporting Uniaxial Strength Data and Estimating Weibull Distribution Parameters for Advanced Ceramics", "type" : "article-journal" }, "uris" : [ "http://www.mendeley.com/documents/?uuid=91be535c-bc73-4ed5-8eea-10f19d82b73c" ] } ], "mendeley" : { "formattedCitation" : "[7]", "plainTextFormattedCitation" : "[7]", "previouslyFormattedCitation" : "[7]" }, "properties" : { "noteIndex" : 0 }, "schema" : "https://github.com/citation-style-language/schema/raw/master/csl-citation.json" }</w:instrText>
            </w:r>
            <w:r w:rsidR="00056E28" w:rsidRPr="00E51499">
              <w:rPr>
                <w:rFonts w:eastAsia="Times New Roman" w:cs="Times New Roman"/>
                <w:color w:val="000000"/>
                <w:lang w:val="en-US"/>
              </w:rPr>
              <w:fldChar w:fldCharType="separate"/>
            </w:r>
            <w:r w:rsidR="00D110B7" w:rsidRPr="00E51499">
              <w:rPr>
                <w:rFonts w:eastAsia="Times New Roman" w:cs="Times New Roman"/>
                <w:b w:val="0"/>
                <w:noProof/>
                <w:color w:val="000000"/>
                <w:lang w:val="en-US"/>
              </w:rPr>
              <w:t>[7]</w:t>
            </w:r>
            <w:r w:rsidR="00056E28" w:rsidRPr="00E51499">
              <w:rPr>
                <w:rFonts w:eastAsia="Times New Roman" w:cs="Times New Roman"/>
                <w:color w:val="000000"/>
                <w:lang w:val="en-US"/>
              </w:rPr>
              <w:fldChar w:fldCharType="end"/>
            </w:r>
          </w:p>
        </w:tc>
        <w:tc>
          <w:tcPr>
            <w:tcW w:w="2146" w:type="dxa"/>
            <w:gridSpan w:val="2"/>
            <w:tcBorders>
              <w:top w:val="none" w:sz="0" w:space="0" w:color="auto"/>
              <w:left w:val="none" w:sz="0" w:space="0" w:color="auto"/>
              <w:bottom w:val="none" w:sz="0" w:space="0" w:color="auto"/>
              <w:right w:val="none" w:sz="0" w:space="0" w:color="auto"/>
            </w:tcBorders>
            <w:noWrap/>
            <w:vAlign w:val="center"/>
            <w:hideMark/>
          </w:tcPr>
          <w:p w:rsidR="00C735CE" w:rsidRPr="00E51499" w:rsidRDefault="00C735CE" w:rsidP="00AE5E0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W</w:t>
            </w:r>
          </w:p>
        </w:tc>
        <w:tc>
          <w:tcPr>
            <w:tcW w:w="1288" w:type="dxa"/>
            <w:tcBorders>
              <w:top w:val="none" w:sz="0" w:space="0" w:color="auto"/>
              <w:left w:val="none" w:sz="0" w:space="0" w:color="auto"/>
              <w:bottom w:val="none" w:sz="0" w:space="0" w:color="auto"/>
              <w:right w:val="none" w:sz="0" w:space="0" w:color="auto"/>
            </w:tcBorders>
            <w:noWrap/>
            <w:vAlign w:val="center"/>
            <w:hideMark/>
          </w:tcPr>
          <w:p w:rsidR="00C735CE" w:rsidRPr="00E51499" w:rsidRDefault="00C735CE" w:rsidP="00AE5E0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WL10</w:t>
            </w:r>
          </w:p>
        </w:tc>
      </w:tr>
      <w:tr w:rsidR="00AE5E0E" w:rsidRPr="00E51499" w:rsidTr="00C404F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360" w:type="dxa"/>
            <w:tcBorders>
              <w:left w:val="none" w:sz="0" w:space="0" w:color="auto"/>
              <w:right w:val="none" w:sz="0" w:space="0" w:color="auto"/>
            </w:tcBorders>
            <w:noWrap/>
            <w:vAlign w:val="center"/>
            <w:hideMark/>
          </w:tcPr>
          <w:p w:rsidR="00C735CE" w:rsidRPr="00E51499" w:rsidRDefault="00C735CE" w:rsidP="00AE5E0E">
            <w:pPr>
              <w:jc w:val="center"/>
              <w:rPr>
                <w:rFonts w:eastAsia="Times New Roman" w:cs="Times New Roman"/>
                <w:color w:val="000000"/>
                <w:lang w:val="en-US"/>
              </w:rPr>
            </w:pPr>
            <w:r w:rsidRPr="00E51499">
              <w:rPr>
                <w:rFonts w:eastAsia="Times New Roman" w:cs="Times New Roman"/>
                <w:color w:val="000000"/>
                <w:lang w:val="en-US"/>
              </w:rPr>
              <w:t>semi-finished product</w:t>
            </w:r>
          </w:p>
        </w:tc>
        <w:tc>
          <w:tcPr>
            <w:tcW w:w="1288" w:type="dxa"/>
            <w:tcBorders>
              <w:left w:val="none" w:sz="0" w:space="0" w:color="auto"/>
              <w:right w:val="none" w:sz="0" w:space="0" w:color="auto"/>
            </w:tcBorders>
            <w:noWrap/>
            <w:vAlign w:val="center"/>
            <w:hideMark/>
          </w:tcPr>
          <w:p w:rsidR="00C735CE" w:rsidRPr="00E51499" w:rsidRDefault="00C735CE" w:rsidP="00AE5E0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rod</w:t>
            </w:r>
          </w:p>
        </w:tc>
        <w:tc>
          <w:tcPr>
            <w:tcW w:w="858" w:type="dxa"/>
            <w:tcBorders>
              <w:left w:val="none" w:sz="0" w:space="0" w:color="auto"/>
              <w:right w:val="none" w:sz="0" w:space="0" w:color="auto"/>
            </w:tcBorders>
            <w:noWrap/>
            <w:vAlign w:val="center"/>
            <w:hideMark/>
          </w:tcPr>
          <w:p w:rsidR="00C735CE" w:rsidRPr="00E51499" w:rsidRDefault="00C735CE" w:rsidP="00AE5E0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plate</w:t>
            </w:r>
          </w:p>
        </w:tc>
        <w:tc>
          <w:tcPr>
            <w:tcW w:w="1288" w:type="dxa"/>
            <w:tcBorders>
              <w:left w:val="none" w:sz="0" w:space="0" w:color="auto"/>
              <w:right w:val="none" w:sz="0" w:space="0" w:color="auto"/>
            </w:tcBorders>
            <w:noWrap/>
            <w:vAlign w:val="center"/>
            <w:hideMark/>
          </w:tcPr>
          <w:p w:rsidR="00C735CE" w:rsidRPr="00E51499" w:rsidRDefault="00C735CE" w:rsidP="00AE5E0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rod</w:t>
            </w:r>
          </w:p>
        </w:tc>
      </w:tr>
      <w:tr w:rsidR="00AE5E0E" w:rsidRPr="00E51499" w:rsidTr="00C404F8">
        <w:trPr>
          <w:trHeight w:val="397"/>
          <w:jc w:val="center"/>
        </w:trPr>
        <w:tc>
          <w:tcPr>
            <w:cnfStyle w:val="001000000000" w:firstRow="0" w:lastRow="0" w:firstColumn="1" w:lastColumn="0" w:oddVBand="0" w:evenVBand="0" w:oddHBand="0" w:evenHBand="0" w:firstRowFirstColumn="0" w:firstRowLastColumn="0" w:lastRowFirstColumn="0" w:lastRowLastColumn="0"/>
            <w:tcW w:w="2360" w:type="dxa"/>
            <w:noWrap/>
            <w:vAlign w:val="center"/>
            <w:hideMark/>
          </w:tcPr>
          <w:p w:rsidR="00C735CE" w:rsidRPr="00E51499" w:rsidRDefault="00AE5E0E" w:rsidP="00AE5E0E">
            <w:pPr>
              <w:jc w:val="center"/>
              <w:rPr>
                <w:rFonts w:eastAsia="Times New Roman" w:cs="Times New Roman"/>
                <w:color w:val="000000"/>
                <w:lang w:val="en-US"/>
              </w:rPr>
            </w:pPr>
            <w:r w:rsidRPr="00E51499">
              <w:rPr>
                <w:rFonts w:eastAsia="Times New Roman" w:cs="Times New Roman"/>
                <w:color w:val="000000"/>
                <w:lang w:val="en-US"/>
              </w:rPr>
              <w:t>o</w:t>
            </w:r>
            <w:r w:rsidR="00C735CE" w:rsidRPr="00E51499">
              <w:rPr>
                <w:rFonts w:eastAsia="Times New Roman" w:cs="Times New Roman"/>
                <w:color w:val="000000"/>
                <w:lang w:val="en-US"/>
              </w:rPr>
              <w:t>rientation</w:t>
            </w:r>
            <w:r w:rsidRPr="00E51499">
              <w:rPr>
                <w:rFonts w:eastAsia="Times New Roman" w:cs="Times New Roman"/>
                <w:color w:val="000000"/>
                <w:lang w:val="en-US"/>
              </w:rPr>
              <w:fldChar w:fldCharType="begin" w:fldLock="1"/>
            </w:r>
            <w:r w:rsidR="00E61077" w:rsidRPr="00E51499">
              <w:rPr>
                <w:rFonts w:eastAsia="Times New Roman" w:cs="Times New Roman"/>
                <w:color w:val="000000"/>
                <w:lang w:val="en-US"/>
              </w:rPr>
              <w:instrText>ADDIN CSL_CITATION { "citationItems" : [ { "id" : "ITEM-1", "itemData" : { "DOI" : "10.1520/E0399-12E03.2", "author" : [ { "dropping-particle" : "", "family" : "ASTM E399-12", "given" : "", "non-dropping-particle" : "", "parse-names" : false, "suffix" : "" } ], "container-title" : "Annu. B. ASTM Stand.", "id" : "ITEM-1", "issued" : { "date-parts" : [ [ "2013" ] ] }, "page" : "1-33", "title" : "Standard Test Method for Linear-Elastic Plane-Strain Fracture Toughness KIc of metallic materials", "type" : "article-journal" }, "uris" : [ "http://www.mendeley.com/documents/?uuid=f11f608b-991f-4528-b642-8f7f689e66d0" ] } ], "mendeley" : { "formattedCitation" : "[8]", "plainTextFormattedCitation" : "[8]", "previouslyFormattedCitation" : "[8]" }, "properties" : { "noteIndex" : 0 }, "schema" : "https://github.com/citation-style-language/schema/raw/master/csl-citation.json" }</w:instrText>
            </w:r>
            <w:r w:rsidRPr="00E51499">
              <w:rPr>
                <w:rFonts w:eastAsia="Times New Roman" w:cs="Times New Roman"/>
                <w:color w:val="000000"/>
                <w:lang w:val="en-US"/>
              </w:rPr>
              <w:fldChar w:fldCharType="separate"/>
            </w:r>
            <w:r w:rsidR="00D110B7" w:rsidRPr="00E51499">
              <w:rPr>
                <w:rFonts w:eastAsia="Times New Roman" w:cs="Times New Roman"/>
                <w:b w:val="0"/>
                <w:noProof/>
                <w:color w:val="000000"/>
                <w:lang w:val="en-US"/>
              </w:rPr>
              <w:t>[8]</w:t>
            </w:r>
            <w:r w:rsidRPr="00E51499">
              <w:rPr>
                <w:rFonts w:eastAsia="Times New Roman" w:cs="Times New Roman"/>
                <w:color w:val="000000"/>
                <w:lang w:val="en-US"/>
              </w:rPr>
              <w:fldChar w:fldCharType="end"/>
            </w:r>
          </w:p>
        </w:tc>
        <w:tc>
          <w:tcPr>
            <w:tcW w:w="1288" w:type="dxa"/>
            <w:noWrap/>
            <w:vAlign w:val="center"/>
            <w:hideMark/>
          </w:tcPr>
          <w:p w:rsidR="00C735CE" w:rsidRPr="00E51499" w:rsidRDefault="00C735CE" w:rsidP="00AE5E0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L-R, C-R, R-L</w:t>
            </w:r>
          </w:p>
        </w:tc>
        <w:tc>
          <w:tcPr>
            <w:tcW w:w="858" w:type="dxa"/>
            <w:noWrap/>
            <w:vAlign w:val="center"/>
            <w:hideMark/>
          </w:tcPr>
          <w:p w:rsidR="00C735CE" w:rsidRPr="00E51499" w:rsidRDefault="00C735CE" w:rsidP="00AE5E0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L-S, T-S</w:t>
            </w:r>
          </w:p>
        </w:tc>
        <w:tc>
          <w:tcPr>
            <w:tcW w:w="1288" w:type="dxa"/>
            <w:noWrap/>
            <w:vAlign w:val="center"/>
            <w:hideMark/>
          </w:tcPr>
          <w:p w:rsidR="00C735CE" w:rsidRPr="00E51499" w:rsidRDefault="00C735CE" w:rsidP="00AE5E0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L-R, C-R, R-L</w:t>
            </w:r>
          </w:p>
        </w:tc>
      </w:tr>
      <w:tr w:rsidR="00AE5E0E" w:rsidRPr="00E51499" w:rsidTr="00C404F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360" w:type="dxa"/>
            <w:tcBorders>
              <w:left w:val="none" w:sz="0" w:space="0" w:color="auto"/>
              <w:right w:val="none" w:sz="0" w:space="0" w:color="auto"/>
            </w:tcBorders>
            <w:noWrap/>
            <w:vAlign w:val="center"/>
            <w:hideMark/>
          </w:tcPr>
          <w:p w:rsidR="00C735CE" w:rsidRPr="00E51499" w:rsidRDefault="00C735CE" w:rsidP="00D914EE">
            <w:pPr>
              <w:jc w:val="center"/>
              <w:rPr>
                <w:rFonts w:eastAsia="Times New Roman" w:cs="Times New Roman"/>
                <w:color w:val="000000"/>
                <w:lang w:val="en-US"/>
              </w:rPr>
            </w:pPr>
            <w:r w:rsidRPr="00E51499">
              <w:rPr>
                <w:rFonts w:eastAsia="Times New Roman" w:cs="Times New Roman"/>
                <w:color w:val="000000"/>
                <w:lang w:val="en-US"/>
              </w:rPr>
              <w:t xml:space="preserve">specimen size </w:t>
            </w:r>
            <w:r w:rsidR="00AE5E0E" w:rsidRPr="00E51499">
              <w:rPr>
                <w:rFonts w:eastAsia="Times New Roman" w:cs="Times New Roman"/>
                <w:color w:val="000000"/>
                <w:lang w:val="en-US"/>
              </w:rPr>
              <w:t xml:space="preserve">   </w:t>
            </w:r>
            <w:r w:rsidRPr="00E51499">
              <w:rPr>
                <w:rFonts w:eastAsia="Times New Roman" w:cs="Times New Roman"/>
                <w:color w:val="000000"/>
                <w:lang w:val="en-US"/>
              </w:rPr>
              <w:t>[mm</w:t>
            </w:r>
            <w:r w:rsidR="00D914EE" w:rsidRPr="00E51499">
              <w:rPr>
                <w:rFonts w:eastAsia="Times New Roman" w:cs="Times New Roman"/>
                <w:color w:val="000000"/>
                <w:lang w:val="en-US"/>
              </w:rPr>
              <w:t>]</w:t>
            </w:r>
          </w:p>
        </w:tc>
        <w:tc>
          <w:tcPr>
            <w:tcW w:w="3434" w:type="dxa"/>
            <w:gridSpan w:val="3"/>
            <w:tcBorders>
              <w:left w:val="none" w:sz="0" w:space="0" w:color="auto"/>
              <w:right w:val="none" w:sz="0" w:space="0" w:color="auto"/>
            </w:tcBorders>
            <w:noWrap/>
            <w:vAlign w:val="center"/>
            <w:hideMark/>
          </w:tcPr>
          <w:p w:rsidR="00C735CE" w:rsidRPr="00E51499" w:rsidRDefault="00C735CE" w:rsidP="00E5149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 xml:space="preserve">3 x 4 x 45 </w:t>
            </w:r>
            <w:r w:rsidR="00AE5E0E" w:rsidRPr="00E51499">
              <w:rPr>
                <w:rFonts w:eastAsia="Times New Roman" w:cs="Times New Roman"/>
                <w:color w:val="000000"/>
                <w:lang w:val="en-US"/>
              </w:rPr>
              <w:t xml:space="preserve"> //  1,</w:t>
            </w:r>
            <w:r w:rsidRPr="00E51499">
              <w:rPr>
                <w:rFonts w:eastAsia="Times New Roman" w:cs="Times New Roman"/>
                <w:color w:val="000000"/>
                <w:lang w:val="en-US"/>
              </w:rPr>
              <w:t>5 x 2 x 25</w:t>
            </w:r>
            <w:r w:rsidR="00AE5E0E" w:rsidRPr="00E51499">
              <w:rPr>
                <w:rFonts w:eastAsia="Times New Roman" w:cs="Times New Roman"/>
                <w:color w:val="000000"/>
                <w:lang w:val="en-US"/>
              </w:rPr>
              <w:t xml:space="preserve"> </w:t>
            </w:r>
          </w:p>
        </w:tc>
      </w:tr>
      <w:tr w:rsidR="00AE5E0E" w:rsidRPr="00E51499" w:rsidTr="00C404F8">
        <w:trPr>
          <w:trHeight w:val="397"/>
          <w:jc w:val="center"/>
        </w:trPr>
        <w:tc>
          <w:tcPr>
            <w:cnfStyle w:val="001000000000" w:firstRow="0" w:lastRow="0" w:firstColumn="1" w:lastColumn="0" w:oddVBand="0" w:evenVBand="0" w:oddHBand="0" w:evenHBand="0" w:firstRowFirstColumn="0" w:firstRowLastColumn="0" w:lastRowFirstColumn="0" w:lastRowLastColumn="0"/>
            <w:tcW w:w="2360" w:type="dxa"/>
            <w:noWrap/>
            <w:vAlign w:val="center"/>
            <w:hideMark/>
          </w:tcPr>
          <w:p w:rsidR="00C735CE" w:rsidRPr="00E51499" w:rsidRDefault="00C735CE" w:rsidP="00AE5E0E">
            <w:pPr>
              <w:jc w:val="center"/>
              <w:rPr>
                <w:rFonts w:eastAsia="Times New Roman" w:cs="Times New Roman"/>
                <w:color w:val="000000"/>
                <w:lang w:val="en-US"/>
              </w:rPr>
            </w:pPr>
            <w:r w:rsidRPr="00E51499">
              <w:rPr>
                <w:rFonts w:eastAsia="Times New Roman" w:cs="Times New Roman"/>
                <w:color w:val="000000"/>
                <w:lang w:val="en-US"/>
              </w:rPr>
              <w:t>test temperatures [K]</w:t>
            </w:r>
          </w:p>
        </w:tc>
        <w:tc>
          <w:tcPr>
            <w:tcW w:w="3434" w:type="dxa"/>
            <w:gridSpan w:val="3"/>
            <w:noWrap/>
            <w:vAlign w:val="center"/>
            <w:hideMark/>
          </w:tcPr>
          <w:p w:rsidR="00C735CE" w:rsidRPr="00E51499" w:rsidRDefault="00C735CE" w:rsidP="00AE5E0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RT &lt; T &lt; 525</w:t>
            </w:r>
          </w:p>
        </w:tc>
      </w:tr>
    </w:tbl>
    <w:p w:rsidR="0078308D" w:rsidRPr="00E51499" w:rsidRDefault="0078308D" w:rsidP="00C411FC">
      <w:pPr>
        <w:spacing w:line="360" w:lineRule="auto"/>
        <w:jc w:val="both"/>
        <w:rPr>
          <w:rFonts w:cs="Arial"/>
          <w:lang w:val="en-US"/>
        </w:rPr>
      </w:pPr>
    </w:p>
    <w:p w:rsidR="0000590D" w:rsidRPr="00E51499" w:rsidRDefault="00830C09" w:rsidP="00C411FC">
      <w:pPr>
        <w:spacing w:line="360" w:lineRule="auto"/>
        <w:jc w:val="both"/>
        <w:rPr>
          <w:rFonts w:cs="Arial"/>
          <w:lang w:val="en-US"/>
        </w:rPr>
      </w:pPr>
      <w:r w:rsidRPr="00E51499">
        <w:rPr>
          <w:rFonts w:cs="Arial"/>
          <w:lang w:val="en-US"/>
        </w:rPr>
        <w:t>The load span is 20 mm</w:t>
      </w:r>
      <w:r w:rsidR="00D914EE" w:rsidRPr="00E51499">
        <w:rPr>
          <w:rFonts w:cs="Arial"/>
          <w:lang w:val="en-US"/>
        </w:rPr>
        <w:t xml:space="preserve"> </w:t>
      </w:r>
      <w:r w:rsidR="008F7729" w:rsidRPr="00E51499">
        <w:rPr>
          <w:rFonts w:cs="Arial"/>
          <w:lang w:val="en-US"/>
        </w:rPr>
        <w:t xml:space="preserve">and </w:t>
      </w:r>
      <w:r w:rsidRPr="00E51499">
        <w:rPr>
          <w:rFonts w:cs="Arial"/>
          <w:lang w:val="en-US"/>
        </w:rPr>
        <w:t xml:space="preserve">10 mm and the support span 40 mm </w:t>
      </w:r>
      <w:r w:rsidR="00D914EE" w:rsidRPr="00E51499">
        <w:rPr>
          <w:rFonts w:cs="Arial"/>
          <w:lang w:val="en-US"/>
        </w:rPr>
        <w:t xml:space="preserve">and </w:t>
      </w:r>
      <w:r w:rsidRPr="00E51499">
        <w:rPr>
          <w:rFonts w:cs="Arial"/>
          <w:lang w:val="en-US"/>
        </w:rPr>
        <w:t>20 mm</w:t>
      </w:r>
      <w:r w:rsidR="008F7729" w:rsidRPr="00E51499">
        <w:rPr>
          <w:rFonts w:cs="Arial"/>
          <w:lang w:val="en-US"/>
        </w:rPr>
        <w:t>, respectively</w:t>
      </w:r>
      <w:r w:rsidR="00D914EE" w:rsidRPr="00E51499">
        <w:rPr>
          <w:rFonts w:cs="Arial"/>
          <w:lang w:val="en-US"/>
        </w:rPr>
        <w:t>.</w:t>
      </w:r>
      <w:r w:rsidR="00A75EBC" w:rsidRPr="00E51499">
        <w:rPr>
          <w:rFonts w:cs="Arial"/>
          <w:lang w:val="en-US"/>
        </w:rPr>
        <w:t xml:space="preserve"> The </w:t>
      </w:r>
      <w:r w:rsidR="0078308D" w:rsidRPr="00E51499">
        <w:rPr>
          <w:rFonts w:cs="Arial"/>
          <w:lang w:val="en-US"/>
        </w:rPr>
        <w:t>4PB</w:t>
      </w:r>
      <w:r w:rsidR="00A75EBC" w:rsidRPr="00E51499">
        <w:rPr>
          <w:rFonts w:cs="Arial"/>
          <w:lang w:val="en-US"/>
        </w:rPr>
        <w:t xml:space="preserve"> specimens for all orientations are produced in the same manner like the fracture mechanical ones. </w:t>
      </w:r>
      <w:r w:rsidR="00963EC8" w:rsidRPr="00E51499">
        <w:rPr>
          <w:rFonts w:cs="Arial"/>
          <w:lang w:val="en-US"/>
        </w:rPr>
        <w:t>Thus</w:t>
      </w:r>
      <w:r w:rsidR="00A75EBC" w:rsidRPr="00E51499">
        <w:rPr>
          <w:rFonts w:cs="Arial"/>
          <w:lang w:val="en-US"/>
        </w:rPr>
        <w:t xml:space="preserve"> the brazing layers in case of the transverse orientations (C-R, R-L)</w:t>
      </w:r>
      <w:r w:rsidR="004432D1" w:rsidRPr="00E51499">
        <w:rPr>
          <w:rFonts w:cs="Arial"/>
          <w:lang w:val="en-US"/>
        </w:rPr>
        <w:t xml:space="preserve"> using 3 x 4 x 45 mm specimens</w:t>
      </w:r>
      <w:r w:rsidR="00A75EBC" w:rsidRPr="00E51499">
        <w:rPr>
          <w:rFonts w:cs="Arial"/>
          <w:lang w:val="en-US"/>
        </w:rPr>
        <w:t xml:space="preserve"> are within the area of the highest moment of the </w:t>
      </w:r>
      <w:r w:rsidR="00A944EC" w:rsidRPr="00E51499">
        <w:rPr>
          <w:rFonts w:cs="Arial"/>
          <w:lang w:val="en-US"/>
        </w:rPr>
        <w:t xml:space="preserve">4PB </w:t>
      </w:r>
      <w:r w:rsidR="00A75EBC" w:rsidRPr="00E51499">
        <w:rPr>
          <w:rFonts w:cs="Arial"/>
          <w:lang w:val="en-US"/>
        </w:rPr>
        <w:t xml:space="preserve">loading device. This may lead to a </w:t>
      </w:r>
      <w:r w:rsidR="008D37FD" w:rsidRPr="00E51499">
        <w:rPr>
          <w:rFonts w:cs="Arial"/>
          <w:lang w:val="en-US"/>
        </w:rPr>
        <w:t>premature fracture within the brazing layers</w:t>
      </w:r>
      <w:r w:rsidR="008D67B5" w:rsidRPr="00E51499">
        <w:rPr>
          <w:rFonts w:cs="Arial"/>
          <w:lang w:val="en-US"/>
        </w:rPr>
        <w:t xml:space="preserve">. Figure 3 shows the </w:t>
      </w:r>
      <w:r w:rsidR="004432D1" w:rsidRPr="00E51499">
        <w:rPr>
          <w:rFonts w:cs="Arial"/>
          <w:lang w:val="en-US"/>
        </w:rPr>
        <w:t>bending moment diagrams</w:t>
      </w:r>
      <w:r w:rsidR="008D67B5" w:rsidRPr="00E51499">
        <w:rPr>
          <w:rFonts w:cs="Arial"/>
          <w:lang w:val="en-US"/>
        </w:rPr>
        <w:t xml:space="preserve"> </w:t>
      </w:r>
      <w:r w:rsidR="00380C7B" w:rsidRPr="00E51499">
        <w:rPr>
          <w:rFonts w:cs="Arial"/>
          <w:lang w:val="en-US"/>
        </w:rPr>
        <w:t>with</w:t>
      </w:r>
      <w:r w:rsidR="008D67B5" w:rsidRPr="00E51499">
        <w:rPr>
          <w:rFonts w:cs="Arial"/>
          <w:lang w:val="en-US"/>
        </w:rPr>
        <w:t xml:space="preserve"> rectangular bending specimens</w:t>
      </w:r>
      <w:r w:rsidR="004432D1" w:rsidRPr="00E51499">
        <w:rPr>
          <w:rFonts w:cs="Arial"/>
          <w:lang w:val="en-US"/>
        </w:rPr>
        <w:t xml:space="preserve"> (3 x 4 x 27 mm, 40 mm </w:t>
      </w:r>
      <w:r w:rsidR="00A944EC" w:rsidRPr="00E51499">
        <w:rPr>
          <w:rFonts w:cs="Arial"/>
          <w:lang w:val="en-US"/>
        </w:rPr>
        <w:t xml:space="preserve">support </w:t>
      </w:r>
      <w:r w:rsidR="004432D1" w:rsidRPr="00E51499">
        <w:rPr>
          <w:rFonts w:cs="Arial"/>
          <w:lang w:val="en-US"/>
        </w:rPr>
        <w:t>span)</w:t>
      </w:r>
      <w:r w:rsidR="008D67B5" w:rsidRPr="00E51499">
        <w:rPr>
          <w:rFonts w:cs="Arial"/>
          <w:lang w:val="en-US"/>
        </w:rPr>
        <w:t xml:space="preserve"> </w:t>
      </w:r>
      <w:r w:rsidR="00D67A4D" w:rsidRPr="00E51499">
        <w:rPr>
          <w:rFonts w:cs="Arial"/>
          <w:lang w:val="en-US"/>
        </w:rPr>
        <w:t xml:space="preserve">for 4PB and </w:t>
      </w:r>
      <w:r w:rsidR="00A944EC" w:rsidRPr="00E51499">
        <w:rPr>
          <w:rFonts w:cs="Arial"/>
          <w:lang w:val="en-US"/>
        </w:rPr>
        <w:t>3PB</w:t>
      </w:r>
      <w:r w:rsidR="00D67A4D" w:rsidRPr="00E51499">
        <w:rPr>
          <w:rFonts w:cs="Arial"/>
          <w:lang w:val="en-US"/>
        </w:rPr>
        <w:t>,</w:t>
      </w:r>
      <w:r w:rsidR="00A944EC" w:rsidRPr="00E51499">
        <w:rPr>
          <w:rFonts w:cs="Arial"/>
          <w:lang w:val="en-US"/>
        </w:rPr>
        <w:t xml:space="preserve"> </w:t>
      </w:r>
      <w:r w:rsidR="008D67B5" w:rsidRPr="00E51499">
        <w:rPr>
          <w:rFonts w:cs="Arial"/>
          <w:lang w:val="en-US"/>
        </w:rPr>
        <w:t xml:space="preserve">respectively. </w:t>
      </w:r>
      <w:r w:rsidR="00C404F8" w:rsidRPr="00E51499">
        <w:rPr>
          <w:rFonts w:cs="Arial"/>
          <w:lang w:val="en-US"/>
        </w:rPr>
        <w:t>Upon comparison of the bending test</w:t>
      </w:r>
      <w:r w:rsidR="00A944EC" w:rsidRPr="00E51499">
        <w:rPr>
          <w:rFonts w:cs="Arial"/>
          <w:lang w:val="en-US"/>
        </w:rPr>
        <w:t>s</w:t>
      </w:r>
      <w:r w:rsidR="00C404F8" w:rsidRPr="00E51499">
        <w:rPr>
          <w:rFonts w:cs="Arial"/>
          <w:lang w:val="en-US"/>
        </w:rPr>
        <w:t xml:space="preserve"> with brazed and </w:t>
      </w:r>
      <w:proofErr w:type="spellStart"/>
      <w:r w:rsidR="00C404F8" w:rsidRPr="00E51499">
        <w:rPr>
          <w:rFonts w:cs="Arial"/>
          <w:lang w:val="en-US"/>
        </w:rPr>
        <w:t>unbrazed</w:t>
      </w:r>
      <w:proofErr w:type="spellEnd"/>
      <w:r w:rsidR="00C404F8" w:rsidRPr="00E51499">
        <w:rPr>
          <w:rFonts w:cs="Arial"/>
          <w:lang w:val="en-US"/>
        </w:rPr>
        <w:t xml:space="preserve"> longitudinal specimen</w:t>
      </w:r>
      <w:r w:rsidR="0078308D" w:rsidRPr="00E51499">
        <w:rPr>
          <w:rFonts w:cs="Arial"/>
          <w:lang w:val="en-US"/>
        </w:rPr>
        <w:t>s</w:t>
      </w:r>
      <w:r w:rsidR="00C404F8" w:rsidRPr="00E51499">
        <w:rPr>
          <w:rFonts w:cs="Arial"/>
          <w:lang w:val="en-US"/>
        </w:rPr>
        <w:t xml:space="preserve"> the size of the bending specimen</w:t>
      </w:r>
      <w:r w:rsidR="0078308D" w:rsidRPr="00E51499">
        <w:rPr>
          <w:rFonts w:cs="Arial"/>
          <w:lang w:val="en-US"/>
        </w:rPr>
        <w:t>s</w:t>
      </w:r>
      <w:r w:rsidR="00C404F8" w:rsidRPr="00E51499">
        <w:rPr>
          <w:rFonts w:cs="Arial"/>
          <w:lang w:val="en-US"/>
        </w:rPr>
        <w:t xml:space="preserve"> </w:t>
      </w:r>
      <w:r w:rsidR="0078308D" w:rsidRPr="00E51499">
        <w:rPr>
          <w:rFonts w:cs="Arial"/>
          <w:lang w:val="en-US"/>
        </w:rPr>
        <w:t>have</w:t>
      </w:r>
      <w:r w:rsidR="00C404F8" w:rsidRPr="00E51499">
        <w:rPr>
          <w:rFonts w:cs="Arial"/>
          <w:lang w:val="en-US"/>
        </w:rPr>
        <w:t xml:space="preserve"> to be reduce</w:t>
      </w:r>
      <w:r w:rsidR="00D7105C" w:rsidRPr="00E51499">
        <w:rPr>
          <w:rFonts w:cs="Arial"/>
          <w:lang w:val="en-US"/>
        </w:rPr>
        <w:t>d</w:t>
      </w:r>
      <w:r w:rsidR="00C404F8" w:rsidRPr="00E51499">
        <w:rPr>
          <w:rFonts w:cs="Arial"/>
          <w:lang w:val="en-US"/>
        </w:rPr>
        <w:t xml:space="preserve"> for preventing </w:t>
      </w:r>
      <w:r w:rsidR="00A944EC" w:rsidRPr="00E51499">
        <w:rPr>
          <w:rFonts w:cs="Arial"/>
          <w:lang w:val="en-US"/>
        </w:rPr>
        <w:t xml:space="preserve">premature </w:t>
      </w:r>
      <w:r w:rsidR="00C404F8" w:rsidRPr="00E51499">
        <w:rPr>
          <w:rFonts w:cs="Arial"/>
          <w:lang w:val="en-US"/>
        </w:rPr>
        <w:t>fract</w:t>
      </w:r>
      <w:r w:rsidR="0078308D" w:rsidRPr="00E51499">
        <w:rPr>
          <w:rFonts w:cs="Arial"/>
          <w:lang w:val="en-US"/>
        </w:rPr>
        <w:t>ure within the brazing layers. T</w:t>
      </w:r>
      <w:r w:rsidRPr="00E51499">
        <w:rPr>
          <w:rFonts w:cs="Arial"/>
          <w:lang w:val="en-US"/>
        </w:rPr>
        <w:t xml:space="preserve">he </w:t>
      </w:r>
      <w:r w:rsidR="0078308D" w:rsidRPr="00E51499">
        <w:rPr>
          <w:rFonts w:cs="Arial"/>
          <w:lang w:val="en-US"/>
        </w:rPr>
        <w:t>influence of the brazing layers will be tested with</w:t>
      </w:r>
      <w:r w:rsidRPr="00E51499">
        <w:rPr>
          <w:rFonts w:cs="Arial"/>
          <w:lang w:val="en-US"/>
        </w:rPr>
        <w:t xml:space="preserve"> bending test</w:t>
      </w:r>
      <w:r w:rsidR="0078308D" w:rsidRPr="00E51499">
        <w:rPr>
          <w:rFonts w:cs="Arial"/>
          <w:lang w:val="en-US"/>
        </w:rPr>
        <w:t>s</w:t>
      </w:r>
      <w:r w:rsidRPr="00E51499">
        <w:rPr>
          <w:rFonts w:cs="Arial"/>
          <w:lang w:val="en-US"/>
        </w:rPr>
        <w:t xml:space="preserve"> of </w:t>
      </w:r>
      <w:proofErr w:type="spellStart"/>
      <w:r w:rsidRPr="00E51499">
        <w:rPr>
          <w:rFonts w:cs="Arial"/>
          <w:lang w:val="en-US"/>
        </w:rPr>
        <w:t>unbrazed</w:t>
      </w:r>
      <w:proofErr w:type="spellEnd"/>
      <w:r w:rsidR="0078308D" w:rsidRPr="00E51499">
        <w:rPr>
          <w:rFonts w:cs="Arial"/>
          <w:lang w:val="en-US"/>
        </w:rPr>
        <w:t xml:space="preserve"> and brazed</w:t>
      </w:r>
      <w:r w:rsidRPr="00E51499">
        <w:rPr>
          <w:rFonts w:cs="Arial"/>
          <w:lang w:val="en-US"/>
        </w:rPr>
        <w:t xml:space="preserve"> specimens of all orientations</w:t>
      </w:r>
      <w:r w:rsidR="0078308D" w:rsidRPr="00E51499">
        <w:rPr>
          <w:rFonts w:cs="Arial"/>
          <w:lang w:val="en-US"/>
        </w:rPr>
        <w:t>.</w:t>
      </w:r>
    </w:p>
    <w:p w:rsidR="00A944EC" w:rsidRPr="00E51499" w:rsidRDefault="00A944EC" w:rsidP="00A944EC">
      <w:pPr>
        <w:keepNext/>
        <w:spacing w:line="360" w:lineRule="auto"/>
        <w:jc w:val="center"/>
      </w:pPr>
      <w:r w:rsidRPr="00E51499">
        <w:rPr>
          <w:rFonts w:cs="Arial"/>
          <w:noProof/>
          <w:lang w:val="en-US"/>
        </w:rPr>
        <mc:AlternateContent>
          <mc:Choice Requires="wpg">
            <w:drawing>
              <wp:inline distT="0" distB="0" distL="0" distR="0" wp14:anchorId="733FC89D" wp14:editId="710034A1">
                <wp:extent cx="4104456" cy="1417511"/>
                <wp:effectExtent l="0" t="0" r="0" b="0"/>
                <wp:docPr id="2" name="Gruppieren 126"/>
                <wp:cNvGraphicFramePr/>
                <a:graphic xmlns:a="http://schemas.openxmlformats.org/drawingml/2006/main">
                  <a:graphicData uri="http://schemas.microsoft.com/office/word/2010/wordprocessingGroup">
                    <wpg:wgp>
                      <wpg:cNvGrpSpPr/>
                      <wpg:grpSpPr>
                        <a:xfrm>
                          <a:off x="0" y="0"/>
                          <a:ext cx="4104456" cy="1417511"/>
                          <a:chOff x="0" y="-3"/>
                          <a:chExt cx="4104456" cy="1417511"/>
                        </a:xfrm>
                      </wpg:grpSpPr>
                      <wps:wsp>
                        <wps:cNvPr id="8" name="Rechteck 8"/>
                        <wps:cNvSpPr/>
                        <wps:spPr>
                          <a:xfrm>
                            <a:off x="0" y="305100"/>
                            <a:ext cx="608535" cy="184215"/>
                          </a:xfrm>
                          <a:prstGeom prst="rect">
                            <a:avLst/>
                          </a:prstGeom>
                          <a:solidFill>
                            <a:schemeClr val="accent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hteck 11"/>
                        <wps:cNvSpPr/>
                        <wps:spPr>
                          <a:xfrm>
                            <a:off x="1234031" y="305100"/>
                            <a:ext cx="608535" cy="184215"/>
                          </a:xfrm>
                          <a:prstGeom prst="rect">
                            <a:avLst/>
                          </a:prstGeom>
                          <a:solidFill>
                            <a:schemeClr val="accent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hteck 12"/>
                        <wps:cNvSpPr/>
                        <wps:spPr>
                          <a:xfrm>
                            <a:off x="625496" y="305100"/>
                            <a:ext cx="608535" cy="184215"/>
                          </a:xfrm>
                          <a:prstGeom prst="rect">
                            <a:avLst/>
                          </a:prstGeom>
                          <a:pattFill prst="ltVert">
                            <a:fgClr>
                              <a:srgbClr val="FF0000"/>
                            </a:fgClr>
                            <a:bgClr>
                              <a:schemeClr val="bg1"/>
                            </a:bgClr>
                          </a:pattFill>
                          <a:ln w="158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chteck 14"/>
                        <wps:cNvSpPr/>
                        <wps:spPr>
                          <a:xfrm>
                            <a:off x="608535" y="305100"/>
                            <a:ext cx="22129" cy="1842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Rechteck 15"/>
                        <wps:cNvSpPr/>
                        <wps:spPr>
                          <a:xfrm>
                            <a:off x="1229464" y="305100"/>
                            <a:ext cx="22129" cy="1842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Rechteck 16"/>
                        <wps:cNvSpPr/>
                        <wps:spPr>
                          <a:xfrm>
                            <a:off x="2261890" y="305100"/>
                            <a:ext cx="608535" cy="184215"/>
                          </a:xfrm>
                          <a:prstGeom prst="rect">
                            <a:avLst/>
                          </a:prstGeom>
                          <a:solidFill>
                            <a:schemeClr val="accent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Rechteck 17"/>
                        <wps:cNvSpPr/>
                        <wps:spPr>
                          <a:xfrm>
                            <a:off x="3495921" y="305100"/>
                            <a:ext cx="608535" cy="184215"/>
                          </a:xfrm>
                          <a:prstGeom prst="rect">
                            <a:avLst/>
                          </a:prstGeom>
                          <a:solidFill>
                            <a:schemeClr val="accent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echteck 18"/>
                        <wps:cNvSpPr/>
                        <wps:spPr>
                          <a:xfrm>
                            <a:off x="2887386" y="305100"/>
                            <a:ext cx="608535" cy="184215"/>
                          </a:xfrm>
                          <a:prstGeom prst="rect">
                            <a:avLst/>
                          </a:prstGeom>
                          <a:pattFill prst="ltVert">
                            <a:fgClr>
                              <a:srgbClr val="FF0000"/>
                            </a:fgClr>
                            <a:bgClr>
                              <a:schemeClr val="bg1"/>
                            </a:bgClr>
                          </a:pattFill>
                          <a:ln w="158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echteck 19"/>
                        <wps:cNvSpPr/>
                        <wps:spPr>
                          <a:xfrm>
                            <a:off x="2870425" y="305100"/>
                            <a:ext cx="22129" cy="1842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Rechteck 20"/>
                        <wps:cNvSpPr/>
                        <wps:spPr>
                          <a:xfrm>
                            <a:off x="3484701" y="305099"/>
                            <a:ext cx="45719" cy="1842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Gerade Verbindung 21"/>
                        <wps:cNvCnPr>
                          <a:stCxn id="14" idx="0"/>
                        </wps:cNvCnPr>
                        <wps:spPr>
                          <a:xfrm>
                            <a:off x="619600" y="305100"/>
                            <a:ext cx="5896" cy="635350"/>
                          </a:xfrm>
                          <a:prstGeom prst="line">
                            <a:avLst/>
                          </a:prstGeom>
                          <a:ln w="952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2" name="Gerade Verbindung 22"/>
                        <wps:cNvCnPr/>
                        <wps:spPr>
                          <a:xfrm flipH="1">
                            <a:off x="1238770" y="309932"/>
                            <a:ext cx="3516" cy="640946"/>
                          </a:xfrm>
                          <a:prstGeom prst="line">
                            <a:avLst/>
                          </a:prstGeom>
                          <a:ln w="952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 name="Gerade Verbindung mit Pfeil 24"/>
                        <wps:cNvCnPr/>
                        <wps:spPr>
                          <a:xfrm>
                            <a:off x="488170" y="120886"/>
                            <a:ext cx="0" cy="18421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82717" y="120885"/>
                            <a:ext cx="0" cy="18421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flipV="1">
                            <a:off x="111096" y="489314"/>
                            <a:ext cx="0" cy="14109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flipV="1">
                            <a:off x="1712699" y="483193"/>
                            <a:ext cx="0" cy="1472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feld 34"/>
                        <wps:cNvSpPr txBox="1"/>
                        <wps:spPr>
                          <a:xfrm>
                            <a:off x="228499" y="-3"/>
                            <a:ext cx="182880" cy="318770"/>
                          </a:xfrm>
                          <a:prstGeom prst="rect">
                            <a:avLst/>
                          </a:prstGeom>
                          <a:noFill/>
                        </wps:spPr>
                        <wps:txbx>
                          <w:txbxContent>
                            <w:p w:rsidR="00F43A75" w:rsidRDefault="000D7B3C" w:rsidP="00A944EC">
                              <w:pPr>
                                <w:pStyle w:val="StandardWeb"/>
                                <w:spacing w:before="0" w:beforeAutospacing="0" w:after="0" w:afterAutospacing="0"/>
                                <w:jc w:val="center"/>
                              </w:pPr>
                              <m:oMathPara>
                                <m:oMathParaPr>
                                  <m:jc m:val="centerGroup"/>
                                </m:oMathParaPr>
                                <m:oMath>
                                  <m:f>
                                    <m:fPr>
                                      <m:ctrlPr>
                                        <w:rPr>
                                          <w:rFonts w:ascii="Cambria Math" w:hAnsi="Cambria Math" w:cstheme="minorBidi"/>
                                          <w:i/>
                                          <w:iCs/>
                                          <w:color w:val="000000" w:themeColor="text1"/>
                                          <w:kern w:val="24"/>
                                          <w:sz w:val="16"/>
                                          <w:szCs w:val="16"/>
                                        </w:rPr>
                                      </m:ctrlPr>
                                    </m:fPr>
                                    <m:num>
                                      <m:r>
                                        <m:rPr>
                                          <m:sty m:val="p"/>
                                        </m:rPr>
                                        <w:rPr>
                                          <w:rFonts w:ascii="Cambria Math" w:hAnsi="Cambria Math" w:cstheme="minorBidi"/>
                                          <w:color w:val="000000" w:themeColor="text1"/>
                                          <w:kern w:val="24"/>
                                          <w:sz w:val="16"/>
                                          <w:szCs w:val="16"/>
                                        </w:rPr>
                                        <m:t> F</m:t>
                                      </m:r>
                                      <m:r>
                                        <m:rPr>
                                          <m:sty m:val="p"/>
                                        </m:rPr>
                                        <w:rPr>
                                          <w:rFonts w:asciiTheme="majorHAnsi" w:hAnsi="Cambria" w:cstheme="minorBidi"/>
                                          <w:color w:val="000000" w:themeColor="text1"/>
                                          <w:kern w:val="24"/>
                                          <w:sz w:val="16"/>
                                          <w:szCs w:val="16"/>
                                        </w:rPr>
                                        <m:t> </m:t>
                                      </m:r>
                                    </m:num>
                                    <m:den>
                                      <m:r>
                                        <m:rPr>
                                          <m:sty m:val="p"/>
                                        </m:rPr>
                                        <w:rPr>
                                          <w:rFonts w:ascii="Cambria Math" w:hAnsi="Cambria Math" w:cstheme="minorBidi"/>
                                          <w:color w:val="000000" w:themeColor="text1"/>
                                          <w:kern w:val="24"/>
                                          <w:sz w:val="16"/>
                                          <w:szCs w:val="16"/>
                                        </w:rPr>
                                        <m:t>2</m:t>
                                      </m:r>
                                    </m:den>
                                  </m:f>
                                </m:oMath>
                              </m:oMathPara>
                            </w:p>
                          </w:txbxContent>
                        </wps:txbx>
                        <wps:bodyPr wrap="square" rtlCol="0">
                          <a:spAutoFit/>
                        </wps:bodyPr>
                      </wps:wsp>
                      <wps:wsp>
                        <wps:cNvPr id="29" name="Textfeld 38"/>
                        <wps:cNvSpPr txBox="1"/>
                        <wps:spPr>
                          <a:xfrm>
                            <a:off x="1382565" y="0"/>
                            <a:ext cx="182880" cy="318770"/>
                          </a:xfrm>
                          <a:prstGeom prst="rect">
                            <a:avLst/>
                          </a:prstGeom>
                          <a:noFill/>
                        </wps:spPr>
                        <wps:txbx>
                          <w:txbxContent>
                            <w:p w:rsidR="00F43A75" w:rsidRDefault="000D7B3C" w:rsidP="00A944EC">
                              <w:pPr>
                                <w:pStyle w:val="StandardWeb"/>
                                <w:spacing w:before="0" w:beforeAutospacing="0" w:after="0" w:afterAutospacing="0"/>
                                <w:jc w:val="center"/>
                              </w:pPr>
                              <m:oMathPara>
                                <m:oMathParaPr>
                                  <m:jc m:val="centerGroup"/>
                                </m:oMathParaPr>
                                <m:oMath>
                                  <m:f>
                                    <m:fPr>
                                      <m:ctrlPr>
                                        <w:rPr>
                                          <w:rFonts w:ascii="Cambria Math" w:hAnsi="Cambria Math" w:cstheme="minorBidi"/>
                                          <w:i/>
                                          <w:iCs/>
                                          <w:color w:val="000000" w:themeColor="text1"/>
                                          <w:kern w:val="24"/>
                                          <w:sz w:val="16"/>
                                          <w:szCs w:val="16"/>
                                        </w:rPr>
                                      </m:ctrlPr>
                                    </m:fPr>
                                    <m:num>
                                      <m:r>
                                        <m:rPr>
                                          <m:sty m:val="p"/>
                                        </m:rPr>
                                        <w:rPr>
                                          <w:rFonts w:ascii="Cambria Math" w:hAnsi="Cambria Math" w:cstheme="minorBidi"/>
                                          <w:color w:val="000000" w:themeColor="text1"/>
                                          <w:kern w:val="24"/>
                                          <w:sz w:val="16"/>
                                          <w:szCs w:val="16"/>
                                        </w:rPr>
                                        <m:t> F</m:t>
                                      </m:r>
                                      <m:r>
                                        <m:rPr>
                                          <m:sty m:val="p"/>
                                        </m:rPr>
                                        <w:rPr>
                                          <w:rFonts w:asciiTheme="majorHAnsi" w:hAnsi="Cambria" w:cstheme="minorBidi"/>
                                          <w:color w:val="000000" w:themeColor="text1"/>
                                          <w:kern w:val="24"/>
                                          <w:sz w:val="16"/>
                                          <w:szCs w:val="16"/>
                                        </w:rPr>
                                        <m:t> </m:t>
                                      </m:r>
                                    </m:num>
                                    <m:den>
                                      <m:r>
                                        <m:rPr>
                                          <m:sty m:val="p"/>
                                        </m:rPr>
                                        <w:rPr>
                                          <w:rFonts w:ascii="Cambria Math" w:hAnsi="Cambria Math" w:cstheme="minorBidi"/>
                                          <w:color w:val="000000" w:themeColor="text1"/>
                                          <w:kern w:val="24"/>
                                          <w:sz w:val="16"/>
                                          <w:szCs w:val="16"/>
                                        </w:rPr>
                                        <m:t>2</m:t>
                                      </m:r>
                                    </m:den>
                                  </m:f>
                                </m:oMath>
                              </m:oMathPara>
                            </w:p>
                          </w:txbxContent>
                        </wps:txbx>
                        <wps:bodyPr wrap="square" rtlCol="0">
                          <a:spAutoFit/>
                        </wps:bodyPr>
                      </wps:wsp>
                      <wps:wsp>
                        <wps:cNvPr id="30" name="Textfeld 39"/>
                        <wps:cNvSpPr txBox="1"/>
                        <wps:spPr>
                          <a:xfrm>
                            <a:off x="115780" y="515353"/>
                            <a:ext cx="182880" cy="318770"/>
                          </a:xfrm>
                          <a:prstGeom prst="rect">
                            <a:avLst/>
                          </a:prstGeom>
                          <a:noFill/>
                        </wps:spPr>
                        <wps:txbx>
                          <w:txbxContent>
                            <w:p w:rsidR="00F43A75" w:rsidRDefault="000D7B3C" w:rsidP="00A944EC">
                              <w:pPr>
                                <w:pStyle w:val="StandardWeb"/>
                                <w:spacing w:before="0" w:beforeAutospacing="0" w:after="0" w:afterAutospacing="0"/>
                                <w:jc w:val="center"/>
                              </w:pPr>
                              <m:oMathPara>
                                <m:oMathParaPr>
                                  <m:jc m:val="centerGroup"/>
                                </m:oMathParaPr>
                                <m:oMath>
                                  <m:f>
                                    <m:fPr>
                                      <m:ctrlPr>
                                        <w:rPr>
                                          <w:rFonts w:ascii="Cambria Math" w:hAnsi="Cambria Math" w:cstheme="minorBidi"/>
                                          <w:i/>
                                          <w:iCs/>
                                          <w:color w:val="000000" w:themeColor="text1"/>
                                          <w:kern w:val="24"/>
                                          <w:sz w:val="16"/>
                                          <w:szCs w:val="16"/>
                                        </w:rPr>
                                      </m:ctrlPr>
                                    </m:fPr>
                                    <m:num>
                                      <m:r>
                                        <m:rPr>
                                          <m:sty m:val="p"/>
                                        </m:rPr>
                                        <w:rPr>
                                          <w:rFonts w:ascii="Cambria Math" w:hAnsi="Cambria Math" w:cstheme="minorBidi"/>
                                          <w:color w:val="000000" w:themeColor="text1"/>
                                          <w:kern w:val="24"/>
                                          <w:sz w:val="16"/>
                                          <w:szCs w:val="16"/>
                                        </w:rPr>
                                        <m:t> F</m:t>
                                      </m:r>
                                      <m:r>
                                        <m:rPr>
                                          <m:sty m:val="p"/>
                                        </m:rPr>
                                        <w:rPr>
                                          <w:rFonts w:asciiTheme="majorHAnsi" w:hAnsi="Cambria" w:cstheme="minorBidi"/>
                                          <w:color w:val="000000" w:themeColor="text1"/>
                                          <w:kern w:val="24"/>
                                          <w:sz w:val="16"/>
                                          <w:szCs w:val="16"/>
                                        </w:rPr>
                                        <m:t> </m:t>
                                      </m:r>
                                    </m:num>
                                    <m:den>
                                      <m:r>
                                        <m:rPr>
                                          <m:sty m:val="p"/>
                                        </m:rPr>
                                        <w:rPr>
                                          <w:rFonts w:ascii="Cambria Math" w:hAnsi="Cambria Math" w:cstheme="minorBidi"/>
                                          <w:color w:val="000000" w:themeColor="text1"/>
                                          <w:kern w:val="24"/>
                                          <w:sz w:val="16"/>
                                          <w:szCs w:val="16"/>
                                        </w:rPr>
                                        <m:t>2</m:t>
                                      </m:r>
                                    </m:den>
                                  </m:f>
                                </m:oMath>
                              </m:oMathPara>
                            </w:p>
                          </w:txbxContent>
                        </wps:txbx>
                        <wps:bodyPr wrap="square" rtlCol="0">
                          <a:spAutoFit/>
                        </wps:bodyPr>
                      </wps:wsp>
                      <wps:wsp>
                        <wps:cNvPr id="31" name="Textfeld 40"/>
                        <wps:cNvSpPr txBox="1"/>
                        <wps:spPr>
                          <a:xfrm>
                            <a:off x="1503230" y="525702"/>
                            <a:ext cx="182880" cy="318770"/>
                          </a:xfrm>
                          <a:prstGeom prst="rect">
                            <a:avLst/>
                          </a:prstGeom>
                          <a:noFill/>
                        </wps:spPr>
                        <wps:txbx>
                          <w:txbxContent>
                            <w:p w:rsidR="00F43A75" w:rsidRDefault="000D7B3C" w:rsidP="00A944EC">
                              <w:pPr>
                                <w:pStyle w:val="StandardWeb"/>
                                <w:spacing w:before="0" w:beforeAutospacing="0" w:after="0" w:afterAutospacing="0"/>
                                <w:jc w:val="center"/>
                              </w:pPr>
                              <m:oMathPara>
                                <m:oMathParaPr>
                                  <m:jc m:val="centerGroup"/>
                                </m:oMathParaPr>
                                <m:oMath>
                                  <m:f>
                                    <m:fPr>
                                      <m:ctrlPr>
                                        <w:rPr>
                                          <w:rFonts w:ascii="Cambria Math" w:hAnsi="Cambria Math" w:cstheme="minorBidi"/>
                                          <w:i/>
                                          <w:iCs/>
                                          <w:color w:val="000000" w:themeColor="text1"/>
                                          <w:kern w:val="24"/>
                                          <w:sz w:val="16"/>
                                          <w:szCs w:val="16"/>
                                        </w:rPr>
                                      </m:ctrlPr>
                                    </m:fPr>
                                    <m:num>
                                      <m:r>
                                        <m:rPr>
                                          <m:sty m:val="p"/>
                                        </m:rPr>
                                        <w:rPr>
                                          <w:rFonts w:ascii="Cambria Math" w:hAnsi="Cambria Math" w:cstheme="minorBidi"/>
                                          <w:color w:val="000000" w:themeColor="text1"/>
                                          <w:kern w:val="24"/>
                                          <w:sz w:val="16"/>
                                          <w:szCs w:val="16"/>
                                        </w:rPr>
                                        <m:t> F</m:t>
                                      </m:r>
                                      <m:r>
                                        <m:rPr>
                                          <m:sty m:val="p"/>
                                        </m:rPr>
                                        <w:rPr>
                                          <w:rFonts w:asciiTheme="majorHAnsi" w:hAnsi="Cambria" w:cstheme="minorBidi"/>
                                          <w:color w:val="000000" w:themeColor="text1"/>
                                          <w:kern w:val="24"/>
                                          <w:sz w:val="16"/>
                                          <w:szCs w:val="16"/>
                                        </w:rPr>
                                        <m:t> </m:t>
                                      </m:r>
                                    </m:num>
                                    <m:den>
                                      <m:r>
                                        <m:rPr>
                                          <m:sty m:val="p"/>
                                        </m:rPr>
                                        <w:rPr>
                                          <w:rFonts w:ascii="Cambria Math" w:hAnsi="Cambria Math" w:cstheme="minorBidi"/>
                                          <w:color w:val="000000" w:themeColor="text1"/>
                                          <w:kern w:val="24"/>
                                          <w:sz w:val="16"/>
                                          <w:szCs w:val="16"/>
                                        </w:rPr>
                                        <m:t>2</m:t>
                                      </m:r>
                                    </m:den>
                                  </m:f>
                                </m:oMath>
                              </m:oMathPara>
                            </w:p>
                          </w:txbxContent>
                        </wps:txbx>
                        <wps:bodyPr wrap="square" rtlCol="0">
                          <a:spAutoFit/>
                        </wps:bodyPr>
                      </wps:wsp>
                      <wps:wsp>
                        <wps:cNvPr id="32" name="Trapezoid 32"/>
                        <wps:cNvSpPr/>
                        <wps:spPr>
                          <a:xfrm>
                            <a:off x="128960" y="952167"/>
                            <a:ext cx="1601603" cy="248708"/>
                          </a:xfrm>
                          <a:prstGeom prst="trapezoid">
                            <a:avLst>
                              <a:gd name="adj" fmla="val 131148"/>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Gerade Verbindung mit Pfeil 33"/>
                        <wps:cNvCnPr/>
                        <wps:spPr>
                          <a:xfrm flipV="1">
                            <a:off x="2394270" y="489314"/>
                            <a:ext cx="0" cy="14109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Gerade Verbindung mit Pfeil 35"/>
                        <wps:cNvCnPr/>
                        <wps:spPr>
                          <a:xfrm flipV="1">
                            <a:off x="3969132" y="485961"/>
                            <a:ext cx="0" cy="1472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Textfeld 52"/>
                        <wps:cNvSpPr txBox="1"/>
                        <wps:spPr>
                          <a:xfrm>
                            <a:off x="2398703" y="515353"/>
                            <a:ext cx="182880" cy="318770"/>
                          </a:xfrm>
                          <a:prstGeom prst="rect">
                            <a:avLst/>
                          </a:prstGeom>
                          <a:noFill/>
                        </wps:spPr>
                        <wps:txbx>
                          <w:txbxContent>
                            <w:p w:rsidR="00F43A75" w:rsidRDefault="000D7B3C" w:rsidP="00A944EC">
                              <w:pPr>
                                <w:pStyle w:val="StandardWeb"/>
                                <w:spacing w:before="0" w:beforeAutospacing="0" w:after="0" w:afterAutospacing="0"/>
                                <w:jc w:val="center"/>
                              </w:pPr>
                              <m:oMathPara>
                                <m:oMathParaPr>
                                  <m:jc m:val="centerGroup"/>
                                </m:oMathParaPr>
                                <m:oMath>
                                  <m:f>
                                    <m:fPr>
                                      <m:ctrlPr>
                                        <w:rPr>
                                          <w:rFonts w:ascii="Cambria Math" w:hAnsi="Cambria Math" w:cstheme="minorBidi"/>
                                          <w:i/>
                                          <w:iCs/>
                                          <w:color w:val="000000" w:themeColor="text1"/>
                                          <w:kern w:val="24"/>
                                          <w:sz w:val="16"/>
                                          <w:szCs w:val="16"/>
                                        </w:rPr>
                                      </m:ctrlPr>
                                    </m:fPr>
                                    <m:num>
                                      <m:r>
                                        <m:rPr>
                                          <m:sty m:val="p"/>
                                        </m:rPr>
                                        <w:rPr>
                                          <w:rFonts w:ascii="Cambria Math" w:hAnsi="Cambria Math" w:cstheme="minorBidi"/>
                                          <w:color w:val="000000" w:themeColor="text1"/>
                                          <w:kern w:val="24"/>
                                          <w:sz w:val="16"/>
                                          <w:szCs w:val="16"/>
                                        </w:rPr>
                                        <m:t> F</m:t>
                                      </m:r>
                                      <m:r>
                                        <m:rPr>
                                          <m:sty m:val="p"/>
                                        </m:rPr>
                                        <w:rPr>
                                          <w:rFonts w:asciiTheme="majorHAnsi" w:hAnsi="Cambria" w:cstheme="minorBidi"/>
                                          <w:color w:val="000000" w:themeColor="text1"/>
                                          <w:kern w:val="24"/>
                                          <w:sz w:val="16"/>
                                          <w:szCs w:val="16"/>
                                        </w:rPr>
                                        <m:t> </m:t>
                                      </m:r>
                                    </m:num>
                                    <m:den>
                                      <m:r>
                                        <m:rPr>
                                          <m:sty m:val="p"/>
                                        </m:rPr>
                                        <w:rPr>
                                          <w:rFonts w:ascii="Cambria Math" w:hAnsi="Cambria Math" w:cstheme="minorBidi"/>
                                          <w:color w:val="000000" w:themeColor="text1"/>
                                          <w:kern w:val="24"/>
                                          <w:sz w:val="16"/>
                                          <w:szCs w:val="16"/>
                                        </w:rPr>
                                        <m:t>2</m:t>
                                      </m:r>
                                    </m:den>
                                  </m:f>
                                </m:oMath>
                              </m:oMathPara>
                            </w:p>
                          </w:txbxContent>
                        </wps:txbx>
                        <wps:bodyPr wrap="square" rtlCol="0">
                          <a:spAutoFit/>
                        </wps:bodyPr>
                      </wps:wsp>
                      <wps:wsp>
                        <wps:cNvPr id="37" name="Textfeld 53"/>
                        <wps:cNvSpPr txBox="1"/>
                        <wps:spPr>
                          <a:xfrm>
                            <a:off x="3734336" y="518121"/>
                            <a:ext cx="182880" cy="318770"/>
                          </a:xfrm>
                          <a:prstGeom prst="rect">
                            <a:avLst/>
                          </a:prstGeom>
                          <a:noFill/>
                        </wps:spPr>
                        <wps:txbx>
                          <w:txbxContent>
                            <w:p w:rsidR="00F43A75" w:rsidRDefault="000D7B3C" w:rsidP="00A944EC">
                              <w:pPr>
                                <w:pStyle w:val="StandardWeb"/>
                                <w:spacing w:before="0" w:beforeAutospacing="0" w:after="0" w:afterAutospacing="0"/>
                                <w:jc w:val="center"/>
                              </w:pPr>
                              <m:oMathPara>
                                <m:oMathParaPr>
                                  <m:jc m:val="centerGroup"/>
                                </m:oMathParaPr>
                                <m:oMath>
                                  <m:f>
                                    <m:fPr>
                                      <m:ctrlPr>
                                        <w:rPr>
                                          <w:rFonts w:ascii="Cambria Math" w:hAnsi="Cambria Math" w:cstheme="minorBidi"/>
                                          <w:i/>
                                          <w:iCs/>
                                          <w:color w:val="000000" w:themeColor="text1"/>
                                          <w:kern w:val="24"/>
                                          <w:sz w:val="16"/>
                                          <w:szCs w:val="16"/>
                                        </w:rPr>
                                      </m:ctrlPr>
                                    </m:fPr>
                                    <m:num>
                                      <m:r>
                                        <m:rPr>
                                          <m:sty m:val="p"/>
                                        </m:rPr>
                                        <w:rPr>
                                          <w:rFonts w:ascii="Cambria Math" w:hAnsi="Cambria Math" w:cstheme="minorBidi"/>
                                          <w:color w:val="000000" w:themeColor="text1"/>
                                          <w:kern w:val="24"/>
                                          <w:sz w:val="16"/>
                                          <w:szCs w:val="16"/>
                                        </w:rPr>
                                        <m:t> F</m:t>
                                      </m:r>
                                      <m:r>
                                        <m:rPr>
                                          <m:sty m:val="p"/>
                                        </m:rPr>
                                        <w:rPr>
                                          <w:rFonts w:asciiTheme="majorHAnsi" w:hAnsi="Cambria" w:cstheme="minorBidi"/>
                                          <w:color w:val="000000" w:themeColor="text1"/>
                                          <w:kern w:val="24"/>
                                          <w:sz w:val="16"/>
                                          <w:szCs w:val="16"/>
                                        </w:rPr>
                                        <m:t> </m:t>
                                      </m:r>
                                    </m:num>
                                    <m:den>
                                      <m:r>
                                        <m:rPr>
                                          <m:sty m:val="p"/>
                                        </m:rPr>
                                        <w:rPr>
                                          <w:rFonts w:ascii="Cambria Math" w:hAnsi="Cambria Math" w:cstheme="minorBidi"/>
                                          <w:color w:val="000000" w:themeColor="text1"/>
                                          <w:kern w:val="24"/>
                                          <w:sz w:val="16"/>
                                          <w:szCs w:val="16"/>
                                        </w:rPr>
                                        <m:t>2</m:t>
                                      </m:r>
                                    </m:den>
                                  </m:f>
                                </m:oMath>
                              </m:oMathPara>
                            </w:p>
                          </w:txbxContent>
                        </wps:txbx>
                        <wps:bodyPr wrap="square" rtlCol="0">
                          <a:spAutoFit/>
                        </wps:bodyPr>
                      </wps:wsp>
                      <wps:wsp>
                        <wps:cNvPr id="38" name="Gerade Verbindung mit Pfeil 38"/>
                        <wps:cNvCnPr/>
                        <wps:spPr>
                          <a:xfrm>
                            <a:off x="3191653" y="115290"/>
                            <a:ext cx="0" cy="18421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Textfeld 55"/>
                        <wps:cNvSpPr txBox="1"/>
                        <wps:spPr>
                          <a:xfrm>
                            <a:off x="3191302" y="23924"/>
                            <a:ext cx="182880" cy="210820"/>
                          </a:xfrm>
                          <a:prstGeom prst="rect">
                            <a:avLst/>
                          </a:prstGeom>
                          <a:noFill/>
                        </wps:spPr>
                        <wps:txbx>
                          <w:txbxContent>
                            <w:p w:rsidR="00F43A75" w:rsidRDefault="00F43A75" w:rsidP="00A944EC">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16"/>
                                      <w:szCs w:val="16"/>
                                    </w:rPr>
                                    <m:t>F</m:t>
                                  </m:r>
                                </m:oMath>
                              </m:oMathPara>
                            </w:p>
                          </w:txbxContent>
                        </wps:txbx>
                        <wps:bodyPr wrap="square" rtlCol="0">
                          <a:spAutoFit/>
                        </wps:bodyPr>
                      </wps:wsp>
                      <wps:wsp>
                        <wps:cNvPr id="40" name="Gleichschenkliges Dreieck 40"/>
                        <wps:cNvSpPr/>
                        <wps:spPr>
                          <a:xfrm>
                            <a:off x="2398966" y="943734"/>
                            <a:ext cx="1574566" cy="257140"/>
                          </a:xfrm>
                          <a:prstGeom prst="triangle">
                            <a:avLst>
                              <a:gd name="adj" fmla="val 50370"/>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Gerade Verbindung mit Pfeil 41"/>
                        <wps:cNvCnPr>
                          <a:endCxn id="32" idx="2"/>
                        </wps:cNvCnPr>
                        <wps:spPr>
                          <a:xfrm flipH="1">
                            <a:off x="929762" y="952167"/>
                            <a:ext cx="1772" cy="248708"/>
                          </a:xfrm>
                          <a:prstGeom prst="straightConnector1">
                            <a:avLst/>
                          </a:prstGeom>
                          <a:ln w="6350">
                            <a:solidFill>
                              <a:srgbClr val="FF0000"/>
                            </a:solidFill>
                            <a:headEnd type="triangle" w="med" len="sm"/>
                            <a:tailEnd type="triangle" w="med" len="sm"/>
                          </a:ln>
                        </wps:spPr>
                        <wps:style>
                          <a:lnRef idx="1">
                            <a:schemeClr val="accent1"/>
                          </a:lnRef>
                          <a:fillRef idx="0">
                            <a:schemeClr val="accent1"/>
                          </a:fillRef>
                          <a:effectRef idx="0">
                            <a:schemeClr val="accent1"/>
                          </a:effectRef>
                          <a:fontRef idx="minor">
                            <a:schemeClr val="tx1"/>
                          </a:fontRef>
                        </wps:style>
                        <wps:bodyPr/>
                      </wps:wsp>
                      <wps:wsp>
                        <wps:cNvPr id="42" name="Textfeld 61"/>
                        <wps:cNvSpPr txBox="1"/>
                        <wps:spPr>
                          <a:xfrm>
                            <a:off x="931541" y="959348"/>
                            <a:ext cx="182880" cy="210820"/>
                          </a:xfrm>
                          <a:prstGeom prst="rect">
                            <a:avLst/>
                          </a:prstGeom>
                          <a:noFill/>
                        </wps:spPr>
                        <wps:txbx>
                          <w:txbxContent>
                            <w:p w:rsidR="00F43A75" w:rsidRDefault="00F43A75" w:rsidP="00A944EC">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16"/>
                                      <w:szCs w:val="16"/>
                                    </w:rPr>
                                    <m:t>M</m:t>
                                  </m:r>
                                </m:oMath>
                              </m:oMathPara>
                            </w:p>
                          </w:txbxContent>
                        </wps:txbx>
                        <wps:bodyPr wrap="square" rtlCol="0">
                          <a:spAutoFit/>
                        </wps:bodyPr>
                      </wps:wsp>
                      <wps:wsp>
                        <wps:cNvPr id="43" name="Gerade Verbindung mit Pfeil 43"/>
                        <wps:cNvCnPr/>
                        <wps:spPr>
                          <a:xfrm flipH="1">
                            <a:off x="3188650" y="952167"/>
                            <a:ext cx="1772" cy="248708"/>
                          </a:xfrm>
                          <a:prstGeom prst="straightConnector1">
                            <a:avLst/>
                          </a:prstGeom>
                          <a:ln w="9525">
                            <a:solidFill>
                              <a:srgbClr val="FF0000"/>
                            </a:solidFill>
                            <a:headEnd type="triangle" w="med" len="sm"/>
                            <a:tailEnd type="triangle" w="med" len="sm"/>
                          </a:ln>
                        </wps:spPr>
                        <wps:style>
                          <a:lnRef idx="1">
                            <a:schemeClr val="accent1"/>
                          </a:lnRef>
                          <a:fillRef idx="0">
                            <a:schemeClr val="accent1"/>
                          </a:fillRef>
                          <a:effectRef idx="0">
                            <a:schemeClr val="accent1"/>
                          </a:effectRef>
                          <a:fontRef idx="minor">
                            <a:schemeClr val="tx1"/>
                          </a:fontRef>
                        </wps:style>
                        <wps:bodyPr/>
                      </wps:wsp>
                      <wps:wsp>
                        <wps:cNvPr id="44" name="Textfeld 63"/>
                        <wps:cNvSpPr txBox="1"/>
                        <wps:spPr>
                          <a:xfrm>
                            <a:off x="3191659" y="964745"/>
                            <a:ext cx="182880" cy="210820"/>
                          </a:xfrm>
                          <a:prstGeom prst="rect">
                            <a:avLst/>
                          </a:prstGeom>
                          <a:noFill/>
                        </wps:spPr>
                        <wps:txbx>
                          <w:txbxContent>
                            <w:p w:rsidR="00F43A75" w:rsidRDefault="00F43A75" w:rsidP="00A944EC">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16"/>
                                      <w:szCs w:val="16"/>
                                    </w:rPr>
                                    <m:t>M</m:t>
                                  </m:r>
                                </m:oMath>
                              </m:oMathPara>
                            </w:p>
                          </w:txbxContent>
                        </wps:txbx>
                        <wps:bodyPr wrap="square" rtlCol="0">
                          <a:spAutoFit/>
                        </wps:bodyPr>
                      </wps:wsp>
                      <wps:wsp>
                        <wps:cNvPr id="45" name="Textfeld 64"/>
                        <wps:cNvSpPr txBox="1"/>
                        <wps:spPr>
                          <a:xfrm>
                            <a:off x="139547" y="1196913"/>
                            <a:ext cx="1601470" cy="215265"/>
                          </a:xfrm>
                          <a:prstGeom prst="rect">
                            <a:avLst/>
                          </a:prstGeom>
                          <a:noFill/>
                        </wps:spPr>
                        <wps:txbx>
                          <w:txbxContent>
                            <w:p w:rsidR="00F43A75" w:rsidRPr="00A944EC" w:rsidRDefault="00F43A75" w:rsidP="00A944EC">
                              <w:pPr>
                                <w:pStyle w:val="StandardWeb"/>
                                <w:spacing w:before="0" w:beforeAutospacing="0" w:after="0" w:afterAutospacing="0"/>
                                <w:jc w:val="center"/>
                                <w:rPr>
                                  <w:sz w:val="16"/>
                                  <w:szCs w:val="16"/>
                                </w:rPr>
                              </w:pPr>
                              <w:r w:rsidRPr="00A944EC">
                                <w:rPr>
                                  <w:rFonts w:asciiTheme="minorHAnsi" w:hAnsi="Calibri" w:cstheme="minorBidi"/>
                                  <w:color w:val="000000" w:themeColor="text1"/>
                                  <w:kern w:val="24"/>
                                  <w:sz w:val="16"/>
                                  <w:szCs w:val="16"/>
                                </w:rPr>
                                <w:t>(a)</w:t>
                              </w:r>
                            </w:p>
                          </w:txbxContent>
                        </wps:txbx>
                        <wps:bodyPr wrap="square" rtlCol="0">
                          <a:spAutoFit/>
                        </wps:bodyPr>
                      </wps:wsp>
                      <wps:wsp>
                        <wps:cNvPr id="47" name="Textfeld 65"/>
                        <wps:cNvSpPr txBox="1"/>
                        <wps:spPr>
                          <a:xfrm>
                            <a:off x="2416830" y="1202243"/>
                            <a:ext cx="1578610" cy="215265"/>
                          </a:xfrm>
                          <a:prstGeom prst="rect">
                            <a:avLst/>
                          </a:prstGeom>
                          <a:noFill/>
                        </wps:spPr>
                        <wps:txbx>
                          <w:txbxContent>
                            <w:p w:rsidR="00F43A75" w:rsidRPr="00A944EC" w:rsidRDefault="00F43A75" w:rsidP="00A944EC">
                              <w:pPr>
                                <w:pStyle w:val="StandardWeb"/>
                                <w:spacing w:before="0" w:beforeAutospacing="0" w:after="0" w:afterAutospacing="0"/>
                                <w:jc w:val="center"/>
                                <w:rPr>
                                  <w:sz w:val="16"/>
                                  <w:szCs w:val="16"/>
                                </w:rPr>
                              </w:pPr>
                              <w:r w:rsidRPr="00A944EC">
                                <w:rPr>
                                  <w:rFonts w:asciiTheme="minorHAnsi" w:hAnsi="Calibri" w:cstheme="minorBidi"/>
                                  <w:color w:val="000000" w:themeColor="text1"/>
                                  <w:kern w:val="24"/>
                                  <w:sz w:val="16"/>
                                  <w:szCs w:val="16"/>
                                </w:rPr>
                                <w:t>(b)</w:t>
                              </w:r>
                            </w:p>
                          </w:txbxContent>
                        </wps:txbx>
                        <wps:bodyPr wrap="square" rtlCol="0">
                          <a:spAutoFit/>
                        </wps:bodyPr>
                      </wps:wsp>
                      <wps:wsp>
                        <wps:cNvPr id="48" name="Gerade Verbindung 48"/>
                        <wps:cNvCnPr/>
                        <wps:spPr>
                          <a:xfrm flipH="1">
                            <a:off x="2881489" y="343995"/>
                            <a:ext cx="1157" cy="702595"/>
                          </a:xfrm>
                          <a:prstGeom prst="line">
                            <a:avLst/>
                          </a:prstGeom>
                          <a:ln w="952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49" name="Gerade Verbindung 49"/>
                        <wps:cNvCnPr/>
                        <wps:spPr>
                          <a:xfrm flipH="1">
                            <a:off x="3499437" y="354423"/>
                            <a:ext cx="1" cy="692167"/>
                          </a:xfrm>
                          <a:prstGeom prst="line">
                            <a:avLst/>
                          </a:prstGeom>
                          <a:ln w="952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0" name="Textfeld 74"/>
                        <wps:cNvSpPr txBox="1"/>
                        <wps:spPr>
                          <a:xfrm>
                            <a:off x="187246" y="262201"/>
                            <a:ext cx="234042" cy="261610"/>
                          </a:xfrm>
                          <a:prstGeom prst="rect">
                            <a:avLst/>
                          </a:prstGeom>
                          <a:noFill/>
                        </wps:spPr>
                        <wps:txbx>
                          <w:txbxContent>
                            <w:p w:rsidR="00F43A75" w:rsidRDefault="00F43A75" w:rsidP="00A944EC">
                              <w:pPr>
                                <w:pStyle w:val="StandardWeb"/>
                                <w:spacing w:before="0" w:beforeAutospacing="0" w:after="0" w:afterAutospacing="0"/>
                                <w:jc w:val="center"/>
                              </w:pPr>
                              <w:r>
                                <w:rPr>
                                  <w:rFonts w:asciiTheme="minorHAnsi" w:hAnsi="Calibri" w:cstheme="minorBidi"/>
                                  <w:b/>
                                  <w:bCs/>
                                  <w:color w:val="000000" w:themeColor="text1"/>
                                  <w:kern w:val="24"/>
                                  <w:sz w:val="22"/>
                                  <w:szCs w:val="22"/>
                                </w:rPr>
                                <w:t>L</w:t>
                              </w:r>
                            </w:p>
                          </w:txbxContent>
                        </wps:txbx>
                        <wps:bodyPr wrap="square" rtlCol="0">
                          <a:spAutoFit/>
                        </wps:bodyPr>
                      </wps:wsp>
                      <wps:wsp>
                        <wps:cNvPr id="51" name="Textfeld 75"/>
                        <wps:cNvSpPr txBox="1"/>
                        <wps:spPr>
                          <a:xfrm>
                            <a:off x="2449136" y="256595"/>
                            <a:ext cx="234042" cy="261610"/>
                          </a:xfrm>
                          <a:prstGeom prst="rect">
                            <a:avLst/>
                          </a:prstGeom>
                          <a:noFill/>
                        </wps:spPr>
                        <wps:txbx>
                          <w:txbxContent>
                            <w:p w:rsidR="00F43A75" w:rsidRDefault="00F43A75" w:rsidP="00A944EC">
                              <w:pPr>
                                <w:pStyle w:val="StandardWeb"/>
                                <w:spacing w:before="0" w:beforeAutospacing="0" w:after="0" w:afterAutospacing="0"/>
                                <w:jc w:val="center"/>
                              </w:pPr>
                              <w:r>
                                <w:rPr>
                                  <w:rFonts w:asciiTheme="minorHAnsi" w:hAnsi="Calibri" w:cstheme="minorBidi"/>
                                  <w:b/>
                                  <w:bCs/>
                                  <w:color w:val="000000" w:themeColor="text1"/>
                                  <w:kern w:val="24"/>
                                  <w:sz w:val="22"/>
                                  <w:szCs w:val="22"/>
                                </w:rPr>
                                <w:t>L</w:t>
                              </w:r>
                            </w:p>
                          </w:txbxContent>
                        </wps:txbx>
                        <wps:bodyPr wrap="square" rtlCol="0">
                          <a:spAutoFit/>
                        </wps:bodyPr>
                      </wps:wsp>
                      <wps:wsp>
                        <wps:cNvPr id="52" name="Textfeld 76"/>
                        <wps:cNvSpPr txBox="1"/>
                        <wps:spPr>
                          <a:xfrm>
                            <a:off x="1420965" y="266215"/>
                            <a:ext cx="234315" cy="259302"/>
                          </a:xfrm>
                          <a:prstGeom prst="rect">
                            <a:avLst/>
                          </a:prstGeom>
                          <a:noFill/>
                        </wps:spPr>
                        <wps:txbx>
                          <w:txbxContent>
                            <w:p w:rsidR="00F43A75" w:rsidRDefault="00F43A75" w:rsidP="00A944EC">
                              <w:pPr>
                                <w:pStyle w:val="StandardWeb"/>
                                <w:spacing w:before="0" w:beforeAutospacing="0" w:after="0" w:afterAutospacing="0"/>
                                <w:jc w:val="center"/>
                              </w:pPr>
                              <w:r>
                                <w:rPr>
                                  <w:rFonts w:asciiTheme="minorHAnsi" w:hAnsi="Calibri" w:cstheme="minorBidi"/>
                                  <w:b/>
                                  <w:bCs/>
                                  <w:color w:val="000000" w:themeColor="text1"/>
                                  <w:kern w:val="24"/>
                                  <w:sz w:val="22"/>
                                  <w:szCs w:val="22"/>
                                </w:rPr>
                                <w:t>L</w:t>
                              </w:r>
                            </w:p>
                            <w:p w:rsidR="00F43A75" w:rsidRDefault="00F43A75"/>
                          </w:txbxContent>
                        </wps:txbx>
                        <wps:bodyPr wrap="square" rtlCol="0">
                          <a:noAutofit/>
                        </wps:bodyPr>
                      </wps:wsp>
                      <wps:wsp>
                        <wps:cNvPr id="53" name="Textfeld 77"/>
                        <wps:cNvSpPr txBox="1"/>
                        <wps:spPr>
                          <a:xfrm>
                            <a:off x="3683167" y="260796"/>
                            <a:ext cx="234042" cy="261610"/>
                          </a:xfrm>
                          <a:prstGeom prst="rect">
                            <a:avLst/>
                          </a:prstGeom>
                          <a:noFill/>
                        </wps:spPr>
                        <wps:txbx>
                          <w:txbxContent>
                            <w:p w:rsidR="00F43A75" w:rsidRDefault="00F43A75" w:rsidP="00A944EC">
                              <w:pPr>
                                <w:pStyle w:val="StandardWeb"/>
                                <w:spacing w:before="0" w:beforeAutospacing="0" w:after="0" w:afterAutospacing="0"/>
                                <w:jc w:val="center"/>
                              </w:pPr>
                              <w:r>
                                <w:rPr>
                                  <w:rFonts w:asciiTheme="minorHAnsi" w:hAnsi="Calibri" w:cstheme="minorBidi"/>
                                  <w:b/>
                                  <w:bCs/>
                                  <w:color w:val="000000" w:themeColor="text1"/>
                                  <w:kern w:val="24"/>
                                  <w:sz w:val="22"/>
                                  <w:szCs w:val="22"/>
                                </w:rPr>
                                <w:t>L</w:t>
                              </w:r>
                            </w:p>
                          </w:txbxContent>
                        </wps:txbx>
                        <wps:bodyPr wrap="square" rtlCol="0">
                          <a:spAutoFit/>
                        </wps:bodyPr>
                      </wps:wsp>
                      <wps:wsp>
                        <wps:cNvPr id="54" name="Textfeld 78"/>
                        <wps:cNvSpPr txBox="1"/>
                        <wps:spPr>
                          <a:xfrm>
                            <a:off x="794876" y="262201"/>
                            <a:ext cx="234042" cy="261610"/>
                          </a:xfrm>
                          <a:prstGeom prst="rect">
                            <a:avLst/>
                          </a:prstGeom>
                          <a:noFill/>
                        </wps:spPr>
                        <wps:txbx>
                          <w:txbxContent>
                            <w:p w:rsidR="00F43A75" w:rsidRDefault="00F43A75" w:rsidP="00A944EC">
                              <w:pPr>
                                <w:pStyle w:val="StandardWeb"/>
                                <w:spacing w:before="0" w:beforeAutospacing="0" w:after="0" w:afterAutospacing="0"/>
                                <w:jc w:val="center"/>
                              </w:pPr>
                              <w:r>
                                <w:rPr>
                                  <w:rFonts w:asciiTheme="minorHAnsi" w:hAnsi="Calibri" w:cstheme="minorBidi"/>
                                  <w:b/>
                                  <w:bCs/>
                                  <w:color w:val="000000" w:themeColor="text1"/>
                                  <w:kern w:val="24"/>
                                  <w:sz w:val="22"/>
                                  <w:szCs w:val="22"/>
                                </w:rPr>
                                <w:t>T</w:t>
                              </w:r>
                            </w:p>
                          </w:txbxContent>
                        </wps:txbx>
                        <wps:bodyPr wrap="square" rtlCol="0">
                          <a:spAutoFit/>
                        </wps:bodyPr>
                      </wps:wsp>
                      <wps:wsp>
                        <wps:cNvPr id="55" name="Textfeld 79"/>
                        <wps:cNvSpPr txBox="1"/>
                        <wps:spPr>
                          <a:xfrm>
                            <a:off x="3069228" y="262201"/>
                            <a:ext cx="234042" cy="261610"/>
                          </a:xfrm>
                          <a:prstGeom prst="rect">
                            <a:avLst/>
                          </a:prstGeom>
                          <a:noFill/>
                        </wps:spPr>
                        <wps:txbx>
                          <w:txbxContent>
                            <w:p w:rsidR="00F43A75" w:rsidRDefault="00F43A75" w:rsidP="00A944EC">
                              <w:pPr>
                                <w:pStyle w:val="StandardWeb"/>
                                <w:spacing w:before="0" w:beforeAutospacing="0" w:after="0" w:afterAutospacing="0"/>
                                <w:jc w:val="center"/>
                              </w:pPr>
                              <w:r>
                                <w:rPr>
                                  <w:rFonts w:asciiTheme="minorHAnsi" w:hAnsi="Calibri" w:cstheme="minorBidi"/>
                                  <w:b/>
                                  <w:bCs/>
                                  <w:color w:val="000000" w:themeColor="text1"/>
                                  <w:kern w:val="24"/>
                                  <w:sz w:val="22"/>
                                  <w:szCs w:val="22"/>
                                </w:rPr>
                                <w:t>T</w:t>
                              </w:r>
                            </w:p>
                          </w:txbxContent>
                        </wps:txbx>
                        <wps:bodyPr wrap="square" rtlCol="0">
                          <a:spAutoFit/>
                        </wps:bodyPr>
                      </wps:wsp>
                      <wps:wsp>
                        <wps:cNvPr id="56" name="Rechteck 56"/>
                        <wps:cNvSpPr/>
                        <wps:spPr>
                          <a:xfrm>
                            <a:off x="2859786" y="305099"/>
                            <a:ext cx="45719" cy="1842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 name="Rechteck 57"/>
                        <wps:cNvSpPr/>
                        <wps:spPr>
                          <a:xfrm>
                            <a:off x="1215910" y="302764"/>
                            <a:ext cx="45719" cy="1842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Rechteck 58"/>
                        <wps:cNvSpPr/>
                        <wps:spPr>
                          <a:xfrm>
                            <a:off x="596739" y="305100"/>
                            <a:ext cx="45719" cy="1842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uppieren 126" o:spid="_x0000_s1028" style="width:323.2pt;height:111.6pt;mso-position-horizontal-relative:char;mso-position-vertical-relative:line" coordorigin="" coordsize="41044,14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">
                <v:rect id="Rechteck 8" o:spid="_x0000_s1029" style="position:absolute;top:3051;width:6085;height: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E6L0A&#10;AADaAAAADwAAAGRycy9kb3ducmV2LnhtbERPy4rCMBTdD/gP4QruxtSKItUoIigyG/GxcHltrk2x&#10;uSlNtPXvJwvB5eG8F6vOVuJFjS8dKxgNExDEudMlFwou5+3vDIQPyBorx6TgTR5Wy97PAjPtWj7S&#10;6xQKEUPYZ6jAhFBnUvrckEU/dDVx5O6usRgibAqpG2xjuK1kmiRTabHk2GCwpo2h/HF6WgXXND/Q&#10;eJZuw23XVt5M9PPvoZUa9Lv1HESgLnzFH/deK4hb45V4A+Ty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ZzE6L0AAADaAAAADwAAAAAAAAAAAAAAAACYAgAAZHJzL2Rvd25yZXYu&#10;eG1sUEsFBgAAAAAEAAQA9QAAAIIDAAAAAA==&#10;" fillcolor="#4f81bd [3204]" stroked="f" strokeweight="1.25pt"/>
                <v:rect id="Rechteck 11" o:spid="_x0000_s1030" style="position:absolute;left:12340;top:3051;width:6085;height: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2GHsEA&#10;AADbAAAADwAAAGRycy9kb3ducmV2LnhtbERPS2vCQBC+C/6HZQq9mY0pFkmzShEspZfi4+Bx3J1m&#10;g9nZkF1N+u+7gtDbfHzPqdaja8WN+tB4VjDPchDE2puGawXHw3a2BBEissHWMyn4pQDr1XRSYWn8&#10;wDu67WMtUgiHEhXYGLtSyqAtOQyZ74gT9+N7hzHBvpamxyGFu1YWef4qHTacGix2tLGkL/urU3Aq&#10;9De9LIttPH8MbbALc/26GKWen8b3NxCRxvgvfrg/TZo/h/sv6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9hh7BAAAA2wAAAA8AAAAAAAAAAAAAAAAAmAIAAGRycy9kb3du&#10;cmV2LnhtbFBLBQYAAAAABAAEAPUAAACGAwAAAAA=&#10;" fillcolor="#4f81bd [3204]" stroked="f" strokeweight="1.25pt"/>
                <v:rect id="Rechteck 12" o:spid="_x0000_s1031" style="position:absolute;left:6254;top:3051;width:6086;height: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2hs8EA&#10;AADbAAAADwAAAGRycy9kb3ducmV2LnhtbERPS4vCMBC+C/sfwgh7EU1XYZFqlCLsy5vWxx6HZrYt&#10;NpOSRK3/3ggL3ubje8582ZlGXMj52rKCt1ECgriwuuZSwS7/GE5B+ICssbFMCm7kYbl46c0x1fbK&#10;G7psQyliCPsUFVQhtKmUvqjIoB/Zljhyf9YZDBG6UmqH1xhuGjlOkndpsObYUGFLq4qK0/ZsFGQ/&#10;+cpm9Xm//5y4tlwfvn4HyVGp136XzUAE6sJT/O/+1nH+GB6/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obPBAAAA2wAAAA8AAAAAAAAAAAAAAAAAmAIAAGRycy9kb3du&#10;cmV2LnhtbFBLBQYAAAAABAAEAPUAAACGAwAAAAA=&#10;" fillcolor="red" stroked="f" strokeweight="1.25pt">
                  <v:fill r:id="rId15" o:title="" color2="white [3212]" type="pattern"/>
                </v:rect>
                <v:rect id="Rechteck 14" o:spid="_x0000_s1032" style="position:absolute;left:6085;top:3051;width:221;height: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36pcAA&#10;AADbAAAADwAAAGRycy9kb3ducmV2LnhtbERPS4vCMBC+C/sfwgh709QHslajLKKwJ8Eqi8ehGZvS&#10;ZlKaWLv/fiMI3ubje85629tadNT60rGCyTgBQZw7XXKh4HI+jL5A+ICssXZMCv7Iw3bzMVhjqt2D&#10;T9RloRAxhH2KCkwITSqlzw1Z9GPXEEfu5lqLIcK2kLrFRwy3tZwmyUJaLDk2GGxoZyivsrtVUFwP&#10;+66vDLmTn2X3qllejr9aqc9h/70CEagPb/HL/aPj/Dk8f4kHyM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36pcAAAADbAAAADwAAAAAAAAAAAAAAAACYAgAAZHJzL2Rvd25y&#10;ZXYueG1sUEsFBgAAAAAEAAQA9QAAAIUDAAAAAA==&#10;" fillcolor="black [3213]" stroked="f" strokeweight="2pt"/>
                <v:rect id="Rechteck 15" o:spid="_x0000_s1033" style="position:absolute;left:12294;top:3051;width:221;height: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FfPr8A&#10;AADbAAAADwAAAGRycy9kb3ducmV2LnhtbERPTYvCMBC9C/sfwgh701RFWatRFlHYk2CVxePQjE1p&#10;MylNrN1/vxEEb/N4n7Pe9rYWHbW+dKxgMk5AEOdOl1wouJwPoy8QPiBrrB2Tgj/ysN18DNaYavfg&#10;E3VZKEQMYZ+iAhNCk0rpc0MW/dg1xJG7udZiiLAtpG7xEcNtLadJspAWS44NBhvaGcqr7G4VFNfD&#10;vusrQ+7kZ9m9apaX469W6nPYf69ABOrDW/xy/+g4fw7PX+IBcvM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UV8+vwAAANsAAAAPAAAAAAAAAAAAAAAAAJgCAABkcnMvZG93bnJl&#10;di54bWxQSwUGAAAAAAQABAD1AAAAhAMAAAAA&#10;" fillcolor="black [3213]" stroked="f" strokeweight="2pt"/>
                <v:rect id="Rechteck 16" o:spid="_x0000_s1034" style="position:absolute;left:22618;top:3051;width:6086;height: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QeasEA&#10;AADbAAAADwAAAGRycy9kb3ducmV2LnhtbERPS2sCMRC+F/wPYYTeatYtiqxGkYKl9CLaHjyOybhZ&#10;3EyWTfbRf98UCt7m43vOZje6WvTUhsqzgvksA0Gsvam4VPD9dXhZgQgR2WDtmRT8UIDddvK0wcL4&#10;gU/Un2MpUgiHAhXYGJtCyqAtOQwz3xAn7uZbhzHBtpSmxSGFu1rmWbaUDitODRYberOk7+fOKbjk&#10;+kivq/wQr+9DHezCdJ93o9TzdNyvQUQa40P87/4waf4S/n5J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UHmrBAAAA2wAAAA8AAAAAAAAAAAAAAAAAmAIAAGRycy9kb3du&#10;cmV2LnhtbFBLBQYAAAAABAAEAPUAAACGAwAAAAA=&#10;" fillcolor="#4f81bd [3204]" stroked="f" strokeweight="1.25pt"/>
                <v:rect id="Rechteck 17" o:spid="_x0000_s1035" style="position:absolute;left:34959;top:3051;width:6085;height: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i78cAA&#10;AADbAAAADwAAAGRycy9kb3ducmV2LnhtbERPTYvCMBC9C/6HMII3TbeiK12jiKCIF9H14HG2mW2K&#10;zaQ00dZ/b4SFvc3jfc5i1dlKPKjxpWMFH+MEBHHudMmFgsv3djQH4QOyxsoxKXiSh9Wy31tgpl3L&#10;J3qcQyFiCPsMFZgQ6kxKnxuy6MeuJo7cr2sshgibQuoG2xhuK5kmyUxaLDk2GKxpYyi/ne9WwTXN&#10;jzSZp9vws2srb6b6frhppYaDbv0FIlAX/sV/7r2O8z/h/Us8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i78cAAAADbAAAADwAAAAAAAAAAAAAAAACYAgAAZHJzL2Rvd25y&#10;ZXYueG1sUEsFBgAAAAAEAAQA9QAAAIUDAAAAAA==&#10;" fillcolor="#4f81bd [3204]" stroked="f" strokeweight="1.25pt"/>
                <v:rect id="Rechteck 18" o:spid="_x0000_s1036" style="position:absolute;left:28873;top:3051;width:6086;height: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WWWcUA&#10;AADbAAAADwAAAGRycy9kb3ducmV2LnhtbESPT2vCQBDF7wW/wzIFL6VuWkEkdZUg2Gpv/mt7HLLT&#10;JDQ7G3ZXjd/eORS8zfDevPeb2aJ3rTpTiI1nAy+jDBRx6W3DlYHDfvU8BRUTssXWMxm4UoTFfPAw&#10;w9z6C2/pvEuVkhCOORqoU+pyrWNZk8M48h2xaL8+OEyyhkrbgBcJd61+zbKJdtiwNNTY0bKm8m93&#10;cgaKzX7pi+Z0PL6PQ1d9fn38PGXfxgwf++INVKI+3c3/12sr+AIrv8gA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ZZZxQAAANsAAAAPAAAAAAAAAAAAAAAAAJgCAABkcnMv&#10;ZG93bnJldi54bWxQSwUGAAAAAAQABAD1AAAAigMAAAAA&#10;" fillcolor="red" stroked="f" strokeweight="1.25pt">
                  <v:fill r:id="rId15" o:title="" color2="white [3212]" type="pattern"/>
                </v:rect>
                <v:rect id="Rechteck 19" o:spid="_x0000_s1037" style="position:absolute;left:28704;top:3051;width:221;height: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VO78A&#10;AADbAAAADwAAAGRycy9kb3ducmV2LnhtbERPTYvCMBC9L/gfwgje1tQVFq1GEVnBk2AV8Tg0Y1Pa&#10;TEoTa/33ZkHwNo/3Oct1b2vRUetLxwom4wQEce50yYWC82n3PQPhA7LG2jEpeJKH9WrwtcRUuwcf&#10;qctCIWII+xQVmBCaVEqfG7Lox64hjtzNtRZDhG0hdYuPGG5r+ZMkv9JiybHBYENbQ3mV3a2C4rr7&#10;6/rKkDv6aXavmvn5cNFKjYb9ZgEiUB8+4rd7r+P8Ofz/Eg+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HFU7vwAAANsAAAAPAAAAAAAAAAAAAAAAAJgCAABkcnMvZG93bnJl&#10;di54bWxQSwUGAAAAAAQABAD1AAAAhAMAAAAA&#10;" fillcolor="black [3213]" stroked="f" strokeweight="2pt"/>
                <v:rect id="Rechteck 20" o:spid="_x0000_s1038" style="position:absolute;left:34847;top:3050;width:457;height:1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o2G78A&#10;AADbAAAADwAAAGRycy9kb3ducmV2LnhtbERPTYvCMBC9L/gfwgje1tQKi1ZjEVlhT4JVxOPQjE1p&#10;MylNrN1/vzkIe3y8720+2lYM1PvasYLFPAFBXDpdc6Xgejl+rkD4gKyxdUwKfslDvpt8bDHT7sVn&#10;GopQiRjCPkMFJoQuk9KXhiz6ueuII/dwvcUQYV9J3eMrhttWpknyJS3WHBsMdnQwVDbF0yqo7sfv&#10;YWwMubNfFs+mW19PN63UbDruNyACjeFf/Hb/aAVpXB+/xB8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SjYbvwAAANsAAAAPAAAAAAAAAAAAAAAAAJgCAABkcnMvZG93bnJl&#10;di54bWxQSwUGAAAAAAQABAD1AAAAhAMAAAAA&#10;" fillcolor="black [3213]" stroked="f" strokeweight="2pt"/>
                <v:line id="Gerade Verbindung 21" o:spid="_x0000_s1039" style="position:absolute;visibility:visible;mso-wrap-style:square" from="6196,3051" to="6254,9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yBWMMAAADbAAAADwAAAGRycy9kb3ducmV2LnhtbESPQWsCMRSE7wX/Q3hCL0Wz7qHIahQR&#10;FE/Faql4e2yem8XNy5JEXfvrG0HwOMzMN8x03tlGXMmH2rGC0TADQVw6XXOl4Ge/GoxBhIissXFM&#10;Cu4UYD7rvU2x0O7G33TdxUokCIcCFZgY20LKUBqyGIauJU7eyXmLMUlfSe3xluC2kXmWfUqLNacF&#10;gy0tDZXn3cUmyuKwHBvztf71fx/NZbPm/Lg9KPXe7xYTEJG6+Ao/2xutIB/B40v6AXL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sgVjDAAAA2wAAAA8AAAAAAAAAAAAA&#10;AAAAoQIAAGRycy9kb3ducmV2LnhtbFBLBQYAAAAABAAEAPkAAACRAwAAAAA=&#10;" strokecolor="black [3213]">
                  <v:stroke dashstyle="3 1"/>
                </v:line>
                <v:line id="Gerade Verbindung 22" o:spid="_x0000_s1040" style="position:absolute;flip:x;visibility:visible;mso-wrap-style:square" from="12387,3099" to="12422,9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AYH8MAAADbAAAADwAAAGRycy9kb3ducmV2LnhtbESPQWvCQBSE70L/w/IK3nTTHFRSV2kN&#10;ol4KxtLzI/uaLM2+jdnVxH/vCgWPw8x8wyzXg23ElTpvHCt4myYgiEunDVcKvk/byQKED8gaG8ek&#10;4EYe1quX0RIz7Xo+0rUIlYgQ9hkqqENoMyl9WZNFP3UtcfR+XWcxRNlVUnfYR7htZJokM2nRcFyo&#10;saVNTeVfcbEKZmW+y81t8dknZr47pz9fuT2QUuPX4eMdRKAhPMP/7b1WkKbw+B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gGB/DAAAA2wAAAA8AAAAAAAAAAAAA&#10;AAAAoQIAAGRycy9kb3ducmV2LnhtbFBLBQYAAAAABAAEAPkAAACRAwAAAAA=&#10;" strokecolor="black [3213]">
                  <v:stroke dashstyle="3 1"/>
                </v:line>
                <v:shapetype id="_x0000_t32" coordsize="21600,21600" o:spt="32" o:oned="t" path="m,l21600,21600e" filled="f">
                  <v:path arrowok="t" fillok="f" o:connecttype="none"/>
                  <o:lock v:ext="edit" shapetype="t"/>
                </v:shapetype>
                <v:shape id="Gerade Verbindung mit Pfeil 24" o:spid="_x0000_s1041" type="#_x0000_t32" style="position:absolute;left:4881;top:1208;width:0;height:18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jYeMUAAADbAAAADwAAAGRycy9kb3ducmV2LnhtbESPS2/CMBCE70j8B2uRekHF4VVBwCBE&#10;QeqRRy+9reIliYjXIXaTlF+PKyFxHM3ONzvLdWsKUVPlcssKhoMIBHFidc6pgu/z/n0GwnlkjYVl&#10;UvBHDtarbmeJsbYNH6k++VQECLsYFWTel7GULsnIoBvYkjh4F1sZ9EFWqdQVNgFuCjmKog9pMOfQ&#10;kGFJ24yS6+nXhDfu4/vO2Nm03vU/+z/N+CBv80apt167WYDw1PrX8TP9pRWMJvC/JQB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jYeMUAAADbAAAADwAAAAAAAAAA&#10;AAAAAAChAgAAZHJzL2Rvd25yZXYueG1sUEsFBgAAAAAEAAQA+QAAAJMDAAAAAA==&#10;" strokecolor="red">
                  <v:stroke endarrow="block"/>
                </v:shape>
                <v:shape id="Gerade Verbindung mit Pfeil 25" o:spid="_x0000_s1042" type="#_x0000_t32" style="position:absolute;left:13827;top:1208;width:0;height:1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948UAAADbAAAADwAAAGRycy9kb3ducmV2LnhtbESPQWvCQBCF7wX/wzKCF9FNEyw2dZVS&#10;I/TYqhdvQ3aahGZn0+yaxPx6t1Do8fHmfW/eZjeYWnTUusqygsdlBII4t7riQsH5dFisQTiPrLG2&#10;TApu5GC3nTxsMNW250/qjr4QAcIuRQWl900qpctLMuiWtiEO3pdtDfog20LqFvsAN7WMo+hJGqw4&#10;NJTY0FtJ+ffxasIbYzJmxq5XXTbfzy998iF/nnulZtPh9QWEp8H/H/+l37WCeAW/WwIA5PY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948UAAADbAAAADwAAAAAAAAAA&#10;AAAAAAChAgAAZHJzL2Rvd25yZXYueG1sUEsFBgAAAAAEAAQA+QAAAJMDAAAAAA==&#10;" strokecolor="red">
                  <v:stroke endarrow="block"/>
                </v:shape>
                <v:shape id="Gerade Verbindung mit Pfeil 26" o:spid="_x0000_s1043" type="#_x0000_t32" style="position:absolute;left:1110;top:4893;width:0;height:14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ro68QAAADbAAAADwAAAGRycy9kb3ducmV2LnhtbESPQWvCQBSE74X+h+UJvelGq6FEVylK&#10;SfUgqAWvj+wzG8y+DdltTP+9Kwg9DjPzDbNY9bYWHbW+cqxgPEpAEBdOV1wq+Dl9DT9A+ICssXZM&#10;Cv7Iw2r5+rLATLsbH6g7hlJECPsMFZgQmkxKXxiy6EeuIY7exbUWQ5RtKXWLtwi3tZwkSSotVhwX&#10;DDa0NlRcj79WwXbjZ76bbsf57n1/ydNdXjXmrNTboP+cgwjUh//ws/2tFUxS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qujrxAAAANsAAAAPAAAAAAAAAAAA&#10;AAAAAKECAABkcnMvZG93bnJldi54bWxQSwUGAAAAAAQABAD5AAAAkgMAAAAA&#10;" strokecolor="red">
                  <v:stroke endarrow="block"/>
                </v:shape>
                <v:shape id="Gerade Verbindung mit Pfeil 27" o:spid="_x0000_s1044" type="#_x0000_t32" style="position:absolute;left:17126;top:4831;width:0;height:14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NcMQAAADbAAAADwAAAGRycy9kb3ducmV2LnhtbESPQWvCQBSE70L/w/IKvelGrVqiq5RK&#10;iXoQtIVeH9lnNph9G7LbGP+9Kwgeh5n5hlmsOluJlhpfOlYwHCQgiHOnSy4U/P589z9A+ICssXJM&#10;Cq7kYbV86S0w1e7CB2qPoRARwj5FBSaEOpXS54Ys+oGriaN3co3FEGVTSN3gJcJtJUdJMpUWS44L&#10;Bmv6MpSfj/9WwXbtJ7593w6z3Xh/yqa7rKzNn1Jvr93nHESgLjzDj/ZGKxjN4P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5k1wxAAAANsAAAAPAAAAAAAAAAAA&#10;AAAAAKECAABkcnMvZG93bnJldi54bWxQSwUGAAAAAAQABAD5AAAAkgMAAAAA&#10;" strokecolor="red">
                  <v:stroke endarrow="block"/>
                </v:shape>
                <v:shape id="Textfeld 34" o:spid="_x0000_s1045" type="#_x0000_t202" style="position:absolute;left:2284;width:1829;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rsidR="00F43A75" w:rsidRDefault="00F43A75" w:rsidP="00A944EC">
                        <w:pPr>
                          <w:pStyle w:val="StandardWeb"/>
                          <w:spacing w:before="0" w:beforeAutospacing="0" w:after="0" w:afterAutospacing="0"/>
                          <w:jc w:val="center"/>
                        </w:pPr>
                        <m:oMathPara>
                          <m:oMathParaPr>
                            <m:jc m:val="centerGroup"/>
                          </m:oMathParaPr>
                          <m:oMath>
                            <m:f>
                              <m:fPr>
                                <m:ctrlPr>
                                  <w:rPr>
                                    <w:rFonts w:ascii="Cambria Math" w:hAnsi="Cambria Math" w:cstheme="minorBidi"/>
                                    <w:i/>
                                    <w:iCs/>
                                    <w:color w:val="000000" w:themeColor="text1"/>
                                    <w:kern w:val="24"/>
                                    <w:sz w:val="16"/>
                                    <w:szCs w:val="16"/>
                                  </w:rPr>
                                </m:ctrlPr>
                              </m:fPr>
                              <m:num>
                                <m:r>
                                  <m:rPr>
                                    <m:sty m:val="p"/>
                                  </m:rPr>
                                  <w:rPr>
                                    <w:rFonts w:ascii="Cambria Math" w:hAnsi="Cambria Math" w:cstheme="minorBidi"/>
                                    <w:color w:val="000000" w:themeColor="text1"/>
                                    <w:kern w:val="24"/>
                                    <w:sz w:val="16"/>
                                    <w:szCs w:val="16"/>
                                  </w:rPr>
                                  <m:t> F</m:t>
                                </m:r>
                                <m:r>
                                  <m:rPr>
                                    <m:sty m:val="p"/>
                                  </m:rPr>
                                  <w:rPr>
                                    <w:rFonts w:asciiTheme="majorHAnsi" w:hAnsi="Cambria" w:cstheme="minorBidi"/>
                                    <w:color w:val="000000" w:themeColor="text1"/>
                                    <w:kern w:val="24"/>
                                    <w:sz w:val="16"/>
                                    <w:szCs w:val="16"/>
                                  </w:rPr>
                                  <m:t> </m:t>
                                </m:r>
                              </m:num>
                              <m:den>
                                <m:r>
                                  <m:rPr>
                                    <m:sty m:val="p"/>
                                  </m:rPr>
                                  <w:rPr>
                                    <w:rFonts w:ascii="Cambria Math" w:hAnsi="Cambria Math" w:cstheme="minorBidi"/>
                                    <w:color w:val="000000" w:themeColor="text1"/>
                                    <w:kern w:val="24"/>
                                    <w:sz w:val="16"/>
                                    <w:szCs w:val="16"/>
                                  </w:rPr>
                                  <m:t>2</m:t>
                                </m:r>
                              </m:den>
                            </m:f>
                          </m:oMath>
                        </m:oMathPara>
                      </w:p>
                    </w:txbxContent>
                  </v:textbox>
                </v:shape>
                <v:shape id="Textfeld 38" o:spid="_x0000_s1046" type="#_x0000_t202" style="position:absolute;left:13825;width:1829;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F43A75" w:rsidRDefault="00F43A75" w:rsidP="00A944EC">
                        <w:pPr>
                          <w:pStyle w:val="StandardWeb"/>
                          <w:spacing w:before="0" w:beforeAutospacing="0" w:after="0" w:afterAutospacing="0"/>
                          <w:jc w:val="center"/>
                        </w:pPr>
                        <m:oMathPara>
                          <m:oMathParaPr>
                            <m:jc m:val="centerGroup"/>
                          </m:oMathParaPr>
                          <m:oMath>
                            <m:f>
                              <m:fPr>
                                <m:ctrlPr>
                                  <w:rPr>
                                    <w:rFonts w:ascii="Cambria Math" w:hAnsi="Cambria Math" w:cstheme="minorBidi"/>
                                    <w:i/>
                                    <w:iCs/>
                                    <w:color w:val="000000" w:themeColor="text1"/>
                                    <w:kern w:val="24"/>
                                    <w:sz w:val="16"/>
                                    <w:szCs w:val="16"/>
                                  </w:rPr>
                                </m:ctrlPr>
                              </m:fPr>
                              <m:num>
                                <m:r>
                                  <m:rPr>
                                    <m:sty m:val="p"/>
                                  </m:rPr>
                                  <w:rPr>
                                    <w:rFonts w:ascii="Cambria Math" w:hAnsi="Cambria Math" w:cstheme="minorBidi"/>
                                    <w:color w:val="000000" w:themeColor="text1"/>
                                    <w:kern w:val="24"/>
                                    <w:sz w:val="16"/>
                                    <w:szCs w:val="16"/>
                                  </w:rPr>
                                  <m:t> F</m:t>
                                </m:r>
                                <m:r>
                                  <m:rPr>
                                    <m:sty m:val="p"/>
                                  </m:rPr>
                                  <w:rPr>
                                    <w:rFonts w:asciiTheme="majorHAnsi" w:hAnsi="Cambria" w:cstheme="minorBidi"/>
                                    <w:color w:val="000000" w:themeColor="text1"/>
                                    <w:kern w:val="24"/>
                                    <w:sz w:val="16"/>
                                    <w:szCs w:val="16"/>
                                  </w:rPr>
                                  <m:t> </m:t>
                                </m:r>
                              </m:num>
                              <m:den>
                                <m:r>
                                  <m:rPr>
                                    <m:sty m:val="p"/>
                                  </m:rPr>
                                  <w:rPr>
                                    <w:rFonts w:ascii="Cambria Math" w:hAnsi="Cambria Math" w:cstheme="minorBidi"/>
                                    <w:color w:val="000000" w:themeColor="text1"/>
                                    <w:kern w:val="24"/>
                                    <w:sz w:val="16"/>
                                    <w:szCs w:val="16"/>
                                  </w:rPr>
                                  <m:t>2</m:t>
                                </m:r>
                              </m:den>
                            </m:f>
                          </m:oMath>
                        </m:oMathPara>
                      </w:p>
                    </w:txbxContent>
                  </v:textbox>
                </v:shape>
                <v:shape id="Textfeld 39" o:spid="_x0000_s1047" type="#_x0000_t202" style="position:absolute;left:1157;top:5153;width:1829;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F43A75" w:rsidRDefault="00F43A75" w:rsidP="00A944EC">
                        <w:pPr>
                          <w:pStyle w:val="StandardWeb"/>
                          <w:spacing w:before="0" w:beforeAutospacing="0" w:after="0" w:afterAutospacing="0"/>
                          <w:jc w:val="center"/>
                        </w:pPr>
                        <m:oMathPara>
                          <m:oMathParaPr>
                            <m:jc m:val="centerGroup"/>
                          </m:oMathParaPr>
                          <m:oMath>
                            <m:f>
                              <m:fPr>
                                <m:ctrlPr>
                                  <w:rPr>
                                    <w:rFonts w:ascii="Cambria Math" w:hAnsi="Cambria Math" w:cstheme="minorBidi"/>
                                    <w:i/>
                                    <w:iCs/>
                                    <w:color w:val="000000" w:themeColor="text1"/>
                                    <w:kern w:val="24"/>
                                    <w:sz w:val="16"/>
                                    <w:szCs w:val="16"/>
                                  </w:rPr>
                                </m:ctrlPr>
                              </m:fPr>
                              <m:num>
                                <m:r>
                                  <m:rPr>
                                    <m:sty m:val="p"/>
                                  </m:rPr>
                                  <w:rPr>
                                    <w:rFonts w:ascii="Cambria Math" w:hAnsi="Cambria Math" w:cstheme="minorBidi"/>
                                    <w:color w:val="000000" w:themeColor="text1"/>
                                    <w:kern w:val="24"/>
                                    <w:sz w:val="16"/>
                                    <w:szCs w:val="16"/>
                                  </w:rPr>
                                  <m:t> F</m:t>
                                </m:r>
                                <m:r>
                                  <m:rPr>
                                    <m:sty m:val="p"/>
                                  </m:rPr>
                                  <w:rPr>
                                    <w:rFonts w:asciiTheme="majorHAnsi" w:hAnsi="Cambria" w:cstheme="minorBidi"/>
                                    <w:color w:val="000000" w:themeColor="text1"/>
                                    <w:kern w:val="24"/>
                                    <w:sz w:val="16"/>
                                    <w:szCs w:val="16"/>
                                  </w:rPr>
                                  <m:t> </m:t>
                                </m:r>
                              </m:num>
                              <m:den>
                                <m:r>
                                  <m:rPr>
                                    <m:sty m:val="p"/>
                                  </m:rPr>
                                  <w:rPr>
                                    <w:rFonts w:ascii="Cambria Math" w:hAnsi="Cambria Math" w:cstheme="minorBidi"/>
                                    <w:color w:val="000000" w:themeColor="text1"/>
                                    <w:kern w:val="24"/>
                                    <w:sz w:val="16"/>
                                    <w:szCs w:val="16"/>
                                  </w:rPr>
                                  <m:t>2</m:t>
                                </m:r>
                              </m:den>
                            </m:f>
                          </m:oMath>
                        </m:oMathPara>
                      </w:p>
                    </w:txbxContent>
                  </v:textbox>
                </v:shape>
                <v:shape id="Textfeld 40" o:spid="_x0000_s1048" type="#_x0000_t202" style="position:absolute;left:15032;top:5257;width:1829;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rsidR="00F43A75" w:rsidRDefault="00F43A75" w:rsidP="00A944EC">
                        <w:pPr>
                          <w:pStyle w:val="StandardWeb"/>
                          <w:spacing w:before="0" w:beforeAutospacing="0" w:after="0" w:afterAutospacing="0"/>
                          <w:jc w:val="center"/>
                        </w:pPr>
                        <m:oMathPara>
                          <m:oMathParaPr>
                            <m:jc m:val="centerGroup"/>
                          </m:oMathParaPr>
                          <m:oMath>
                            <m:f>
                              <m:fPr>
                                <m:ctrlPr>
                                  <w:rPr>
                                    <w:rFonts w:ascii="Cambria Math" w:hAnsi="Cambria Math" w:cstheme="minorBidi"/>
                                    <w:i/>
                                    <w:iCs/>
                                    <w:color w:val="000000" w:themeColor="text1"/>
                                    <w:kern w:val="24"/>
                                    <w:sz w:val="16"/>
                                    <w:szCs w:val="16"/>
                                  </w:rPr>
                                </m:ctrlPr>
                              </m:fPr>
                              <m:num>
                                <m:r>
                                  <m:rPr>
                                    <m:sty m:val="p"/>
                                  </m:rPr>
                                  <w:rPr>
                                    <w:rFonts w:ascii="Cambria Math" w:hAnsi="Cambria Math" w:cstheme="minorBidi"/>
                                    <w:color w:val="000000" w:themeColor="text1"/>
                                    <w:kern w:val="24"/>
                                    <w:sz w:val="16"/>
                                    <w:szCs w:val="16"/>
                                  </w:rPr>
                                  <m:t> F</m:t>
                                </m:r>
                                <m:r>
                                  <m:rPr>
                                    <m:sty m:val="p"/>
                                  </m:rPr>
                                  <w:rPr>
                                    <w:rFonts w:asciiTheme="majorHAnsi" w:hAnsi="Cambria" w:cstheme="minorBidi"/>
                                    <w:color w:val="000000" w:themeColor="text1"/>
                                    <w:kern w:val="24"/>
                                    <w:sz w:val="16"/>
                                    <w:szCs w:val="16"/>
                                  </w:rPr>
                                  <m:t> </m:t>
                                </m:r>
                              </m:num>
                              <m:den>
                                <m:r>
                                  <m:rPr>
                                    <m:sty m:val="p"/>
                                  </m:rPr>
                                  <w:rPr>
                                    <w:rFonts w:ascii="Cambria Math" w:hAnsi="Cambria Math" w:cstheme="minorBidi"/>
                                    <w:color w:val="000000" w:themeColor="text1"/>
                                    <w:kern w:val="24"/>
                                    <w:sz w:val="16"/>
                                    <w:szCs w:val="16"/>
                                  </w:rPr>
                                  <m:t>2</m:t>
                                </m:r>
                              </m:den>
                            </m:f>
                          </m:oMath>
                        </m:oMathPara>
                      </w:p>
                    </w:txbxContent>
                  </v:textbox>
                </v:shape>
                <v:shape id="Trapezoid 32" o:spid="_x0000_s1049" style="position:absolute;left:1289;top:9521;width:16016;height:2487;visibility:visible;mso-wrap-style:square;v-text-anchor:middle" coordsize="1601603,248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6VsYA&#10;AADbAAAADwAAAGRycy9kb3ducmV2LnhtbESPQUvDQBSE74L/YXlCb3bTlJYauy0iCKXFg1UQb4/s&#10;axLNvg37tk3aX+8KBY/DzHzDLNeDa9WJgjSeDUzGGSji0tuGKwMf7y/3C1ASkS22nsnAmQTWq9ub&#10;JRbW9/xGp32sVIKwFGigjrErtJayJocy9h1x8g4+OIxJhkrbgH2Cu1bnWTbXDhtOCzV29FxT+bM/&#10;OgM7yeWzmX3JbHtZ9OF7+7qZHB6MGd0NT4+gIg3xP3xtb6yBaQ5/X9IP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D6VsYAAADbAAAADwAAAAAAAAAAAAAAAACYAgAAZHJz&#10;L2Rvd25yZXYueG1sUEsFBgAAAAAEAAQA9QAAAIsDAAAAAA==&#10;" path="m,248708l326176,r949251,l1601603,248708,,248708xe" fillcolor="#b8cce4 [1300]" stroked="f" strokeweight="2pt">
                  <v:path arrowok="t" o:connecttype="custom" o:connectlocs="0,248708;326176,0;1275427,0;1601603,248708;0,248708" o:connectangles="0,0,0,0,0"/>
                </v:shape>
                <v:shape id="Gerade Verbindung mit Pfeil 33" o:spid="_x0000_s1050" type="#_x0000_t32" style="position:absolute;left:23942;top:4893;width:0;height:14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TdrsQAAADbAAAADwAAAGRycy9kb3ducmV2LnhtbESPQWvCQBSE74L/YXmF3urGxkqJriIt&#10;JepBUAteH9lnNjT7NmS3Mf57VxA8DjPzDTNf9rYWHbW+cqxgPEpAEBdOV1wq+D3+vH2C8AFZY+2Y&#10;FFzJw3IxHMwx0+7Ce+oOoRQRwj5DBSaEJpPSF4Ys+pFriKN3dq3FEGVbSt3iJcJtLd+TZCotVhwX&#10;DDb0Zaj4O/xbBZtv/+G7yWacb9PdOZ9u86oxJ6VeX/rVDESgPjzDj/ZaK0hTuH+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BN2uxAAAANsAAAAPAAAAAAAAAAAA&#10;AAAAAKECAABkcnMvZG93bnJldi54bWxQSwUGAAAAAAQABAD5AAAAkgMAAAAA&#10;" strokecolor="red">
                  <v:stroke endarrow="block"/>
                </v:shape>
                <v:shape id="Gerade Verbindung mit Pfeil 35" o:spid="_x0000_s1051" type="#_x0000_t32" style="position:absolute;left:39691;top:4859;width:0;height:14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HgQcQAAADbAAAADwAAAGRycy9kb3ducmV2LnhtbESPT4vCMBTE78J+h/AW9qap6x+WahRx&#10;kaqHhXUFr4/m2RSbl9LE2v32RhA8DjPzG2a+7GwlWmp86VjBcJCAIM6dLrlQcPzb9L9A+ICssXJM&#10;Cv7Jw3Lx1ptjqt2Nf6k9hEJECPsUFZgQ6lRKnxuy6AeuJo7e2TUWQ5RNIXWDtwi3lfxMkqm0WHJc&#10;MFjT2lB+OVytgt23n/h2vBtm+9HPOZvus7I2J6U+3rvVDESgLrzCz/ZWKxhN4P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oeBBxAAAANsAAAAPAAAAAAAAAAAA&#10;AAAAAKECAABkcnMvZG93bnJldi54bWxQSwUGAAAAAAQABAD5AAAAkgMAAAAA&#10;" strokecolor="red">
                  <v:stroke endarrow="block"/>
                </v:shape>
                <v:shape id="Textfeld 52" o:spid="_x0000_s1052" type="#_x0000_t202" style="position:absolute;left:23987;top:5153;width:1828;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F43A75" w:rsidRDefault="00F43A75" w:rsidP="00A944EC">
                        <w:pPr>
                          <w:pStyle w:val="StandardWeb"/>
                          <w:spacing w:before="0" w:beforeAutospacing="0" w:after="0" w:afterAutospacing="0"/>
                          <w:jc w:val="center"/>
                        </w:pPr>
                        <m:oMathPara>
                          <m:oMathParaPr>
                            <m:jc m:val="centerGroup"/>
                          </m:oMathParaPr>
                          <m:oMath>
                            <m:f>
                              <m:fPr>
                                <m:ctrlPr>
                                  <w:rPr>
                                    <w:rFonts w:ascii="Cambria Math" w:hAnsi="Cambria Math" w:cstheme="minorBidi"/>
                                    <w:i/>
                                    <w:iCs/>
                                    <w:color w:val="000000" w:themeColor="text1"/>
                                    <w:kern w:val="24"/>
                                    <w:sz w:val="16"/>
                                    <w:szCs w:val="16"/>
                                  </w:rPr>
                                </m:ctrlPr>
                              </m:fPr>
                              <m:num>
                                <m:r>
                                  <m:rPr>
                                    <m:sty m:val="p"/>
                                  </m:rPr>
                                  <w:rPr>
                                    <w:rFonts w:ascii="Cambria Math" w:hAnsi="Cambria Math" w:cstheme="minorBidi"/>
                                    <w:color w:val="000000" w:themeColor="text1"/>
                                    <w:kern w:val="24"/>
                                    <w:sz w:val="16"/>
                                    <w:szCs w:val="16"/>
                                  </w:rPr>
                                  <m:t> F</m:t>
                                </m:r>
                                <m:r>
                                  <m:rPr>
                                    <m:sty m:val="p"/>
                                  </m:rPr>
                                  <w:rPr>
                                    <w:rFonts w:asciiTheme="majorHAnsi" w:hAnsi="Cambria" w:cstheme="minorBidi"/>
                                    <w:color w:val="000000" w:themeColor="text1"/>
                                    <w:kern w:val="24"/>
                                    <w:sz w:val="16"/>
                                    <w:szCs w:val="16"/>
                                  </w:rPr>
                                  <m:t> </m:t>
                                </m:r>
                              </m:num>
                              <m:den>
                                <m:r>
                                  <m:rPr>
                                    <m:sty m:val="p"/>
                                  </m:rPr>
                                  <w:rPr>
                                    <w:rFonts w:ascii="Cambria Math" w:hAnsi="Cambria Math" w:cstheme="minorBidi"/>
                                    <w:color w:val="000000" w:themeColor="text1"/>
                                    <w:kern w:val="24"/>
                                    <w:sz w:val="16"/>
                                    <w:szCs w:val="16"/>
                                  </w:rPr>
                                  <m:t>2</m:t>
                                </m:r>
                              </m:den>
                            </m:f>
                          </m:oMath>
                        </m:oMathPara>
                      </w:p>
                    </w:txbxContent>
                  </v:textbox>
                </v:shape>
                <v:shape id="Textfeld 53" o:spid="_x0000_s1053" type="#_x0000_t202" style="position:absolute;left:37343;top:5181;width:1829;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F43A75" w:rsidRDefault="00F43A75" w:rsidP="00A944EC">
                        <w:pPr>
                          <w:pStyle w:val="StandardWeb"/>
                          <w:spacing w:before="0" w:beforeAutospacing="0" w:after="0" w:afterAutospacing="0"/>
                          <w:jc w:val="center"/>
                        </w:pPr>
                        <m:oMathPara>
                          <m:oMathParaPr>
                            <m:jc m:val="centerGroup"/>
                          </m:oMathParaPr>
                          <m:oMath>
                            <m:f>
                              <m:fPr>
                                <m:ctrlPr>
                                  <w:rPr>
                                    <w:rFonts w:ascii="Cambria Math" w:hAnsi="Cambria Math" w:cstheme="minorBidi"/>
                                    <w:i/>
                                    <w:iCs/>
                                    <w:color w:val="000000" w:themeColor="text1"/>
                                    <w:kern w:val="24"/>
                                    <w:sz w:val="16"/>
                                    <w:szCs w:val="16"/>
                                  </w:rPr>
                                </m:ctrlPr>
                              </m:fPr>
                              <m:num>
                                <m:r>
                                  <m:rPr>
                                    <m:sty m:val="p"/>
                                  </m:rPr>
                                  <w:rPr>
                                    <w:rFonts w:ascii="Cambria Math" w:hAnsi="Cambria Math" w:cstheme="minorBidi"/>
                                    <w:color w:val="000000" w:themeColor="text1"/>
                                    <w:kern w:val="24"/>
                                    <w:sz w:val="16"/>
                                    <w:szCs w:val="16"/>
                                  </w:rPr>
                                  <m:t> F</m:t>
                                </m:r>
                                <m:r>
                                  <m:rPr>
                                    <m:sty m:val="p"/>
                                  </m:rPr>
                                  <w:rPr>
                                    <w:rFonts w:asciiTheme="majorHAnsi" w:hAnsi="Cambria" w:cstheme="minorBidi"/>
                                    <w:color w:val="000000" w:themeColor="text1"/>
                                    <w:kern w:val="24"/>
                                    <w:sz w:val="16"/>
                                    <w:szCs w:val="16"/>
                                  </w:rPr>
                                  <m:t> </m:t>
                                </m:r>
                              </m:num>
                              <m:den>
                                <m:r>
                                  <m:rPr>
                                    <m:sty m:val="p"/>
                                  </m:rPr>
                                  <w:rPr>
                                    <w:rFonts w:ascii="Cambria Math" w:hAnsi="Cambria Math" w:cstheme="minorBidi"/>
                                    <w:color w:val="000000" w:themeColor="text1"/>
                                    <w:kern w:val="24"/>
                                    <w:sz w:val="16"/>
                                    <w:szCs w:val="16"/>
                                  </w:rPr>
                                  <m:t>2</m:t>
                                </m:r>
                              </m:den>
                            </m:f>
                          </m:oMath>
                        </m:oMathPara>
                      </w:p>
                    </w:txbxContent>
                  </v:textbox>
                </v:shape>
                <v:shape id="Gerade Verbindung mit Pfeil 38" o:spid="_x0000_s1054" type="#_x0000_t32" style="position:absolute;left:31916;top:1152;width:0;height:18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xEoMUAAADbAAAADwAAAGRycy9kb3ducmV2LnhtbESPwW7CMAyG70i8Q+RJuyBIR7WJdQQ0&#10;AZM4DsZlN6vx2mqNU5rQdjz9fEDiaP3+P39ergdXq47aUHk28DRLQBHn3lZcGDh9fUwXoEJEtlh7&#10;JgN/FGC9Go+WmFnf84G6YyyUQDhkaKCMscm0DnlJDsPMN8SS/fjWYZSxLbRtsRe4q/U8SV60w4rl&#10;QokNbUrKf48XJxrX9LpzfvHc7SbbyXeffurza2/M48Pw/gYq0hDvy7f23hpIRVZ+EQD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xEoMUAAADbAAAADwAAAAAAAAAA&#10;AAAAAAChAgAAZHJzL2Rvd25yZXYueG1sUEsFBgAAAAAEAAQA+QAAAJMDAAAAAA==&#10;" strokecolor="red">
                  <v:stroke endarrow="block"/>
                </v:shape>
                <v:shape id="Textfeld 55" o:spid="_x0000_s1055" type="#_x0000_t202" style="position:absolute;left:31913;top:239;width:1828;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F43A75" w:rsidRDefault="00F43A75" w:rsidP="00A944EC">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16"/>
                                <w:szCs w:val="16"/>
                              </w:rPr>
                              <m:t>F</m:t>
                            </m:r>
                          </m:oMath>
                        </m:oMathPara>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40" o:spid="_x0000_s1056" type="#_x0000_t5" style="position:absolute;left:23989;top:9437;width:15746;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0uDsIA&#10;AADbAAAADwAAAGRycy9kb3ducmV2LnhtbERPTWuDQBC9F/oflinkEuIaKaUYVymBSjCnJC30OLhT&#10;tXVnxd2q+ffdQyDHx/vOisX0YqLRdZYVbKMYBHFtdceNgo/L++YVhPPIGnvLpOBKDor88SHDVNuZ&#10;TzSdfSNCCLsUFbTeD6mUrm7JoIvsQBy4bzsa9AGOjdQjziHc9DKJ4xdpsOPQ0OJA+5bq3/OfUXD0&#10;P5/X7XE2a0zWp335VSZVVSq1elrediA8Lf4uvrkPWsFzWB++h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S4OwgAAANsAAAAPAAAAAAAAAAAAAAAAAJgCAABkcnMvZG93&#10;bnJldi54bWxQSwUGAAAAAAQABAD1AAAAhwMAAAAA&#10;" adj="10880" fillcolor="#b8cce4 [1300]" stroked="f" strokeweight="2pt"/>
                <v:shape id="Gerade Verbindung mit Pfeil 41" o:spid="_x0000_s1057" type="#_x0000_t32" style="position:absolute;left:9297;top:9521;width:18;height:24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8jSsMAAADbAAAADwAAAGRycy9kb3ducmV2LnhtbESPT4vCMBTE74LfITzB25oq7qrVKFLc&#10;RU/iH9Djo3m2xealNNF2v71ZWPA4zMxvmMWqNaV4Uu0KywqGgwgEcWp1wZmC8+n7YwrCeWSNpWVS&#10;8EsOVstuZ4Gxtg0f6Hn0mQgQdjEqyL2vYildmpNBN7AVcfButjbog6wzqWtsAtyUchRFX9JgwWEh&#10;x4qSnNL78WEUTM472uyuP/vxjJJm9tnYyzS5KtXvtes5CE+tf4f/21utYDyEvy/hB8j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fI0rDAAAA2wAAAA8AAAAAAAAAAAAA&#10;AAAAoQIAAGRycy9kb3ducmV2LnhtbFBLBQYAAAAABAAEAPkAAACRAwAAAAA=&#10;" strokecolor="red" strokeweight=".5pt">
                  <v:stroke startarrow="block" startarrowlength="short" endarrow="block" endarrowlength="short"/>
                </v:shape>
                <v:shape id="Textfeld 61" o:spid="_x0000_s1058" type="#_x0000_t202" style="position:absolute;left:9315;top:9593;width:1829;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zycIA&#10;AADbAAAADwAAAGRycy9kb3ducmV2LnhtbESPT2vCQBTE7wW/w/IKvdWN0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nPJwgAAANsAAAAPAAAAAAAAAAAAAAAAAJgCAABkcnMvZG93&#10;bnJldi54bWxQSwUGAAAAAAQABAD1AAAAhwMAAAAA&#10;" filled="f" stroked="f">
                  <v:textbox style="mso-fit-shape-to-text:t">
                    <w:txbxContent>
                      <w:p w:rsidR="00F43A75" w:rsidRDefault="00F43A75" w:rsidP="00A944EC">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16"/>
                                <w:szCs w:val="16"/>
                              </w:rPr>
                              <m:t>M</m:t>
                            </m:r>
                          </m:oMath>
                        </m:oMathPara>
                      </w:p>
                    </w:txbxContent>
                  </v:textbox>
                </v:shape>
                <v:shape id="Gerade Verbindung mit Pfeil 43" o:spid="_x0000_s1059" type="#_x0000_t32" style="position:absolute;left:31886;top:9521;width:18;height:24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7UFcMAAADbAAAADwAAAGRycy9kb3ducmV2LnhtbESPT4vCMBTE74LfITxhb5rqikg1ivgH&#10;vMiqu/T8aJ5tsXkJTbT125uFhT0OM/MbZrnuTC2e1PjKsoLxKAFBnFtdcaHg5/swnIPwAVljbZkU&#10;vMjDetXvLTHVtuULPa+hEBHCPkUFZQguldLnJRn0I+uIo3ezjcEQZVNI3WAb4aaWkySZSYMVx4US&#10;HW1Lyu/Xh1HwNa529dx1+1d211l2c5vTvj0r9THoNgsQgbrwH/5rH7WC6Sf8fok/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O1BXDAAAA2wAAAA8AAAAAAAAAAAAA&#10;AAAAoQIAAGRycy9kb3ducmV2LnhtbFBLBQYAAAAABAAEAPkAAACRAwAAAAA=&#10;" strokecolor="red">
                  <v:stroke startarrow="block" startarrowlength="short" endarrow="block" endarrowlength="short"/>
                </v:shape>
                <v:shape id="Textfeld 63" o:spid="_x0000_s1060" type="#_x0000_t202" style="position:absolute;left:31916;top:9647;width:1829;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JsEA&#10;AADbAAAADwAAAGRycy9kb3ducmV2LnhtbESPQWvCQBSE7wX/w/IK3upGs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TibBAAAA2wAAAA8AAAAAAAAAAAAAAAAAmAIAAGRycy9kb3du&#10;cmV2LnhtbFBLBQYAAAAABAAEAPUAAACGAwAAAAA=&#10;" filled="f" stroked="f">
                  <v:textbox style="mso-fit-shape-to-text:t">
                    <w:txbxContent>
                      <w:p w:rsidR="00F43A75" w:rsidRDefault="00F43A75" w:rsidP="00A944EC">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16"/>
                                <w:szCs w:val="16"/>
                              </w:rPr>
                              <m:t>M</m:t>
                            </m:r>
                          </m:oMath>
                        </m:oMathPara>
                      </w:p>
                    </w:txbxContent>
                  </v:textbox>
                </v:shape>
                <v:shape id="Textfeld 64" o:spid="_x0000_s1061" type="#_x0000_t202" style="position:absolute;left:1395;top:11969;width:16015;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frvcEA&#10;AADbAAAADwAAAGRycy9kb3ducmV2LnhtbESPQWvCQBSE7wX/w/IKvdWNo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H673BAAAA2wAAAA8AAAAAAAAAAAAAAAAAmAIAAGRycy9kb3du&#10;cmV2LnhtbFBLBQYAAAAABAAEAPUAAACGAwAAAAA=&#10;" filled="f" stroked="f">
                  <v:textbox style="mso-fit-shape-to-text:t">
                    <w:txbxContent>
                      <w:p w:rsidR="00F43A75" w:rsidRPr="00A944EC" w:rsidRDefault="00F43A75" w:rsidP="00A944EC">
                        <w:pPr>
                          <w:pStyle w:val="StandardWeb"/>
                          <w:spacing w:before="0" w:beforeAutospacing="0" w:after="0" w:afterAutospacing="0"/>
                          <w:jc w:val="center"/>
                          <w:rPr>
                            <w:sz w:val="16"/>
                            <w:szCs w:val="16"/>
                          </w:rPr>
                        </w:pPr>
                        <w:r w:rsidRPr="00A944EC">
                          <w:rPr>
                            <w:rFonts w:asciiTheme="minorHAnsi" w:hAnsi="Calibri" w:cstheme="minorBidi"/>
                            <w:color w:val="000000" w:themeColor="text1"/>
                            <w:kern w:val="24"/>
                            <w:sz w:val="16"/>
                            <w:szCs w:val="16"/>
                          </w:rPr>
                          <w:t>(a)</w:t>
                        </w:r>
                      </w:p>
                    </w:txbxContent>
                  </v:textbox>
                </v:shape>
                <v:shape id="Textfeld 65" o:spid="_x0000_s1062" type="#_x0000_t202" style="position:absolute;left:24168;top:12022;width:15786;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F43A75" w:rsidRPr="00A944EC" w:rsidRDefault="00F43A75" w:rsidP="00A944EC">
                        <w:pPr>
                          <w:pStyle w:val="StandardWeb"/>
                          <w:spacing w:before="0" w:beforeAutospacing="0" w:after="0" w:afterAutospacing="0"/>
                          <w:jc w:val="center"/>
                          <w:rPr>
                            <w:sz w:val="16"/>
                            <w:szCs w:val="16"/>
                          </w:rPr>
                        </w:pPr>
                        <w:r w:rsidRPr="00A944EC">
                          <w:rPr>
                            <w:rFonts w:asciiTheme="minorHAnsi" w:hAnsi="Calibri" w:cstheme="minorBidi"/>
                            <w:color w:val="000000" w:themeColor="text1"/>
                            <w:kern w:val="24"/>
                            <w:sz w:val="16"/>
                            <w:szCs w:val="16"/>
                          </w:rPr>
                          <w:t>(b)</w:t>
                        </w:r>
                      </w:p>
                    </w:txbxContent>
                  </v:textbox>
                </v:shape>
                <v:line id="Gerade Verbindung 48" o:spid="_x0000_s1063" style="position:absolute;flip:x;visibility:visible;mso-wrap-style:square" from="28814,3439" to="28826,10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fKVcAAAADbAAAADwAAAGRycy9kb3ducmV2LnhtbERPy4rCMBTdC/MP4Q7MTlNFVKpRHIs4&#10;bgQfuL401zbY3HSaaOvfm8XALA/nvVh1thJParxxrGA4SEAQ504bLhRcztv+DIQPyBorx6TgRR5W&#10;y4/eAlPtWj7S8xQKEUPYp6igDKFOpfR5SRb9wNXEkbu5xmKIsCmkbrCN4baSoySZSIuGY0OJNW1K&#10;yu+nh1UwybNdZl6z7zYx093v6HrI7J6U+vrs1nMQgbrwL/5z/2gF4zg2fok/QC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XylXAAAAA2wAAAA8AAAAAAAAAAAAAAAAA&#10;oQIAAGRycy9kb3ducmV2LnhtbFBLBQYAAAAABAAEAPkAAACOAwAAAAA=&#10;" strokecolor="black [3213]">
                  <v:stroke dashstyle="3 1"/>
                </v:line>
                <v:line id="Gerade Verbindung 49" o:spid="_x0000_s1064" style="position:absolute;flip:x;visibility:visible;mso-wrap-style:square" from="34994,3544" to="34994,10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tvzsUAAADbAAAADwAAAGRycy9kb3ducmV2LnhtbESPT2vCQBTE74V+h+UVvNVNRaxGN6E1&#10;iO1F8A+eH9nXZGn2bZpdTfz2bqHQ4zAzv2FW+WAbcaXOG8cKXsYJCOLSacOVgtNx8zwH4QOyxsYx&#10;KbiRhzx7fFhhql3Pe7oeQiUihH2KCuoQ2lRKX9Zk0Y9dSxy9L9dZDFF2ldQd9hFuGzlJkpm0aDgu&#10;1NjSuqby+3CxCmZlsS3Mbf7eJ+Z1+zM57wr7SUqNnoa3JYhAQ/gP/7U/tILpAn6/xB8g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tvzsUAAADbAAAADwAAAAAAAAAA&#10;AAAAAAChAgAAZHJzL2Rvd25yZXYueG1sUEsFBgAAAAAEAAQA+QAAAJMDAAAAAA==&#10;" strokecolor="black [3213]">
                  <v:stroke dashstyle="3 1"/>
                </v:line>
                <v:shape id="Textfeld 74" o:spid="_x0000_s1065" type="#_x0000_t202" style="position:absolute;left:1872;top:2622;width:2340;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F43A75" w:rsidRDefault="00F43A75" w:rsidP="00A944EC">
                        <w:pPr>
                          <w:pStyle w:val="StandardWeb"/>
                          <w:spacing w:before="0" w:beforeAutospacing="0" w:after="0" w:afterAutospacing="0"/>
                          <w:jc w:val="center"/>
                        </w:pPr>
                        <w:r>
                          <w:rPr>
                            <w:rFonts w:asciiTheme="minorHAnsi" w:hAnsi="Calibri" w:cstheme="minorBidi"/>
                            <w:b/>
                            <w:bCs/>
                            <w:color w:val="000000" w:themeColor="text1"/>
                            <w:kern w:val="24"/>
                            <w:sz w:val="22"/>
                            <w:szCs w:val="22"/>
                          </w:rPr>
                          <w:t>L</w:t>
                        </w:r>
                      </w:p>
                    </w:txbxContent>
                  </v:textbox>
                </v:shape>
                <v:shape id="Textfeld 75" o:spid="_x0000_s1066" type="#_x0000_t202" style="position:absolute;left:24491;top:2565;width:2340;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F43A75" w:rsidRDefault="00F43A75" w:rsidP="00A944EC">
                        <w:pPr>
                          <w:pStyle w:val="StandardWeb"/>
                          <w:spacing w:before="0" w:beforeAutospacing="0" w:after="0" w:afterAutospacing="0"/>
                          <w:jc w:val="center"/>
                        </w:pPr>
                        <w:r>
                          <w:rPr>
                            <w:rFonts w:asciiTheme="minorHAnsi" w:hAnsi="Calibri" w:cstheme="minorBidi"/>
                            <w:b/>
                            <w:bCs/>
                            <w:color w:val="000000" w:themeColor="text1"/>
                            <w:kern w:val="24"/>
                            <w:sz w:val="22"/>
                            <w:szCs w:val="22"/>
                          </w:rPr>
                          <w:t>L</w:t>
                        </w:r>
                      </w:p>
                    </w:txbxContent>
                  </v:textbox>
                </v:shape>
                <v:shape id="Textfeld 76" o:spid="_x0000_s1067" type="#_x0000_t202" style="position:absolute;left:14209;top:2662;width:2343;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F43A75" w:rsidRDefault="00F43A75" w:rsidP="00A944EC">
                        <w:pPr>
                          <w:pStyle w:val="StandardWeb"/>
                          <w:spacing w:before="0" w:beforeAutospacing="0" w:after="0" w:afterAutospacing="0"/>
                          <w:jc w:val="center"/>
                        </w:pPr>
                        <w:r>
                          <w:rPr>
                            <w:rFonts w:asciiTheme="minorHAnsi" w:hAnsi="Calibri" w:cstheme="minorBidi"/>
                            <w:b/>
                            <w:bCs/>
                            <w:color w:val="000000" w:themeColor="text1"/>
                            <w:kern w:val="24"/>
                            <w:sz w:val="22"/>
                            <w:szCs w:val="22"/>
                          </w:rPr>
                          <w:t>L</w:t>
                        </w:r>
                      </w:p>
                      <w:p w:rsidR="00F43A75" w:rsidRDefault="00F43A75"/>
                    </w:txbxContent>
                  </v:textbox>
                </v:shape>
                <v:shape id="Textfeld 77" o:spid="_x0000_s1068" type="#_x0000_t202" style="position:absolute;left:36831;top:2607;width:2341;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Aj8EA&#10;AADbAAAADwAAAGRycy9kb3ducmV2LnhtbESPQWvCQBSE7wX/w/IKvdWNi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7QI/BAAAA2wAAAA8AAAAAAAAAAAAAAAAAmAIAAGRycy9kb3du&#10;cmV2LnhtbFBLBQYAAAAABAAEAPUAAACGAwAAAAA=&#10;" filled="f" stroked="f">
                  <v:textbox style="mso-fit-shape-to-text:t">
                    <w:txbxContent>
                      <w:p w:rsidR="00F43A75" w:rsidRDefault="00F43A75" w:rsidP="00A944EC">
                        <w:pPr>
                          <w:pStyle w:val="StandardWeb"/>
                          <w:spacing w:before="0" w:beforeAutospacing="0" w:after="0" w:afterAutospacing="0"/>
                          <w:jc w:val="center"/>
                        </w:pPr>
                        <w:r>
                          <w:rPr>
                            <w:rFonts w:asciiTheme="minorHAnsi" w:hAnsi="Calibri" w:cstheme="minorBidi"/>
                            <w:b/>
                            <w:bCs/>
                            <w:color w:val="000000" w:themeColor="text1"/>
                            <w:kern w:val="24"/>
                            <w:sz w:val="22"/>
                            <w:szCs w:val="22"/>
                          </w:rPr>
                          <w:t>L</w:t>
                        </w:r>
                      </w:p>
                    </w:txbxContent>
                  </v:textbox>
                </v:shape>
                <v:shape id="Textfeld 78" o:spid="_x0000_s1069" type="#_x0000_t202" style="position:absolute;left:7948;top:2622;width:2341;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rsidR="00F43A75" w:rsidRDefault="00F43A75" w:rsidP="00A944EC">
                        <w:pPr>
                          <w:pStyle w:val="StandardWeb"/>
                          <w:spacing w:before="0" w:beforeAutospacing="0" w:after="0" w:afterAutospacing="0"/>
                          <w:jc w:val="center"/>
                        </w:pPr>
                        <w:r>
                          <w:rPr>
                            <w:rFonts w:asciiTheme="minorHAnsi" w:hAnsi="Calibri" w:cstheme="minorBidi"/>
                            <w:b/>
                            <w:bCs/>
                            <w:color w:val="000000" w:themeColor="text1"/>
                            <w:kern w:val="24"/>
                            <w:sz w:val="22"/>
                            <w:szCs w:val="22"/>
                          </w:rPr>
                          <w:t>T</w:t>
                        </w:r>
                      </w:p>
                    </w:txbxContent>
                  </v:textbox>
                </v:shape>
                <v:shape id="Textfeld 79" o:spid="_x0000_s1070" type="#_x0000_t202" style="position:absolute;left:30692;top:2622;width:2340;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59YMEA&#10;AADbAAAADwAAAGRycy9kb3ducmV2LnhtbESPQWvCQBSE7wX/w/IK3upGISKpq0it4MGLNr0/sq/Z&#10;0OzbkH018d+7gtDjMDPfMOvt6Ft1pT42gQ3MZxko4irYhmsD5dfhbQUqCrLFNjAZuFGE7WbyssbC&#10;hoHPdL1IrRKEY4EGnEhXaB0rRx7jLHTEyfsJvUdJsq+17XFIcN/qRZYttceG04LDjj4cVb+XP29A&#10;xO7mt/LTx+P3eNoPLqtyLI2Zvo67d1BCo/yHn+2jNZD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efWDBAAAA2wAAAA8AAAAAAAAAAAAAAAAAmAIAAGRycy9kb3du&#10;cmV2LnhtbFBLBQYAAAAABAAEAPUAAACGAwAAAAA=&#10;" filled="f" stroked="f">
                  <v:textbox style="mso-fit-shape-to-text:t">
                    <w:txbxContent>
                      <w:p w:rsidR="00F43A75" w:rsidRDefault="00F43A75" w:rsidP="00A944EC">
                        <w:pPr>
                          <w:pStyle w:val="StandardWeb"/>
                          <w:spacing w:before="0" w:beforeAutospacing="0" w:after="0" w:afterAutospacing="0"/>
                          <w:jc w:val="center"/>
                        </w:pPr>
                        <w:r>
                          <w:rPr>
                            <w:rFonts w:asciiTheme="minorHAnsi" w:hAnsi="Calibri" w:cstheme="minorBidi"/>
                            <w:b/>
                            <w:bCs/>
                            <w:color w:val="000000" w:themeColor="text1"/>
                            <w:kern w:val="24"/>
                            <w:sz w:val="22"/>
                            <w:szCs w:val="22"/>
                          </w:rPr>
                          <w:t>T</w:t>
                        </w:r>
                      </w:p>
                    </w:txbxContent>
                  </v:textbox>
                </v:shape>
                <v:rect id="Rechteck 56" o:spid="_x0000_s1071" style="position:absolute;left:28597;top:3050;width:458;height:1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4icMA&#10;AADbAAAADwAAAGRycy9kb3ducmV2LnhtbESPwWrDMBBE74H+g9hCb7HclobEiRJKqSGnQBxTelys&#10;rWVsrYyl2M7fR4VCj8PMvGF2h9l2YqTBN44VPCcpCOLK6YZrBeUlX65B+ICssXNMCm7k4bB/WOww&#10;027iM41FqEWEsM9QgQmhz6T0lSGLPnE9cfR+3GAxRDnUUg84Rbjt5EuarqTFhuOCwZ4+DFVtcbUK&#10;6u/8c5xbQ+7sX4tr22/K05dW6ulxft+CCDSH//Bf+6gVvK3g9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l4icMAAADbAAAADwAAAAAAAAAAAAAAAACYAgAAZHJzL2Rv&#10;d25yZXYueG1sUEsFBgAAAAAEAAQA9QAAAIgDAAAAAA==&#10;" fillcolor="black [3213]" stroked="f" strokeweight="2pt"/>
                <v:rect id="Rechteck 57" o:spid="_x0000_s1072" style="position:absolute;left:12159;top:3027;width:457;height: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XdEsMA&#10;AADbAAAADwAAAGRycy9kb3ducmV2LnhtbESPQWvCQBSE7wX/w/IK3uqmLbYa3QQpFTwVTEU8PrLP&#10;bEj2bciuMf57Vyj0OMzMN8w6H20rBup97VjB6ywBQVw6XXOl4PC7fVmA8AFZY+uYFNzIQ55NntaY&#10;anflPQ1FqESEsE9RgQmhS6X0pSGLfuY64uidXW8xRNlXUvd4jXDbyrck+ZAWa44LBjv6MlQ2xcUq&#10;qE7b72FsDLm9fy8uTbc8/By1UtPncbMCEWgM/+G/9k4rmH/C40v8A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XdEsMAAADbAAAADwAAAAAAAAAAAAAAAACYAgAAZHJzL2Rv&#10;d25yZXYueG1sUEsFBgAAAAAEAAQA9QAAAIgDAAAAAA==&#10;" fillcolor="black [3213]" stroked="f" strokeweight="2pt"/>
                <v:rect id="Rechteck 58" o:spid="_x0000_s1073" style="position:absolute;left:5967;top:3051;width:457;height: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pJYMAA&#10;AADbAAAADwAAAGRycy9kb3ducmV2LnhtbERPz2uDMBS+F/Y/hDforcatrGzOtJQyYaeCTsaOD/Nm&#10;RPMiJrXuv28Ogx4/vt/5YbGDmGnynWMFT0kKgrhxuuNWQf1VbF5B+ICscXBMCv7Iw2H/sMox0+7K&#10;Jc1VaEUMYZ+hAhPCmEnpG0MWfeJG4sj9usliiHBqpZ7wGsPtIJ/TdCctdhwbDI50MtT01cUqaH+K&#10;j3npDbnSb6tLP77V52+t1PpxOb6DCLSEu/jf/akVvMSx8Uv8AX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pJYMAAAADbAAAADwAAAAAAAAAAAAAAAACYAgAAZHJzL2Rvd25y&#10;ZXYueG1sUEsFBgAAAAAEAAQA9QAAAIUDAAAAAA==&#10;" fillcolor="black [3213]" stroked="f" strokeweight="2pt"/>
                <w10:anchorlock/>
              </v:group>
            </w:pict>
          </mc:Fallback>
        </mc:AlternateContent>
      </w:r>
    </w:p>
    <w:p w:rsidR="00A944EC" w:rsidRPr="00E51499" w:rsidRDefault="00A944EC" w:rsidP="00A944EC">
      <w:pPr>
        <w:pStyle w:val="Beschriftung"/>
        <w:jc w:val="center"/>
        <w:rPr>
          <w:rFonts w:cs="Arial"/>
          <w:b w:val="0"/>
          <w:color w:val="auto"/>
          <w:sz w:val="22"/>
          <w:szCs w:val="22"/>
          <w:lang w:val="en-US"/>
        </w:rPr>
      </w:pPr>
      <w:r w:rsidRPr="00E51499">
        <w:rPr>
          <w:b w:val="0"/>
          <w:color w:val="auto"/>
          <w:sz w:val="22"/>
          <w:szCs w:val="22"/>
        </w:rPr>
        <w:t xml:space="preserve">Figure </w:t>
      </w:r>
      <w:r w:rsidRPr="00E51499">
        <w:rPr>
          <w:b w:val="0"/>
          <w:color w:val="auto"/>
          <w:sz w:val="22"/>
          <w:szCs w:val="22"/>
        </w:rPr>
        <w:fldChar w:fldCharType="begin"/>
      </w:r>
      <w:r w:rsidRPr="00E51499">
        <w:rPr>
          <w:b w:val="0"/>
          <w:color w:val="auto"/>
          <w:sz w:val="22"/>
          <w:szCs w:val="22"/>
        </w:rPr>
        <w:instrText xml:space="preserve"> SEQ Figure \* ARABIC </w:instrText>
      </w:r>
      <w:r w:rsidRPr="00E51499">
        <w:rPr>
          <w:b w:val="0"/>
          <w:color w:val="auto"/>
          <w:sz w:val="22"/>
          <w:szCs w:val="22"/>
        </w:rPr>
        <w:fldChar w:fldCharType="separate"/>
      </w:r>
      <w:r w:rsidR="00B00E8B" w:rsidRPr="00E51499">
        <w:rPr>
          <w:b w:val="0"/>
          <w:noProof/>
          <w:color w:val="auto"/>
          <w:sz w:val="22"/>
          <w:szCs w:val="22"/>
        </w:rPr>
        <w:t>3</w:t>
      </w:r>
      <w:r w:rsidRPr="00E51499">
        <w:rPr>
          <w:b w:val="0"/>
          <w:color w:val="auto"/>
          <w:sz w:val="22"/>
          <w:szCs w:val="22"/>
        </w:rPr>
        <w:fldChar w:fldCharType="end"/>
      </w:r>
      <w:r w:rsidRPr="00E51499">
        <w:rPr>
          <w:b w:val="0"/>
          <w:color w:val="auto"/>
          <w:sz w:val="22"/>
          <w:szCs w:val="22"/>
        </w:rPr>
        <w:t xml:space="preserve">: Position of the brazing layers within the bending specimen and the associated bending moment diagrams of the 4PB </w:t>
      </w:r>
      <w:r w:rsidR="0078308D" w:rsidRPr="00E51499">
        <w:rPr>
          <w:b w:val="0"/>
          <w:color w:val="auto"/>
          <w:sz w:val="22"/>
          <w:szCs w:val="22"/>
        </w:rPr>
        <w:t xml:space="preserve">test </w:t>
      </w:r>
      <w:r w:rsidRPr="00E51499">
        <w:rPr>
          <w:b w:val="0"/>
          <w:color w:val="auto"/>
          <w:sz w:val="22"/>
          <w:szCs w:val="22"/>
        </w:rPr>
        <w:t>(a) and 3PB test (b).</w:t>
      </w:r>
    </w:p>
    <w:p w:rsidR="00C411FC" w:rsidRPr="00E51499" w:rsidRDefault="00C411FC" w:rsidP="00C411FC">
      <w:pPr>
        <w:spacing w:line="360" w:lineRule="auto"/>
        <w:jc w:val="both"/>
        <w:rPr>
          <w:rFonts w:eastAsiaTheme="minorEastAsia" w:cs="Arial"/>
          <w:lang w:val="en-US"/>
        </w:rPr>
      </w:pPr>
      <w:r w:rsidRPr="00E51499">
        <w:rPr>
          <w:rFonts w:cs="Arial"/>
          <w:lang w:val="en-US"/>
        </w:rPr>
        <w:lastRenderedPageBreak/>
        <w:t xml:space="preserve">The aim of the 4PB test is to provide bending strength data and </w:t>
      </w:r>
      <w:r w:rsidR="00F022DE" w:rsidRPr="00E51499">
        <w:rPr>
          <w:rFonts w:eastAsiaTheme="minorEastAsia" w:cs="Arial"/>
          <w:lang w:val="en-US"/>
        </w:rPr>
        <w:t xml:space="preserve">material specific Weibull </w:t>
      </w:r>
      <w:r w:rsidRPr="00E51499">
        <w:rPr>
          <w:rFonts w:cs="Arial"/>
          <w:lang w:val="en-US"/>
        </w:rPr>
        <w:t xml:space="preserve">parameter </w:t>
      </w:r>
      <m:oMath>
        <m:r>
          <w:rPr>
            <w:rFonts w:ascii="Cambria Math" w:hAnsi="Cambria Math" w:cs="Arial"/>
            <w:lang w:val="en-US"/>
          </w:rPr>
          <m:t>m</m:t>
        </m:r>
      </m:oMath>
      <w:r w:rsidRPr="00E51499">
        <w:rPr>
          <w:rFonts w:cs="Arial"/>
          <w:lang w:val="en-US"/>
        </w:rPr>
        <w:t xml:space="preserve"> and </w:t>
      </w:r>
      <m:oMath>
        <m:sSub>
          <m:sSubPr>
            <m:ctrlPr>
              <w:rPr>
                <w:rFonts w:ascii="Cambria Math" w:eastAsiaTheme="minorEastAsia" w:hAnsi="Cambria Math" w:cs="Arial"/>
                <w:i/>
                <w:lang w:val="en-US"/>
              </w:rPr>
            </m:ctrlPr>
          </m:sSubPr>
          <m:e>
            <m:r>
              <w:rPr>
                <w:rFonts w:ascii="Cambria Math" w:eastAsiaTheme="minorEastAsia" w:hAnsi="Cambria Math" w:cs="Arial"/>
                <w:lang w:val="en-US"/>
              </w:rPr>
              <m:t>σ</m:t>
            </m:r>
          </m:e>
          <m:sub>
            <m:r>
              <w:rPr>
                <w:rFonts w:ascii="Cambria Math" w:eastAsiaTheme="minorEastAsia" w:hAnsi="Cambria Math" w:cs="Arial"/>
                <w:lang w:val="en-US"/>
              </w:rPr>
              <m:t>0</m:t>
            </m:r>
          </m:sub>
        </m:sSub>
      </m:oMath>
      <w:r w:rsidRPr="00E51499">
        <w:rPr>
          <w:rFonts w:eastAsiaTheme="minorEastAsia" w:cs="Arial"/>
          <w:lang w:val="en-US"/>
        </w:rPr>
        <w:t xml:space="preserve"> for the probabilistic failure analysis as a function of orientation and temperature.</w:t>
      </w:r>
      <w:r w:rsidR="00F022DE" w:rsidRPr="00E51499">
        <w:rPr>
          <w:rFonts w:eastAsiaTheme="minorEastAsia" w:cs="Arial"/>
          <w:lang w:val="en-US"/>
        </w:rPr>
        <w:t xml:space="preserve"> </w:t>
      </w:r>
      <m:oMath>
        <m:sSub>
          <m:sSubPr>
            <m:ctrlPr>
              <w:rPr>
                <w:rFonts w:ascii="Cambria Math" w:eastAsiaTheme="minorEastAsia" w:hAnsi="Cambria Math" w:cs="Arial"/>
                <w:i/>
                <w:lang w:val="en-US"/>
              </w:rPr>
            </m:ctrlPr>
          </m:sSubPr>
          <m:e>
            <m:r>
              <w:rPr>
                <w:rFonts w:ascii="Cambria Math" w:eastAsiaTheme="minorEastAsia" w:hAnsi="Cambria Math" w:cs="Arial"/>
                <w:lang w:val="en-US"/>
              </w:rPr>
              <m:t>σ</m:t>
            </m:r>
          </m:e>
          <m:sub>
            <m:r>
              <w:rPr>
                <w:rFonts w:ascii="Cambria Math" w:eastAsiaTheme="minorEastAsia" w:hAnsi="Cambria Math" w:cs="Arial"/>
                <w:lang w:val="en-US"/>
              </w:rPr>
              <m:t>0</m:t>
            </m:r>
          </m:sub>
        </m:sSub>
      </m:oMath>
      <w:r w:rsidR="00F022DE" w:rsidRPr="00E51499">
        <w:rPr>
          <w:rFonts w:eastAsiaTheme="minorEastAsia" w:cs="Arial"/>
          <w:lang w:val="en-US"/>
        </w:rPr>
        <w:t xml:space="preserve"> </w:t>
      </w:r>
      <w:proofErr w:type="gramStart"/>
      <w:r w:rsidR="00EC7CF2" w:rsidRPr="00E51499">
        <w:rPr>
          <w:rFonts w:eastAsiaTheme="minorEastAsia" w:cs="Arial"/>
          <w:lang w:val="en-US"/>
        </w:rPr>
        <w:t>is</w:t>
      </w:r>
      <w:proofErr w:type="gramEnd"/>
      <w:r w:rsidR="00F022DE" w:rsidRPr="00E51499">
        <w:rPr>
          <w:rFonts w:eastAsiaTheme="minorEastAsia" w:cs="Arial"/>
          <w:lang w:val="en-US"/>
        </w:rPr>
        <w:t xml:space="preserve"> </w:t>
      </w:r>
      <w:r w:rsidR="00EC7CF2" w:rsidRPr="00E51499">
        <w:rPr>
          <w:rFonts w:eastAsiaTheme="minorEastAsia" w:cs="Arial"/>
          <w:lang w:val="en-US"/>
        </w:rPr>
        <w:t>the</w:t>
      </w:r>
      <w:r w:rsidR="00F022DE" w:rsidRPr="00E51499">
        <w:rPr>
          <w:rFonts w:eastAsiaTheme="minorEastAsia" w:cs="Arial"/>
          <w:lang w:val="en-US"/>
        </w:rPr>
        <w:t xml:space="preserve"> </w:t>
      </w:r>
      <w:proofErr w:type="spellStart"/>
      <w:r w:rsidR="00F022DE" w:rsidRPr="00E51499">
        <w:rPr>
          <w:rFonts w:eastAsiaTheme="minorEastAsia" w:cs="Arial"/>
          <w:lang w:val="en-US"/>
        </w:rPr>
        <w:t>normalised</w:t>
      </w:r>
      <w:proofErr w:type="spellEnd"/>
      <w:r w:rsidR="00F022DE" w:rsidRPr="00E51499">
        <w:rPr>
          <w:rFonts w:eastAsiaTheme="minorEastAsia" w:cs="Arial"/>
          <w:lang w:val="en-US"/>
        </w:rPr>
        <w:t xml:space="preserve"> strength with respect to the unit volume </w:t>
      </w:r>
      <w:r w:rsidR="00F022DE" w:rsidRPr="00E51499">
        <w:rPr>
          <w:rFonts w:eastAsiaTheme="minorEastAsia" w:cs="Arial"/>
          <w:i/>
          <w:lang w:val="en-US"/>
        </w:rPr>
        <w:t>V</w:t>
      </w:r>
      <w:r w:rsidR="00F022DE" w:rsidRPr="00E51499">
        <w:rPr>
          <w:rFonts w:eastAsiaTheme="minorEastAsia" w:cs="Arial"/>
          <w:i/>
          <w:vertAlign w:val="subscript"/>
          <w:lang w:val="en-US"/>
        </w:rPr>
        <w:t>0</w:t>
      </w:r>
      <w:r w:rsidR="00F022DE" w:rsidRPr="00E51499">
        <w:rPr>
          <w:rFonts w:eastAsiaTheme="minorEastAsia" w:cs="Arial"/>
          <w:lang w:val="en-US"/>
        </w:rPr>
        <w:t xml:space="preserve"> and can be extracted from the size-dependent Weibull scale parameter </w:t>
      </w:r>
      <m:oMath>
        <m:r>
          <w:rPr>
            <w:rFonts w:ascii="Cambria Math" w:eastAsiaTheme="minorEastAsia" w:hAnsi="Cambria Math" w:cs="Arial"/>
            <w:lang w:val="en-US"/>
          </w:rPr>
          <m:t>b</m:t>
        </m:r>
      </m:oMath>
      <w:r w:rsidR="00F022DE" w:rsidRPr="00E51499">
        <w:rPr>
          <w:rFonts w:eastAsiaTheme="minorEastAsia" w:cs="Arial"/>
          <w:lang w:val="en-US"/>
        </w:rPr>
        <w:t xml:space="preserve"> obtained for arbitrary specimen geometries. The Weibull parameter </w:t>
      </w:r>
      <m:oMath>
        <m:r>
          <w:rPr>
            <w:rFonts w:ascii="Cambria Math" w:eastAsiaTheme="minorEastAsia" w:hAnsi="Cambria Math" w:cs="Arial"/>
            <w:lang w:val="en-US"/>
          </w:rPr>
          <m:t>m</m:t>
        </m:r>
      </m:oMath>
      <w:r w:rsidR="00F022DE" w:rsidRPr="00E51499">
        <w:rPr>
          <w:rFonts w:eastAsiaTheme="minorEastAsia" w:cs="Arial"/>
          <w:lang w:val="en-US"/>
        </w:rPr>
        <w:t xml:space="preserve"> is the shape parameter</w:t>
      </w:r>
      <w:r w:rsidR="00177FDF" w:rsidRPr="00E51499">
        <w:rPr>
          <w:rFonts w:eastAsiaTheme="minorEastAsia" w:cs="Arial"/>
          <w:lang w:val="en-US"/>
        </w:rPr>
        <w:t xml:space="preserve"> and</w:t>
      </w:r>
      <w:r w:rsidR="00F022DE" w:rsidRPr="00E51499">
        <w:rPr>
          <w:rFonts w:eastAsiaTheme="minorEastAsia" w:cs="Arial"/>
          <w:lang w:val="en-US"/>
        </w:rPr>
        <w:t xml:space="preserve"> </w:t>
      </w:r>
      <w:r w:rsidR="00F022DE" w:rsidRPr="00E51499">
        <w:t>a measure for the scatter of strength data</w:t>
      </w:r>
      <w:r w:rsidR="00F022DE" w:rsidRPr="00E51499">
        <w:rPr>
          <w:rFonts w:eastAsiaTheme="minorEastAsia" w:cs="Arial"/>
          <w:lang w:val="en-US"/>
        </w:rPr>
        <w:t>.</w:t>
      </w:r>
      <w:r w:rsidR="00177FDF" w:rsidRPr="00E51499">
        <w:rPr>
          <w:rFonts w:eastAsiaTheme="minorEastAsia" w:cs="Arial"/>
          <w:lang w:val="en-US"/>
        </w:rPr>
        <w:t xml:space="preserve"> </w:t>
      </w:r>
      <w:r w:rsidR="00EC7CF2" w:rsidRPr="00E51499">
        <w:rPr>
          <w:rFonts w:eastAsiaTheme="minorEastAsia" w:cs="Arial"/>
          <w:lang w:val="en-US"/>
        </w:rPr>
        <w:t>The</w:t>
      </w:r>
      <w:r w:rsidR="00177FDF" w:rsidRPr="00E51499">
        <w:rPr>
          <w:rFonts w:eastAsiaTheme="minorEastAsia" w:cs="Arial"/>
          <w:lang w:val="en-US"/>
        </w:rPr>
        <w:t xml:space="preserve"> wider </w:t>
      </w:r>
      <w:r w:rsidR="00EC7CF2" w:rsidRPr="00E51499">
        <w:rPr>
          <w:rFonts w:eastAsiaTheme="minorEastAsia" w:cs="Arial"/>
          <w:lang w:val="en-US"/>
        </w:rPr>
        <w:t xml:space="preserve">the </w:t>
      </w:r>
      <w:r w:rsidR="00177FDF" w:rsidRPr="00E51499">
        <w:rPr>
          <w:rFonts w:eastAsiaTheme="minorEastAsia" w:cs="Arial"/>
          <w:lang w:val="en-US"/>
        </w:rPr>
        <w:t>distribution</w:t>
      </w:r>
      <w:r w:rsidR="00671FFB" w:rsidRPr="00E51499">
        <w:rPr>
          <w:rFonts w:eastAsiaTheme="minorEastAsia" w:cs="Arial"/>
          <w:lang w:val="en-US"/>
        </w:rPr>
        <w:t xml:space="preserve"> </w:t>
      </w:r>
      <w:r w:rsidR="00EC7CF2" w:rsidRPr="00E51499">
        <w:rPr>
          <w:rFonts w:eastAsiaTheme="minorEastAsia" w:cs="Arial"/>
          <w:lang w:val="en-US"/>
        </w:rPr>
        <w:t>is</w:t>
      </w:r>
      <w:r w:rsidR="00671FFB" w:rsidRPr="00E51499">
        <w:rPr>
          <w:rFonts w:eastAsiaTheme="minorEastAsia" w:cs="Arial"/>
          <w:lang w:val="en-US"/>
        </w:rPr>
        <w:t>,</w:t>
      </w:r>
      <w:r w:rsidR="00EC7CF2" w:rsidRPr="00E51499">
        <w:rPr>
          <w:rFonts w:eastAsiaTheme="minorEastAsia" w:cs="Arial"/>
          <w:lang w:val="en-US"/>
        </w:rPr>
        <w:t xml:space="preserve"> the </w:t>
      </w:r>
      <w:r w:rsidR="00671FFB" w:rsidRPr="00E51499">
        <w:rPr>
          <w:rFonts w:eastAsiaTheme="minorEastAsia" w:cs="Arial"/>
          <w:lang w:val="en-US"/>
        </w:rPr>
        <w:t>smaller</w:t>
      </w:r>
      <m:oMath>
        <m:r>
          <w:rPr>
            <w:rFonts w:ascii="Cambria Math" w:eastAsiaTheme="minorEastAsia" w:hAnsi="Cambria Math" w:cs="Arial"/>
            <w:lang w:val="en-US"/>
          </w:rPr>
          <m:t xml:space="preserve"> m</m:t>
        </m:r>
      </m:oMath>
      <w:r w:rsidR="00177FDF" w:rsidRPr="00E51499">
        <w:rPr>
          <w:rFonts w:eastAsiaTheme="minorEastAsia" w:cs="Arial"/>
          <w:lang w:val="en-US"/>
        </w:rPr>
        <w:t>.</w:t>
      </w:r>
      <w:r w:rsidR="00F022DE" w:rsidRPr="00E51499">
        <w:rPr>
          <w:rFonts w:eastAsiaTheme="minorEastAsia" w:cs="Arial"/>
          <w:lang w:val="en-US"/>
        </w:rPr>
        <w:t xml:space="preserve"> </w:t>
      </w:r>
      <w:r w:rsidR="008D37FD" w:rsidRPr="00E51499">
        <w:rPr>
          <w:rFonts w:eastAsiaTheme="minorEastAsia" w:cs="Arial"/>
          <w:lang w:val="en-US"/>
        </w:rPr>
        <w:t xml:space="preserve">The probabilistic approach based on the weakest link theory by Weibull has been introduced </w:t>
      </w:r>
      <w:r w:rsidR="00671FFB" w:rsidRPr="00E51499">
        <w:rPr>
          <w:rFonts w:eastAsiaTheme="minorEastAsia" w:cs="Arial"/>
          <w:lang w:val="en-US"/>
        </w:rPr>
        <w:t>in</w:t>
      </w:r>
      <w:r w:rsidR="008D37FD" w:rsidRPr="00E51499">
        <w:rPr>
          <w:rFonts w:eastAsiaTheme="minorEastAsia" w:cs="Arial"/>
          <w:lang w:val="en-US"/>
        </w:rPr>
        <w:t xml:space="preserve"> </w:t>
      </w:r>
      <w:r w:rsidR="00BE0647" w:rsidRPr="00E51499">
        <w:rPr>
          <w:rFonts w:eastAsiaTheme="minorEastAsia" w:cs="Arial"/>
          <w:lang w:val="en-US"/>
        </w:rPr>
        <w:fldChar w:fldCharType="begin" w:fldLock="1"/>
      </w:r>
      <w:r w:rsidR="00BE0647" w:rsidRPr="00E51499">
        <w:rPr>
          <w:rFonts w:eastAsiaTheme="minorEastAsia" w:cs="Arial"/>
          <w:lang w:val="en-US"/>
        </w:rPr>
        <w:instrText>ADDIN CSL_CITATION { "citationItems" : [ { "id" : "ITEM-1", "itemData" : { "abstract" : "EFDA_D_2kXYA8", "author" : [ { "dropping-particle" : "", "family" : "Aktaa", "given" : "Jarir", "non-dropping-particle" : "", "parse-names" : false, "suffix" : "" } ], "container-title" : "EFDA - Power Plant Physics &amp; Technology", "id" : "ITEM-1", "issued" : { "date-parts" : [ [ "2013" ] ] }, "number-of-pages" : "1-13", "title" : "Report for WP13-DTM-03-T05 \u2013 Development of DEMO SDC-IC \u2013 Structural Design Criteria for W / W alloys", "type" : "report" }, "uris" : [ "http://www.mendeley.com/documents/?uuid=ab0ff4dc-c110-4b07-9bbd-f02c2ecbcf7d" ] } ], "mendeley" : { "formattedCitation" : "[11]", "plainTextFormattedCitation" : "[11]", "previouslyFormattedCitation" : "[11]" }, "properties" : { "noteIndex" : 0 }, "schema" : "https://github.com/citation-style-language/schema/raw/master/csl-citation.json" }</w:instrText>
      </w:r>
      <w:r w:rsidR="00BE0647" w:rsidRPr="00E51499">
        <w:rPr>
          <w:rFonts w:eastAsiaTheme="minorEastAsia" w:cs="Arial"/>
          <w:lang w:val="en-US"/>
        </w:rPr>
        <w:fldChar w:fldCharType="separate"/>
      </w:r>
      <w:r w:rsidR="00BE0647" w:rsidRPr="00E51499">
        <w:rPr>
          <w:rFonts w:eastAsiaTheme="minorEastAsia" w:cs="Arial"/>
          <w:noProof/>
          <w:lang w:val="en-US"/>
        </w:rPr>
        <w:t>[11]</w:t>
      </w:r>
      <w:r w:rsidR="00BE0647" w:rsidRPr="00E51499">
        <w:rPr>
          <w:rFonts w:eastAsiaTheme="minorEastAsia" w:cs="Arial"/>
          <w:lang w:val="en-US"/>
        </w:rPr>
        <w:fldChar w:fldCharType="end"/>
      </w:r>
      <w:r w:rsidR="008D37FD" w:rsidRPr="00E51499">
        <w:rPr>
          <w:rFonts w:eastAsiaTheme="minorEastAsia" w:cs="Arial"/>
          <w:lang w:val="en-US"/>
        </w:rPr>
        <w:t xml:space="preserve">. </w:t>
      </w:r>
      <w:r w:rsidR="00CB065A" w:rsidRPr="00E51499">
        <w:rPr>
          <w:rFonts w:eastAsiaTheme="minorEastAsia" w:cs="Arial"/>
          <w:lang w:val="en-US"/>
        </w:rPr>
        <w:t xml:space="preserve">Failure probabilities of divertor </w:t>
      </w:r>
      <w:r w:rsidR="00E327C6" w:rsidRPr="00E51499">
        <w:rPr>
          <w:rFonts w:eastAsiaTheme="minorEastAsia" w:cs="Arial"/>
          <w:lang w:val="en-US"/>
        </w:rPr>
        <w:t>components</w:t>
      </w:r>
      <w:r w:rsidR="00CB065A" w:rsidRPr="00E51499">
        <w:rPr>
          <w:rFonts w:eastAsiaTheme="minorEastAsia" w:cs="Arial"/>
          <w:lang w:val="en-US"/>
        </w:rPr>
        <w:t xml:space="preserve"> made of pure W and WL10 ha</w:t>
      </w:r>
      <w:r w:rsidR="00671FFB" w:rsidRPr="00E51499">
        <w:rPr>
          <w:rFonts w:eastAsiaTheme="minorEastAsia" w:cs="Arial"/>
          <w:lang w:val="en-US"/>
        </w:rPr>
        <w:t>ve</w:t>
      </w:r>
      <w:r w:rsidR="00CB065A" w:rsidRPr="00E51499">
        <w:rPr>
          <w:rFonts w:eastAsiaTheme="minorEastAsia" w:cs="Arial"/>
          <w:lang w:val="en-US"/>
        </w:rPr>
        <w:t xml:space="preserve"> been determined in </w:t>
      </w:r>
      <w:r w:rsidR="00CB065A" w:rsidRPr="00E51499">
        <w:rPr>
          <w:rFonts w:eastAsiaTheme="minorEastAsia" w:cs="Arial"/>
          <w:lang w:val="en-US"/>
        </w:rPr>
        <w:fldChar w:fldCharType="begin" w:fldLock="1"/>
      </w:r>
      <w:r w:rsidR="00CB065A" w:rsidRPr="00E51499">
        <w:rPr>
          <w:rFonts w:eastAsiaTheme="minorEastAsia" w:cs="Arial"/>
          <w:lang w:val="en-US"/>
        </w:rPr>
        <w:instrText>ADDIN CSL_CITATION { "citationItems" : [ { "id" : "ITEM-1", "itemData" : { "DOI" : "10.1016/j.engfracmech.2012.07.024", "ISSN" : "00137944", "author" : [ { "dropping-particle" : "", "family" : "Weber", "given" : "T.", "non-dropping-particle" : "", "parse-names" : false, "suffix" : "" }, { "dropping-particle" : "", "family" : "H\u00e4rtelt", "given" : "M.", "non-dropping-particle" : "", "parse-names" : false, "suffix" : "" }, { "dropping-particle" : "", "family" : "Aktaa", "given" : "J.", "non-dropping-particle" : "", "parse-names" : false, "suffix" : "" } ], "container-title" : "Engineering Fracture Mechanics", "id" : "ITEM-1", "issued" : { "date-parts" : [ [ "2013", "3" ] ] }, "page" : "63-75", "publisher" : "Elsevier Ltd", "title" : "Considering brittleness of tungsten in failure analysis of helium-cooled divertor components with functionally graded tungsten/EUROFER97 joints", "type" : "article-journal", "volume" : "100" }, "uris" : [ "http://www.mendeley.com/documents/?uuid=3174dfb3-1745-44e0-8a6d-772dd8eedbf1" ] }, { "id" : "ITEM-2", "itemData" : { "DOI" : "10.1016/j.jnucmat.2008.01.009", "ISSN" : "00223115", "author" : [ { "dropping-particle" : "", "family" : "You", "given" : "J.-H.", "non-dropping-particle" : "", "parse-names" : false, "suffix" : "" }, { "dropping-particle" : "", "family" : "Komarova", "given" : "I.", "non-dropping-particle" : "", "parse-names" : false, "suffix" : "" } ], "container-title" : "Journal of Nuclear Materials", "id" : "ITEM-2", "issue" : "3", "issued" : { "date-parts" : [ [ "2008", "4" ] ] }, "page" : "283-289", "title" : "Probabilistic failure analysis of a water-cooled tungsten divertor: Impact of embrittlement", "type" : "article-journal", "volume" : "375" }, "uris" : [ "http://www.mendeley.com/documents/?uuid=4795dc38-cd0e-4c50-88d1-ed7588f7d218" ] } ], "mendeley" : { "formattedCitation" : "[12], [13]", "manualFormatting" : "[12] and [13]", "plainTextFormattedCitation" : "[12], [13]", "previouslyFormattedCitation" : "[12], [13]" }, "properties" : { "noteIndex" : 0 }, "schema" : "https://github.com/citation-style-language/schema/raw/master/csl-citation.json" }</w:instrText>
      </w:r>
      <w:r w:rsidR="00CB065A" w:rsidRPr="00E51499">
        <w:rPr>
          <w:rFonts w:eastAsiaTheme="minorEastAsia" w:cs="Arial"/>
          <w:lang w:val="en-US"/>
        </w:rPr>
        <w:fldChar w:fldCharType="separate"/>
      </w:r>
      <w:r w:rsidR="00CB065A" w:rsidRPr="00E51499">
        <w:rPr>
          <w:rFonts w:eastAsiaTheme="minorEastAsia" w:cs="Arial"/>
          <w:noProof/>
          <w:lang w:val="en-US"/>
        </w:rPr>
        <w:t>[12] and [13]</w:t>
      </w:r>
      <w:r w:rsidR="00CB065A" w:rsidRPr="00E51499">
        <w:rPr>
          <w:rFonts w:eastAsiaTheme="minorEastAsia" w:cs="Arial"/>
          <w:lang w:val="en-US"/>
        </w:rPr>
        <w:fldChar w:fldCharType="end"/>
      </w:r>
      <w:r w:rsidR="00CB065A" w:rsidRPr="00E51499">
        <w:rPr>
          <w:rFonts w:eastAsiaTheme="minorEastAsia" w:cs="Arial"/>
          <w:lang w:val="en-US"/>
        </w:rPr>
        <w:t>.</w:t>
      </w:r>
    </w:p>
    <w:p w:rsidR="00830C09" w:rsidRPr="00E51499" w:rsidRDefault="00830C09" w:rsidP="00830C09">
      <w:pPr>
        <w:spacing w:line="360" w:lineRule="auto"/>
        <w:jc w:val="both"/>
        <w:rPr>
          <w:rFonts w:cs="Arial"/>
          <w:b/>
          <w:color w:val="4F81BD" w:themeColor="accent1"/>
          <w:lang w:val="en-US"/>
        </w:rPr>
      </w:pPr>
      <w:r w:rsidRPr="00E51499">
        <w:rPr>
          <w:rFonts w:cs="Arial"/>
          <w:b/>
          <w:color w:val="4F81BD" w:themeColor="accent1"/>
          <w:lang w:val="en-US"/>
        </w:rPr>
        <w:t>Fracture mechanical test</w:t>
      </w:r>
    </w:p>
    <w:p w:rsidR="00E9266D" w:rsidRPr="00E51499" w:rsidRDefault="00830C09" w:rsidP="00E9266D">
      <w:pPr>
        <w:spacing w:line="360" w:lineRule="auto"/>
        <w:jc w:val="both"/>
        <w:rPr>
          <w:rFonts w:cs="Arial"/>
          <w:lang w:val="en-US"/>
        </w:rPr>
      </w:pPr>
      <w:r w:rsidRPr="00E51499">
        <w:rPr>
          <w:rFonts w:cs="Arial"/>
          <w:lang w:val="en-US"/>
        </w:rPr>
        <w:t>The fracture mechanical tests are conducted with</w:t>
      </w:r>
      <w:r w:rsidR="00B2547B" w:rsidRPr="00E51499">
        <w:rPr>
          <w:rFonts w:cs="Arial"/>
          <w:lang w:val="en-US"/>
        </w:rPr>
        <w:t xml:space="preserve"> rectangular SENB specimens</w:t>
      </w:r>
      <w:r w:rsidRPr="00E51499">
        <w:rPr>
          <w:rFonts w:cs="Arial"/>
          <w:lang w:val="en-US"/>
        </w:rPr>
        <w:t xml:space="preserve"> with outer dimensions of 4 x 3</w:t>
      </w:r>
      <w:r w:rsidR="00C735CE" w:rsidRPr="00E51499">
        <w:rPr>
          <w:rFonts w:cs="Arial"/>
          <w:lang w:val="en-US"/>
        </w:rPr>
        <w:t xml:space="preserve"> </w:t>
      </w:r>
      <w:r w:rsidRPr="00E51499">
        <w:rPr>
          <w:rFonts w:cs="Arial"/>
          <w:lang w:val="en-US"/>
        </w:rPr>
        <w:t>x 27 mm</w:t>
      </w:r>
      <w:r w:rsidRPr="00E51499">
        <w:rPr>
          <w:rFonts w:cs="Arial"/>
          <w:vertAlign w:val="superscript"/>
          <w:lang w:val="en-US"/>
        </w:rPr>
        <w:t>3</w:t>
      </w:r>
      <w:r w:rsidRPr="00E51499">
        <w:rPr>
          <w:rFonts w:cs="Arial"/>
          <w:lang w:val="en-US"/>
        </w:rPr>
        <w:t xml:space="preserve"> and with a 1 mm deep U type notch </w:t>
      </w:r>
      <w:r w:rsidRPr="00E51499">
        <w:rPr>
          <w:rFonts w:cs="Arial"/>
          <w:lang w:val="en-US"/>
        </w:rPr>
        <w:fldChar w:fldCharType="begin" w:fldLock="1"/>
      </w:r>
      <w:r w:rsidR="00E61077" w:rsidRPr="00E51499">
        <w:rPr>
          <w:rFonts w:cs="Arial"/>
          <w:lang w:val="en-US"/>
        </w:rPr>
        <w:instrText>ADDIN CSL_CITATION { "citationItems" : [ { "id" : "ITEM-1", "itemData" : { "DOI" : "10.1520/E0399-12E03.2", "author" : [ { "dropping-particle" : "", "family" : "ASTM E399-12", "given" : "", "non-dropping-particle" : "", "parse-names" : false, "suffix" : "" } ], "container-title" : "Annu. B. ASTM Stand.", "id" : "ITEM-1", "issued" : { "date-parts" : [ [ "2013" ] ] }, "page" : "1-33", "title" : "Standard Test Method for Linear-Elastic Plane-Strain Fracture Toughness KIc of metallic materials", "type" : "article-journal" }, "uris" : [ "http://www.mendeley.com/documents/?uuid=f11f608b-991f-4528-b642-8f7f689e66d0" ] } ], "mendeley" : { "formattedCitation" : "[8]", "plainTextFormattedCitation" : "[8]", "previouslyFormattedCitation" : "[8]" }, "properties" : { "noteIndex" : 0 }, "schema" : "https://github.com/citation-style-language/schema/raw/master/csl-citation.json" }</w:instrText>
      </w:r>
      <w:r w:rsidRPr="00E51499">
        <w:rPr>
          <w:rFonts w:cs="Arial"/>
          <w:lang w:val="en-US"/>
        </w:rPr>
        <w:fldChar w:fldCharType="separate"/>
      </w:r>
      <w:r w:rsidR="00D110B7" w:rsidRPr="00E51499">
        <w:rPr>
          <w:rFonts w:cs="Arial"/>
          <w:noProof/>
          <w:lang w:val="en-US"/>
        </w:rPr>
        <w:t>[8]</w:t>
      </w:r>
      <w:r w:rsidRPr="00E51499">
        <w:rPr>
          <w:rFonts w:cs="Arial"/>
          <w:lang w:val="en-US"/>
        </w:rPr>
        <w:fldChar w:fldCharType="end"/>
      </w:r>
      <w:r w:rsidR="00671FFB" w:rsidRPr="00E51499">
        <w:rPr>
          <w:rFonts w:cs="Arial"/>
          <w:lang w:val="en-US"/>
        </w:rPr>
        <w:t xml:space="preserve"> and </w:t>
      </w:r>
      <w:r w:rsidR="00BE0647" w:rsidRPr="00E51499">
        <w:rPr>
          <w:rFonts w:cs="Arial"/>
          <w:lang w:val="en-US"/>
        </w:rPr>
        <w:fldChar w:fldCharType="begin" w:fldLock="1"/>
      </w:r>
      <w:r w:rsidR="00CB065A" w:rsidRPr="00E51499">
        <w:rPr>
          <w:rFonts w:cs="Arial"/>
          <w:lang w:val="en-US"/>
        </w:rPr>
        <w:instrText>ADDIN CSL_CITATION { "citationItems" : [ { "id" : "ITEM-1", "itemData" : { "DOI" : "10.1016/j.jnucmat.2007.03.104", "ISSN" : "00223115", "author" : [ { "dropping-particle" : "", "family" : "Schneider", "given" : "H.-C.", "non-dropping-particle" : "", "parse-names" : false, "suffix" : "" }, { "dropping-particle" : "", "family" : "Aktaa", "given" : "J.", "non-dropping-particle" : "", "parse-names" : false, "suffix" : "" }, { "dropping-particle" : "", "family" : "Rolli", "given" : "R.", "non-dropping-particle" : "", "parse-names" : false, "suffix" : "" } ], "container-title" : "Journal of Nuclear Materials", "id" : "ITEM-1", "issued" : { "date-parts" : [ [ "2007", "8" ] ] }, "page" : "599-602", "title" : "Small fracture toughness specimen for post-irradiation experiments", "type" : "article-journal", "volume" : "367-370" }, "uris" : [ "http://www.mendeley.com/documents/?uuid=0e1e4fc1-edc7-4f74-accd-628bd36c5e31" ] } ], "mendeley" : { "formattedCitation" : "[14]", "plainTextFormattedCitation" : "[14]", "previouslyFormattedCitation" : "[14]" }, "properties" : { "noteIndex" : 0 }, "schema" : "https://github.com/citation-style-language/schema/raw/master/csl-citation.json" }</w:instrText>
      </w:r>
      <w:r w:rsidR="00BE0647" w:rsidRPr="00E51499">
        <w:rPr>
          <w:rFonts w:cs="Arial"/>
          <w:lang w:val="en-US"/>
        </w:rPr>
        <w:fldChar w:fldCharType="separate"/>
      </w:r>
      <w:r w:rsidR="00CB065A" w:rsidRPr="00E51499">
        <w:rPr>
          <w:rFonts w:cs="Arial"/>
          <w:noProof/>
          <w:lang w:val="en-US"/>
        </w:rPr>
        <w:t>[14]</w:t>
      </w:r>
      <w:r w:rsidR="00BE0647" w:rsidRPr="00E51499">
        <w:rPr>
          <w:rFonts w:cs="Arial"/>
          <w:lang w:val="en-US"/>
        </w:rPr>
        <w:fldChar w:fldCharType="end"/>
      </w:r>
      <w:r w:rsidRPr="00E51499">
        <w:rPr>
          <w:rFonts w:cs="Arial"/>
          <w:lang w:val="en-US"/>
        </w:rPr>
        <w:t>.</w:t>
      </w:r>
      <w:r w:rsidR="00AD46C7" w:rsidRPr="00E51499">
        <w:rPr>
          <w:rFonts w:cs="Arial"/>
          <w:lang w:val="en-US"/>
        </w:rPr>
        <w:t xml:space="preserve"> </w:t>
      </w:r>
      <w:r w:rsidRPr="00E51499">
        <w:rPr>
          <w:rFonts w:cs="Arial"/>
          <w:lang w:val="en-US"/>
        </w:rPr>
        <w:t>The tests are performed in displacement control at a fixed loading rate of 1 µm/s and</w:t>
      </w:r>
      <w:r w:rsidRPr="00E51499">
        <w:t xml:space="preserve"> with the same specimen orientations as the 4PB test. </w:t>
      </w:r>
      <w:r w:rsidRPr="00E51499">
        <w:rPr>
          <w:rFonts w:cs="Arial"/>
          <w:lang w:val="en-US"/>
        </w:rPr>
        <w:t>Due to the size limitation of the plate, only miniaturized bend specimens can be used to investigate all orientations in both semi-finished products. The notch is produced by wire EDM and the pre-crack by polishing the notch with a razor blade and abrasive</w:t>
      </w:r>
      <w:r w:rsidR="005766C0" w:rsidRPr="00E51499">
        <w:rPr>
          <w:rFonts w:cs="Arial"/>
          <w:lang w:val="en-US"/>
        </w:rPr>
        <w:t>s</w:t>
      </w:r>
      <w:r w:rsidR="00D110B7" w:rsidRPr="00E51499">
        <w:rPr>
          <w:rFonts w:cs="Arial"/>
          <w:lang w:val="en-US"/>
        </w:rPr>
        <w:t xml:space="preserve"> </w:t>
      </w:r>
      <w:r w:rsidR="00D110B7" w:rsidRPr="00E51499">
        <w:rPr>
          <w:rFonts w:cs="Arial"/>
          <w:lang w:val="en-US"/>
        </w:rPr>
        <w:fldChar w:fldCharType="begin" w:fldLock="1"/>
      </w:r>
      <w:r w:rsidR="00CB065A" w:rsidRPr="00E51499">
        <w:rPr>
          <w:rFonts w:cs="Arial"/>
          <w:lang w:val="en-US"/>
        </w:rPr>
        <w:instrText>ADDIN CSL_CITATION { "citationItems" : [ { "id" : "ITEM-1", "itemData" : { "ISSN" : "00027820", "author" : [ { "dropping-particle" : "", "family" : "Nishida", "given" : "T", "non-dropping-particle" : "", "parse-names" : false, "suffix" : "" }, { "dropping-particle" : "", "family" : "Hanaki", "given" : "Y", "non-dropping-particle" : "", "parse-names" : false, "suffix" : "" }, { "dropping-particle" : "", "family" : "Nojima", "given" : "T", "non-dropping-particle" : "", "parse-names" : false, "suffix" : "" }, { "dropping-particle" : "", "family" : "Pezzotti", "given" : "G", "non-dropping-particle" : "", "parse-names" : false, "suffix" : "" } ], "container-title" : "Journal of the American Ceramic Society", "id" : "ITEM-1", "issue" : "11", "issued" : { "date-parts" : [ [ "1995" ] ] }, "page" : "3113-3116", "title" : "Measurement of Rising R-Curve Behavior in Toughened Silicon Nitride by Stable Crack Propagation in Bending", "type" : "article-journal", "volume" : "78" }, "uris" : [ "http://www.mendeley.com/documents/?uuid=91de888b-5b65-4774-80e4-2eb18b3cd1cd" ] } ], "mendeley" : { "formattedCitation" : "[15]", "plainTextFormattedCitation" : "[15]", "previouslyFormattedCitation" : "[15]" }, "properties" : { "noteIndex" : 0 }, "schema" : "https://github.com/citation-style-language/schema/raw/master/csl-citation.json" }</w:instrText>
      </w:r>
      <w:r w:rsidR="00D110B7" w:rsidRPr="00E51499">
        <w:rPr>
          <w:rFonts w:cs="Arial"/>
          <w:lang w:val="en-US"/>
        </w:rPr>
        <w:fldChar w:fldCharType="separate"/>
      </w:r>
      <w:r w:rsidR="00CB065A" w:rsidRPr="00E51499">
        <w:rPr>
          <w:rFonts w:cs="Arial"/>
          <w:noProof/>
          <w:lang w:val="en-US"/>
        </w:rPr>
        <w:t>[15]</w:t>
      </w:r>
      <w:r w:rsidR="00D110B7" w:rsidRPr="00E51499">
        <w:rPr>
          <w:rFonts w:cs="Arial"/>
          <w:lang w:val="en-US"/>
        </w:rPr>
        <w:fldChar w:fldCharType="end"/>
      </w:r>
      <w:r w:rsidR="00D110B7" w:rsidRPr="00E51499">
        <w:rPr>
          <w:rFonts w:cs="Arial"/>
          <w:lang w:val="en-US"/>
        </w:rPr>
        <w:t>.</w:t>
      </w:r>
      <w:r w:rsidRPr="00E51499">
        <w:rPr>
          <w:rFonts w:cs="Arial"/>
          <w:lang w:val="en-US"/>
        </w:rPr>
        <w:t>The 3PB tests will be performed</w:t>
      </w:r>
      <w:r w:rsidR="00671FFB" w:rsidRPr="00E51499">
        <w:rPr>
          <w:rFonts w:cs="Arial"/>
          <w:lang w:val="en-US"/>
        </w:rPr>
        <w:t xml:space="preserve"> </w:t>
      </w:r>
      <w:r w:rsidRPr="00E51499">
        <w:rPr>
          <w:rFonts w:cs="Arial"/>
          <w:lang w:val="en-US"/>
        </w:rPr>
        <w:t xml:space="preserve">at the same temperatures like the 4PB test with additional test at temperatures complementary to the results </w:t>
      </w:r>
      <w:r w:rsidR="008F7729" w:rsidRPr="00E51499">
        <w:rPr>
          <w:rFonts w:cs="Arial"/>
          <w:lang w:val="en-US"/>
        </w:rPr>
        <w:t>published in</w:t>
      </w:r>
      <w:r w:rsidRPr="00E51499">
        <w:rPr>
          <w:rFonts w:cs="Arial"/>
          <w:lang w:val="en-US"/>
        </w:rPr>
        <w:t xml:space="preserve"> </w:t>
      </w:r>
      <w:r w:rsidRPr="00E51499">
        <w:rPr>
          <w:rFonts w:cs="Arial"/>
          <w:lang w:val="en-US"/>
        </w:rPr>
        <w:fldChar w:fldCharType="begin" w:fldLock="1"/>
      </w:r>
      <w:r w:rsidR="00E52F4F" w:rsidRPr="00E51499">
        <w:rPr>
          <w:rFonts w:cs="Arial"/>
          <w:lang w:val="en-US"/>
        </w:rPr>
        <w:instrText>ADDIN CSL_CITATION { "citationItems" : [ { "id" : "ITEM-1", "itemData" : { "DOI" : "10.1016/j.jnucmat.2010.12.118", "ISSN" : "00223115", "author" : [ { "dropping-particle" : "", "family" : "Rupp", "given" : "Daniel", "non-dropping-particle" : "", "parse-names" : false, "suffix" : "" }, { "dropping-particle" : "", "family" : "Weygand", "given" : "Sabine M.", "non-dropping-particle" : "", "parse-names" : false, "suffix" : "" } ], "container-title" : "Journal of Nuclear Materials", "id" : "ITEM-1", "issued" : { "date-parts" : [ [ "2011", "10" ] ] }, "page" : "477-480", "publisher" : "Elsevier B.V.", "title" : "Loading rate dependence of the fracture toughness of polycrystalline tungsten", "type" : "article-journal", "volume" : "417" }, "uris" : [ "http://www.mendeley.com/documents/?uuid=bb12be06-f7f0-490b-b1c7-29d53e4a161b" ] } ], "mendeley" : { "formattedCitation" : "[4]", "plainTextFormattedCitation" : "[4]", "previouslyFormattedCitation" : "[4]" }, "properties" : { "noteIndex" : 0 }, "schema" : "https://github.com/citation-style-language/schema/raw/master/csl-citation.json" }</w:instrText>
      </w:r>
      <w:r w:rsidRPr="00E51499">
        <w:rPr>
          <w:rFonts w:cs="Arial"/>
          <w:lang w:val="en-US"/>
        </w:rPr>
        <w:fldChar w:fldCharType="separate"/>
      </w:r>
      <w:r w:rsidRPr="00E51499">
        <w:rPr>
          <w:rFonts w:cs="Arial"/>
          <w:noProof/>
          <w:lang w:val="en-US"/>
        </w:rPr>
        <w:t>[4]</w:t>
      </w:r>
      <w:r w:rsidRPr="00E51499">
        <w:rPr>
          <w:rFonts w:cs="Arial"/>
          <w:lang w:val="en-US"/>
        </w:rPr>
        <w:fldChar w:fldCharType="end"/>
      </w:r>
      <w:r w:rsidR="00F43A75" w:rsidRPr="00E51499">
        <w:rPr>
          <w:rFonts w:cs="Arial"/>
          <w:lang w:val="en-US"/>
        </w:rPr>
        <w:t xml:space="preserve">. </w:t>
      </w:r>
      <w:r w:rsidR="00E9266D" w:rsidRPr="00E51499">
        <w:rPr>
          <w:rFonts w:cs="Arial"/>
          <w:lang w:val="en-US"/>
        </w:rPr>
        <w:t>Table 2 shows an overview of the experiments for fracture mechanical characterization.</w:t>
      </w:r>
      <w:r w:rsidR="00AD46C7" w:rsidRPr="00E51499">
        <w:rPr>
          <w:rFonts w:cs="Arial"/>
          <w:lang w:val="en-US"/>
        </w:rPr>
        <w:t xml:space="preserve"> Fracture mechanical tests will be conducted with 5 specimens for each semi-finished product and testing condition.</w:t>
      </w:r>
    </w:p>
    <w:p w:rsidR="00E9266D" w:rsidRPr="00E51499" w:rsidRDefault="00E9266D" w:rsidP="0078308D">
      <w:pPr>
        <w:jc w:val="center"/>
        <w:rPr>
          <w:b/>
        </w:rPr>
      </w:pPr>
      <w:proofErr w:type="gramStart"/>
      <w:r w:rsidRPr="00E51499">
        <w:t xml:space="preserve">Table </w:t>
      </w:r>
      <w:fldSimple w:instr=" SEQ Table \* ARABIC ">
        <w:r w:rsidR="00B00E8B" w:rsidRPr="00E51499">
          <w:rPr>
            <w:noProof/>
          </w:rPr>
          <w:t>2</w:t>
        </w:r>
      </w:fldSimple>
      <w:r w:rsidRPr="00E51499">
        <w:t xml:space="preserve">: An overview of the </w:t>
      </w:r>
      <w:r w:rsidR="008D37FD" w:rsidRPr="00E51499">
        <w:t xml:space="preserve">fracture mechanical </w:t>
      </w:r>
      <w:r w:rsidRPr="00E51499">
        <w:t>tests in this work.</w:t>
      </w:r>
      <w:proofErr w:type="gramEnd"/>
    </w:p>
    <w:tbl>
      <w:tblPr>
        <w:tblStyle w:val="HelleSchattierung"/>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1288"/>
        <w:gridCol w:w="858"/>
        <w:gridCol w:w="1288"/>
      </w:tblGrid>
      <w:tr w:rsidR="00E9266D" w:rsidRPr="00E51499" w:rsidTr="00E9266D">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360" w:type="dxa"/>
            <w:tcBorders>
              <w:top w:val="none" w:sz="0" w:space="0" w:color="auto"/>
              <w:left w:val="none" w:sz="0" w:space="0" w:color="auto"/>
              <w:bottom w:val="none" w:sz="0" w:space="0" w:color="auto"/>
              <w:right w:val="none" w:sz="0" w:space="0" w:color="auto"/>
            </w:tcBorders>
            <w:noWrap/>
            <w:vAlign w:val="center"/>
            <w:hideMark/>
          </w:tcPr>
          <w:p w:rsidR="00E9266D" w:rsidRPr="00E51499" w:rsidRDefault="00E9266D" w:rsidP="00E9266D">
            <w:pPr>
              <w:jc w:val="center"/>
              <w:rPr>
                <w:rFonts w:eastAsia="Times New Roman" w:cs="Times New Roman"/>
                <w:color w:val="000000"/>
                <w:lang w:val="en-US"/>
              </w:rPr>
            </w:pPr>
            <w:r w:rsidRPr="00E51499">
              <w:rPr>
                <w:rFonts w:eastAsia="Times New Roman" w:cs="Times New Roman"/>
                <w:color w:val="000000"/>
                <w:lang w:val="en-US"/>
              </w:rPr>
              <w:t xml:space="preserve">3PB </w:t>
            </w:r>
            <w:r w:rsidRPr="00E51499">
              <w:rPr>
                <w:rFonts w:eastAsia="Times New Roman" w:cs="Times New Roman"/>
                <w:color w:val="000000"/>
                <w:lang w:val="en-US"/>
              </w:rPr>
              <w:fldChar w:fldCharType="begin" w:fldLock="1"/>
            </w:r>
            <w:r w:rsidR="00E61077" w:rsidRPr="00E51499">
              <w:rPr>
                <w:rFonts w:eastAsia="Times New Roman" w:cs="Times New Roman"/>
                <w:color w:val="000000"/>
                <w:lang w:val="en-US"/>
              </w:rPr>
              <w:instrText>ADDIN CSL_CITATION { "citationItems" : [ { "id" : "ITEM-1", "itemData" : { "DOI" : "10.1520/E0399-12E03.2", "author" : [ { "dropping-particle" : "", "family" : "ASTM E399-12", "given" : "", "non-dropping-particle" : "", "parse-names" : false, "suffix" : "" } ], "container-title" : "Annu. B. ASTM Stand.", "id" : "ITEM-1", "issued" : { "date-parts" : [ [ "2013" ] ] }, "page" : "1-33", "title" : "Standard Test Method for Linear-Elastic Plane-Strain Fracture Toughness KIc of metallic materials", "type" : "article-journal" }, "uris" : [ "http://www.mendeley.com/documents/?uuid=f11f608b-991f-4528-b642-8f7f689e66d0" ] } ], "mendeley" : { "formattedCitation" : "[8]", "plainTextFormattedCitation" : "[8]", "previouslyFormattedCitation" : "[8]" }, "properties" : { "noteIndex" : 0 }, "schema" : "https://github.com/citation-style-language/schema/raw/master/csl-citation.json" }</w:instrText>
            </w:r>
            <w:r w:rsidRPr="00E51499">
              <w:rPr>
                <w:rFonts w:eastAsia="Times New Roman" w:cs="Times New Roman"/>
                <w:color w:val="000000"/>
                <w:lang w:val="en-US"/>
              </w:rPr>
              <w:fldChar w:fldCharType="separate"/>
            </w:r>
            <w:r w:rsidR="00D110B7" w:rsidRPr="00E51499">
              <w:rPr>
                <w:rFonts w:eastAsia="Times New Roman" w:cs="Times New Roman"/>
                <w:b w:val="0"/>
                <w:noProof/>
                <w:color w:val="000000"/>
                <w:lang w:val="en-US"/>
              </w:rPr>
              <w:t>[8]</w:t>
            </w:r>
            <w:r w:rsidRPr="00E51499">
              <w:rPr>
                <w:rFonts w:eastAsia="Times New Roman" w:cs="Times New Roman"/>
                <w:color w:val="000000"/>
                <w:lang w:val="en-US"/>
              </w:rPr>
              <w:fldChar w:fldCharType="end"/>
            </w:r>
          </w:p>
        </w:tc>
        <w:tc>
          <w:tcPr>
            <w:tcW w:w="2146" w:type="dxa"/>
            <w:gridSpan w:val="2"/>
            <w:tcBorders>
              <w:top w:val="none" w:sz="0" w:space="0" w:color="auto"/>
              <w:left w:val="none" w:sz="0" w:space="0" w:color="auto"/>
              <w:bottom w:val="none" w:sz="0" w:space="0" w:color="auto"/>
              <w:right w:val="none" w:sz="0" w:space="0" w:color="auto"/>
            </w:tcBorders>
            <w:noWrap/>
            <w:vAlign w:val="center"/>
            <w:hideMark/>
          </w:tcPr>
          <w:p w:rsidR="00E9266D" w:rsidRPr="00E51499" w:rsidRDefault="00E9266D" w:rsidP="00E926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W</w:t>
            </w:r>
          </w:p>
        </w:tc>
        <w:tc>
          <w:tcPr>
            <w:tcW w:w="1288" w:type="dxa"/>
            <w:tcBorders>
              <w:top w:val="none" w:sz="0" w:space="0" w:color="auto"/>
              <w:left w:val="none" w:sz="0" w:space="0" w:color="auto"/>
              <w:bottom w:val="none" w:sz="0" w:space="0" w:color="auto"/>
              <w:right w:val="none" w:sz="0" w:space="0" w:color="auto"/>
            </w:tcBorders>
            <w:noWrap/>
            <w:vAlign w:val="center"/>
            <w:hideMark/>
          </w:tcPr>
          <w:p w:rsidR="00E9266D" w:rsidRPr="00E51499" w:rsidRDefault="00E9266D" w:rsidP="00E926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WL10</w:t>
            </w:r>
          </w:p>
        </w:tc>
      </w:tr>
      <w:tr w:rsidR="00E9266D" w:rsidRPr="00E51499" w:rsidTr="00E9266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360" w:type="dxa"/>
            <w:tcBorders>
              <w:left w:val="none" w:sz="0" w:space="0" w:color="auto"/>
              <w:right w:val="none" w:sz="0" w:space="0" w:color="auto"/>
            </w:tcBorders>
            <w:noWrap/>
            <w:vAlign w:val="center"/>
            <w:hideMark/>
          </w:tcPr>
          <w:p w:rsidR="00E9266D" w:rsidRPr="00E51499" w:rsidRDefault="00E9266D" w:rsidP="00E9266D">
            <w:pPr>
              <w:jc w:val="center"/>
              <w:rPr>
                <w:rFonts w:eastAsia="Times New Roman" w:cs="Times New Roman"/>
                <w:color w:val="000000"/>
                <w:lang w:val="en-US"/>
              </w:rPr>
            </w:pPr>
            <w:r w:rsidRPr="00E51499">
              <w:rPr>
                <w:rFonts w:eastAsia="Times New Roman" w:cs="Times New Roman"/>
                <w:color w:val="000000"/>
                <w:lang w:val="en-US"/>
              </w:rPr>
              <w:t>semi-finished product</w:t>
            </w:r>
          </w:p>
        </w:tc>
        <w:tc>
          <w:tcPr>
            <w:tcW w:w="1288" w:type="dxa"/>
            <w:tcBorders>
              <w:left w:val="none" w:sz="0" w:space="0" w:color="auto"/>
              <w:right w:val="none" w:sz="0" w:space="0" w:color="auto"/>
            </w:tcBorders>
            <w:noWrap/>
            <w:vAlign w:val="center"/>
            <w:hideMark/>
          </w:tcPr>
          <w:p w:rsidR="00E9266D" w:rsidRPr="00E51499" w:rsidRDefault="00E9266D" w:rsidP="00E9266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rod</w:t>
            </w:r>
          </w:p>
        </w:tc>
        <w:tc>
          <w:tcPr>
            <w:tcW w:w="858" w:type="dxa"/>
            <w:tcBorders>
              <w:left w:val="none" w:sz="0" w:space="0" w:color="auto"/>
              <w:right w:val="none" w:sz="0" w:space="0" w:color="auto"/>
            </w:tcBorders>
            <w:noWrap/>
            <w:vAlign w:val="center"/>
            <w:hideMark/>
          </w:tcPr>
          <w:p w:rsidR="00E9266D" w:rsidRPr="00E51499" w:rsidRDefault="00E9266D" w:rsidP="00E9266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plate</w:t>
            </w:r>
          </w:p>
        </w:tc>
        <w:tc>
          <w:tcPr>
            <w:tcW w:w="1288" w:type="dxa"/>
            <w:tcBorders>
              <w:left w:val="none" w:sz="0" w:space="0" w:color="auto"/>
              <w:right w:val="none" w:sz="0" w:space="0" w:color="auto"/>
            </w:tcBorders>
            <w:noWrap/>
            <w:vAlign w:val="center"/>
            <w:hideMark/>
          </w:tcPr>
          <w:p w:rsidR="00E9266D" w:rsidRPr="00E51499" w:rsidRDefault="00E9266D" w:rsidP="00E9266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rod</w:t>
            </w:r>
          </w:p>
        </w:tc>
      </w:tr>
      <w:tr w:rsidR="00E9266D" w:rsidRPr="00E51499" w:rsidTr="00E9266D">
        <w:trPr>
          <w:trHeight w:val="397"/>
          <w:jc w:val="center"/>
        </w:trPr>
        <w:tc>
          <w:tcPr>
            <w:cnfStyle w:val="001000000000" w:firstRow="0" w:lastRow="0" w:firstColumn="1" w:lastColumn="0" w:oddVBand="0" w:evenVBand="0" w:oddHBand="0" w:evenHBand="0" w:firstRowFirstColumn="0" w:firstRowLastColumn="0" w:lastRowFirstColumn="0" w:lastRowLastColumn="0"/>
            <w:tcW w:w="2360" w:type="dxa"/>
            <w:noWrap/>
            <w:vAlign w:val="center"/>
            <w:hideMark/>
          </w:tcPr>
          <w:p w:rsidR="00E9266D" w:rsidRPr="00E51499" w:rsidRDefault="00E9266D" w:rsidP="00E9266D">
            <w:pPr>
              <w:jc w:val="center"/>
              <w:rPr>
                <w:rFonts w:eastAsia="Times New Roman" w:cs="Times New Roman"/>
                <w:color w:val="000000"/>
                <w:lang w:val="en-US"/>
              </w:rPr>
            </w:pPr>
            <w:r w:rsidRPr="00E51499">
              <w:rPr>
                <w:rFonts w:eastAsia="Times New Roman" w:cs="Times New Roman"/>
                <w:color w:val="000000"/>
                <w:lang w:val="en-US"/>
              </w:rPr>
              <w:t>orientation</w:t>
            </w:r>
            <w:r w:rsidRPr="00E51499">
              <w:rPr>
                <w:rFonts w:eastAsia="Times New Roman" w:cs="Times New Roman"/>
                <w:color w:val="000000"/>
                <w:lang w:val="en-US"/>
              </w:rPr>
              <w:fldChar w:fldCharType="begin" w:fldLock="1"/>
            </w:r>
            <w:r w:rsidR="00E61077" w:rsidRPr="00E51499">
              <w:rPr>
                <w:rFonts w:eastAsia="Times New Roman" w:cs="Times New Roman"/>
                <w:color w:val="000000"/>
                <w:lang w:val="en-US"/>
              </w:rPr>
              <w:instrText>ADDIN CSL_CITATION { "citationItems" : [ { "id" : "ITEM-1", "itemData" : { "DOI" : "10.1520/E0399-12E03.2", "author" : [ { "dropping-particle" : "", "family" : "ASTM E399-12", "given" : "", "non-dropping-particle" : "", "parse-names" : false, "suffix" : "" } ], "container-title" : "Annu. B. ASTM Stand.", "id" : "ITEM-1", "issued" : { "date-parts" : [ [ "2013" ] ] }, "page" : "1-33", "title" : "Standard Test Method for Linear-Elastic Plane-Strain Fracture Toughness KIc of metallic materials", "type" : "article-journal" }, "uris" : [ "http://www.mendeley.com/documents/?uuid=f11f608b-991f-4528-b642-8f7f689e66d0" ] } ], "mendeley" : { "formattedCitation" : "[8]", "plainTextFormattedCitation" : "[8]", "previouslyFormattedCitation" : "[8]" }, "properties" : { "noteIndex" : 0 }, "schema" : "https://github.com/citation-style-language/schema/raw/master/csl-citation.json" }</w:instrText>
            </w:r>
            <w:r w:rsidRPr="00E51499">
              <w:rPr>
                <w:rFonts w:eastAsia="Times New Roman" w:cs="Times New Roman"/>
                <w:color w:val="000000"/>
                <w:lang w:val="en-US"/>
              </w:rPr>
              <w:fldChar w:fldCharType="separate"/>
            </w:r>
            <w:r w:rsidR="00D110B7" w:rsidRPr="00E51499">
              <w:rPr>
                <w:rFonts w:eastAsia="Times New Roman" w:cs="Times New Roman"/>
                <w:b w:val="0"/>
                <w:noProof/>
                <w:color w:val="000000"/>
                <w:lang w:val="en-US"/>
              </w:rPr>
              <w:t>[8]</w:t>
            </w:r>
            <w:r w:rsidRPr="00E51499">
              <w:rPr>
                <w:rFonts w:eastAsia="Times New Roman" w:cs="Times New Roman"/>
                <w:color w:val="000000"/>
                <w:lang w:val="en-US"/>
              </w:rPr>
              <w:fldChar w:fldCharType="end"/>
            </w:r>
          </w:p>
        </w:tc>
        <w:tc>
          <w:tcPr>
            <w:tcW w:w="1288" w:type="dxa"/>
            <w:noWrap/>
            <w:vAlign w:val="center"/>
            <w:hideMark/>
          </w:tcPr>
          <w:p w:rsidR="00E9266D" w:rsidRPr="00E51499" w:rsidRDefault="00E9266D" w:rsidP="00E926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L-R, C-R, R-L</w:t>
            </w:r>
          </w:p>
        </w:tc>
        <w:tc>
          <w:tcPr>
            <w:tcW w:w="858" w:type="dxa"/>
            <w:noWrap/>
            <w:vAlign w:val="center"/>
            <w:hideMark/>
          </w:tcPr>
          <w:p w:rsidR="00E9266D" w:rsidRPr="00E51499" w:rsidRDefault="00E9266D" w:rsidP="00E926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L-S, T-S</w:t>
            </w:r>
          </w:p>
        </w:tc>
        <w:tc>
          <w:tcPr>
            <w:tcW w:w="1288" w:type="dxa"/>
            <w:noWrap/>
            <w:vAlign w:val="center"/>
            <w:hideMark/>
          </w:tcPr>
          <w:p w:rsidR="00E9266D" w:rsidRPr="00E51499" w:rsidRDefault="00E9266D" w:rsidP="00E926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L-R, C-R, R-L</w:t>
            </w:r>
          </w:p>
        </w:tc>
      </w:tr>
      <w:tr w:rsidR="00E9266D" w:rsidRPr="00E51499" w:rsidTr="00E9266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360" w:type="dxa"/>
            <w:tcBorders>
              <w:left w:val="none" w:sz="0" w:space="0" w:color="auto"/>
              <w:right w:val="none" w:sz="0" w:space="0" w:color="auto"/>
            </w:tcBorders>
            <w:noWrap/>
            <w:vAlign w:val="center"/>
            <w:hideMark/>
          </w:tcPr>
          <w:p w:rsidR="00E9266D" w:rsidRPr="00E51499" w:rsidRDefault="00E9266D" w:rsidP="00AD46C7">
            <w:pPr>
              <w:jc w:val="center"/>
              <w:rPr>
                <w:rFonts w:eastAsia="Times New Roman" w:cs="Times New Roman"/>
                <w:color w:val="000000"/>
                <w:lang w:val="en-US"/>
              </w:rPr>
            </w:pPr>
            <w:r w:rsidRPr="00E51499">
              <w:rPr>
                <w:rFonts w:eastAsia="Times New Roman" w:cs="Times New Roman"/>
                <w:color w:val="000000"/>
                <w:lang w:val="en-US"/>
              </w:rPr>
              <w:t>specimen size    [mm]</w:t>
            </w:r>
          </w:p>
        </w:tc>
        <w:tc>
          <w:tcPr>
            <w:tcW w:w="3434" w:type="dxa"/>
            <w:gridSpan w:val="3"/>
            <w:tcBorders>
              <w:left w:val="none" w:sz="0" w:space="0" w:color="auto"/>
              <w:right w:val="none" w:sz="0" w:space="0" w:color="auto"/>
            </w:tcBorders>
            <w:noWrap/>
            <w:vAlign w:val="center"/>
            <w:hideMark/>
          </w:tcPr>
          <w:p w:rsidR="00E9266D" w:rsidRPr="00E51499" w:rsidRDefault="00E9266D" w:rsidP="00E9266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4 x 3 x 27</w:t>
            </w:r>
          </w:p>
        </w:tc>
      </w:tr>
      <w:tr w:rsidR="00E9266D" w:rsidRPr="00E51499" w:rsidTr="00E9266D">
        <w:trPr>
          <w:trHeight w:val="397"/>
          <w:jc w:val="center"/>
        </w:trPr>
        <w:tc>
          <w:tcPr>
            <w:cnfStyle w:val="001000000000" w:firstRow="0" w:lastRow="0" w:firstColumn="1" w:lastColumn="0" w:oddVBand="0" w:evenVBand="0" w:oddHBand="0" w:evenHBand="0" w:firstRowFirstColumn="0" w:firstRowLastColumn="0" w:lastRowFirstColumn="0" w:lastRowLastColumn="0"/>
            <w:tcW w:w="2360" w:type="dxa"/>
            <w:noWrap/>
            <w:vAlign w:val="center"/>
            <w:hideMark/>
          </w:tcPr>
          <w:p w:rsidR="00E9266D" w:rsidRPr="00E51499" w:rsidRDefault="00E9266D" w:rsidP="00E9266D">
            <w:pPr>
              <w:jc w:val="center"/>
              <w:rPr>
                <w:rFonts w:eastAsia="Times New Roman" w:cs="Times New Roman"/>
                <w:color w:val="000000"/>
                <w:lang w:val="en-US"/>
              </w:rPr>
            </w:pPr>
            <w:r w:rsidRPr="00E51499">
              <w:rPr>
                <w:rFonts w:eastAsia="Times New Roman" w:cs="Times New Roman"/>
                <w:color w:val="000000"/>
                <w:lang w:val="en-US"/>
              </w:rPr>
              <w:t>test temperatures [K]</w:t>
            </w:r>
          </w:p>
        </w:tc>
        <w:tc>
          <w:tcPr>
            <w:tcW w:w="3434" w:type="dxa"/>
            <w:gridSpan w:val="3"/>
            <w:noWrap/>
            <w:vAlign w:val="center"/>
            <w:hideMark/>
          </w:tcPr>
          <w:p w:rsidR="00E9266D" w:rsidRPr="00E51499" w:rsidRDefault="00E9266D" w:rsidP="00E926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US"/>
              </w:rPr>
            </w:pPr>
            <w:r w:rsidRPr="00E51499">
              <w:rPr>
                <w:rFonts w:eastAsia="Times New Roman" w:cs="Times New Roman"/>
                <w:color w:val="000000"/>
                <w:lang w:val="en-US"/>
              </w:rPr>
              <w:t>RT &lt; T &lt; 525</w:t>
            </w:r>
          </w:p>
        </w:tc>
      </w:tr>
    </w:tbl>
    <w:p w:rsidR="00E9266D" w:rsidRPr="00E51499" w:rsidRDefault="00E9266D" w:rsidP="00830C09">
      <w:pPr>
        <w:spacing w:line="360" w:lineRule="auto"/>
        <w:jc w:val="both"/>
        <w:rPr>
          <w:rFonts w:cs="Arial"/>
          <w:lang w:val="en-US"/>
        </w:rPr>
      </w:pPr>
    </w:p>
    <w:p w:rsidR="0078308D" w:rsidRPr="00E51499" w:rsidRDefault="0078308D">
      <w:pPr>
        <w:rPr>
          <w:rFonts w:eastAsiaTheme="majorEastAsia" w:cstheme="majorBidi"/>
          <w:b/>
          <w:bCs/>
          <w:color w:val="4F81BD" w:themeColor="accent1"/>
        </w:rPr>
      </w:pPr>
      <w:bookmarkStart w:id="4" w:name="_Toc434344933"/>
      <w:r w:rsidRPr="00E51499">
        <w:br w:type="page"/>
      </w:r>
    </w:p>
    <w:p w:rsidR="00830C09" w:rsidRPr="00E51499" w:rsidRDefault="00830C09" w:rsidP="00830C09">
      <w:pPr>
        <w:pStyle w:val="berschrift2"/>
        <w:rPr>
          <w:rFonts w:asciiTheme="minorHAnsi" w:hAnsiTheme="minorHAnsi"/>
          <w:sz w:val="22"/>
          <w:szCs w:val="22"/>
        </w:rPr>
      </w:pPr>
      <w:r w:rsidRPr="00E51499">
        <w:rPr>
          <w:rFonts w:asciiTheme="minorHAnsi" w:hAnsiTheme="minorHAnsi"/>
          <w:sz w:val="22"/>
          <w:szCs w:val="22"/>
        </w:rPr>
        <w:lastRenderedPageBreak/>
        <w:t>Cohesive Zone Model</w:t>
      </w:r>
      <w:bookmarkEnd w:id="4"/>
      <w:r w:rsidR="002F6661" w:rsidRPr="00E51499">
        <w:rPr>
          <w:rFonts w:asciiTheme="minorHAnsi" w:hAnsiTheme="minorHAnsi"/>
          <w:sz w:val="22"/>
          <w:szCs w:val="22"/>
        </w:rPr>
        <w:t xml:space="preserve"> (CZM)</w:t>
      </w:r>
    </w:p>
    <w:p w:rsidR="00830C09" w:rsidRPr="00E51499" w:rsidRDefault="00830C09" w:rsidP="00830C09"/>
    <w:p w:rsidR="00F43A75" w:rsidRPr="00E51499" w:rsidRDefault="00F43A75" w:rsidP="00F43A75">
      <w:pPr>
        <w:spacing w:line="360" w:lineRule="auto"/>
        <w:jc w:val="both"/>
        <w:rPr>
          <w:rFonts w:cs="Arial"/>
        </w:rPr>
      </w:pPr>
      <w:r w:rsidRPr="00E51499">
        <w:rPr>
          <w:rFonts w:cs="Arial"/>
        </w:rPr>
        <w:t xml:space="preserve">Numerical simulation of crack growth and fracture behaviour of engineering materials and structures can be phenomenological described with the cohesive zone model. The fracture process and the material separation only exist in a small zone – the cohesive zone - ahead of the crack tip. In contrast the surrounding area consists of damage-free continuum elements, which are only subject elastic-(plastic) deformation under global loading. Consequently failure occurs only </w:t>
      </w:r>
      <w:r w:rsidRPr="00E51499">
        <w:rPr>
          <w:rFonts w:cs="Arial"/>
          <w:lang w:val="en-US"/>
        </w:rPr>
        <w:t xml:space="preserve">along existing interface elements </w:t>
      </w:r>
      <w:r w:rsidRPr="00E51499">
        <w:rPr>
          <w:rFonts w:cs="Arial"/>
        </w:rPr>
        <w:t>within the cohesive elements.</w:t>
      </w:r>
    </w:p>
    <w:p w:rsidR="006D7E14" w:rsidRPr="00E51499" w:rsidRDefault="00F43A75" w:rsidP="006D7E14">
      <w:pPr>
        <w:spacing w:line="360" w:lineRule="auto"/>
        <w:jc w:val="both"/>
        <w:rPr>
          <w:rFonts w:cs="Arial"/>
        </w:rPr>
      </w:pPr>
      <w:r w:rsidRPr="00E51499">
        <w:rPr>
          <w:rFonts w:cs="Arial"/>
        </w:rPr>
        <w:t>The cohesive zone model was first introduced by</w:t>
      </w:r>
      <w:r w:rsidRPr="00E51499" w:rsidDel="00F43A75">
        <w:rPr>
          <w:rFonts w:cs="Arial"/>
        </w:rPr>
        <w:t xml:space="preserve"> </w:t>
      </w:r>
      <w:proofErr w:type="spellStart"/>
      <w:r w:rsidRPr="00E51499">
        <w:rPr>
          <w:rFonts w:cs="Arial"/>
        </w:rPr>
        <w:t>Dugdale</w:t>
      </w:r>
      <w:proofErr w:type="spellEnd"/>
      <w:r w:rsidRPr="00E51499">
        <w:rPr>
          <w:rFonts w:cs="Arial"/>
        </w:rPr>
        <w:t xml:space="preserve"> </w:t>
      </w:r>
      <w:r w:rsidR="006D7E14" w:rsidRPr="00E51499">
        <w:rPr>
          <w:rFonts w:cs="Arial"/>
        </w:rPr>
        <w:t xml:space="preserve">(1960) </w:t>
      </w:r>
      <w:r w:rsidR="006D7E14" w:rsidRPr="00E51499">
        <w:rPr>
          <w:rFonts w:cs="Arial"/>
        </w:rPr>
        <w:fldChar w:fldCharType="begin" w:fldLock="1"/>
      </w:r>
      <w:r w:rsidRPr="00E51499">
        <w:rPr>
          <w:rFonts w:cs="Arial"/>
        </w:rPr>
        <w:instrText>ADDIN CSL_CITATION { "citationItems" : [ { "id" : "ITEM-1", "itemData" : { "author" : [ { "dropping-particle" : "", "family" : "Dugdale", "given" : "D. S.", "non-dropping-particle" : "", "parse-names" : false, "suffix" : "" } ], "container-title" : "J. Mech. Phys. Solids", "id" : "ITEM-1", "issued" : { "date-parts" : [ [ "1960" ] ] }, "page" : "100-104", "title" : "Yielding of steel sheets containing slits", "type" : "article-journal", "volume" : "8" }, "uris" : [ "http://www.mendeley.com/documents/?uuid=38fea6a6-1662-46e8-8cbe-6e676f47b775" ] } ], "mendeley" : { "formattedCitation" : "[16]", "plainTextFormattedCitation" : "[16]", "previouslyFormattedCitation" : "[17]" }, "properties" : { "noteIndex" : 0 }, "schema" : "https://github.com/citation-style-language/schema/raw/master/csl-citation.json" }</w:instrText>
      </w:r>
      <w:r w:rsidR="006D7E14" w:rsidRPr="00E51499">
        <w:rPr>
          <w:rFonts w:cs="Arial"/>
        </w:rPr>
        <w:fldChar w:fldCharType="separate"/>
      </w:r>
      <w:r w:rsidRPr="00E51499">
        <w:rPr>
          <w:rFonts w:cs="Arial"/>
          <w:noProof/>
        </w:rPr>
        <w:t>[16]</w:t>
      </w:r>
      <w:r w:rsidR="006D7E14" w:rsidRPr="00E51499">
        <w:rPr>
          <w:rFonts w:cs="Arial"/>
        </w:rPr>
        <w:fldChar w:fldCharType="end"/>
      </w:r>
      <w:r w:rsidR="006D7E14" w:rsidRPr="00E51499">
        <w:rPr>
          <w:rFonts w:cs="Arial"/>
        </w:rPr>
        <w:t xml:space="preserve"> and </w:t>
      </w:r>
      <w:proofErr w:type="spellStart"/>
      <w:r w:rsidR="006D7E14" w:rsidRPr="00E51499">
        <w:rPr>
          <w:rFonts w:cs="Arial"/>
        </w:rPr>
        <w:t>Barenblatt</w:t>
      </w:r>
      <w:proofErr w:type="spellEnd"/>
      <w:r w:rsidR="006D7E14" w:rsidRPr="00E51499">
        <w:rPr>
          <w:rFonts w:cs="Arial"/>
        </w:rPr>
        <w:t xml:space="preserve"> (1962) </w:t>
      </w:r>
      <w:r w:rsidR="006D7E14" w:rsidRPr="00E51499">
        <w:rPr>
          <w:rFonts w:cs="Arial"/>
        </w:rPr>
        <w:fldChar w:fldCharType="begin" w:fldLock="1"/>
      </w:r>
      <w:r w:rsidRPr="00E51499">
        <w:rPr>
          <w:rFonts w:cs="Arial"/>
        </w:rPr>
        <w:instrText>ADDIN CSL_CITATION { "citationItems" : [ { "id" : "ITEM-1", "itemData" : { "author" : [ { "dropping-particle" : "", "family" : "Barenblatt", "given" : "G.I.", "non-dropping-particle" : "", "parse-names" : false, "suffix" : "" } ], "container-title" : "Zhurnal Prikladnoy Mekhaniki i Tecnicheskoy", "id" : "ITEM-1", "issued" : { "date-parts" : [ [ "1961" ] ] }, "page" : "3-56", "title" : "The mathematical theory of equilibrium cracks formed in brittle fracture", "type" : "article-journal", "volume" : "4" }, "uris" : [ "http://www.mendeley.com/documents/?uuid=b23162ad-c994-4888-91fe-0611d5da8423" ] } ], "mendeley" : { "formattedCitation" : "[17]", "plainTextFormattedCitation" : "[17]", "previouslyFormattedCitation" : "[18]" }, "properties" : { "noteIndex" : 0 }, "schema" : "https://github.com/citation-style-language/schema/raw/master/csl-citation.json" }</w:instrText>
      </w:r>
      <w:r w:rsidR="006D7E14" w:rsidRPr="00E51499">
        <w:rPr>
          <w:rFonts w:cs="Arial"/>
        </w:rPr>
        <w:fldChar w:fldCharType="separate"/>
      </w:r>
      <w:r w:rsidRPr="00E51499">
        <w:rPr>
          <w:rFonts w:cs="Arial"/>
          <w:noProof/>
        </w:rPr>
        <w:t>[17]</w:t>
      </w:r>
      <w:r w:rsidR="006D7E14" w:rsidRPr="00E51499">
        <w:rPr>
          <w:rFonts w:cs="Arial"/>
        </w:rPr>
        <w:fldChar w:fldCharType="end"/>
      </w:r>
      <w:r w:rsidR="006D7E14" w:rsidRPr="00E51499">
        <w:rPr>
          <w:rFonts w:cs="Arial"/>
          <w:noProof/>
        </w:rPr>
        <w:t xml:space="preserve"> </w:t>
      </w:r>
      <w:r w:rsidR="006D7E14" w:rsidRPr="00E51499">
        <w:rPr>
          <w:rFonts w:cs="Arial"/>
        </w:rPr>
        <w:t xml:space="preserve">in a so called “strip-yield” model based on the idea to avoid the Griffith`s stress singularity at the crack tip. Thereby the crack system is divided into two parts. A stress free sector ahead of the crack tip and a define stress distribution at the crack tip. The magnitude of the stress at the crack tip is therefore limited to a constant stress equal to the yield strength </w:t>
      </w:r>
      <m:oMath>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oMath>
      <w:r w:rsidR="006D7E14" w:rsidRPr="00E51499">
        <w:rPr>
          <w:rFonts w:cs="Arial"/>
        </w:rPr>
        <w:t xml:space="preserve"> (</w:t>
      </w:r>
      <w:proofErr w:type="spellStart"/>
      <w:r w:rsidR="006D7E14" w:rsidRPr="00E51499">
        <w:rPr>
          <w:rFonts w:cs="Arial"/>
        </w:rPr>
        <w:t>Dugdale</w:t>
      </w:r>
      <w:proofErr w:type="spellEnd"/>
      <w:r w:rsidR="006D7E14" w:rsidRPr="00E51499">
        <w:rPr>
          <w:rFonts w:cs="Arial"/>
        </w:rPr>
        <w:t xml:space="preserve">) or a stress distribution </w:t>
      </w:r>
      <m:oMath>
        <m:r>
          <w:rPr>
            <w:rFonts w:ascii="Cambria Math" w:hAnsi="Cambria Math" w:cs="Arial"/>
          </w:rPr>
          <m:t>σ(x)</m:t>
        </m:r>
      </m:oMath>
      <w:r w:rsidR="006D7E14" w:rsidRPr="00E51499">
        <w:rPr>
          <w:rFonts w:eastAsiaTheme="minorEastAsia" w:cs="Arial"/>
        </w:rPr>
        <w:t xml:space="preserve"> depending on the separation subjected to the process zone ahead of the crack tip (</w:t>
      </w:r>
      <w:proofErr w:type="spellStart"/>
      <w:r w:rsidR="006D7E14" w:rsidRPr="00E51499">
        <w:rPr>
          <w:rFonts w:eastAsiaTheme="minorEastAsia" w:cs="Arial"/>
        </w:rPr>
        <w:t>Barenblatt</w:t>
      </w:r>
      <w:proofErr w:type="spellEnd"/>
      <w:r w:rsidR="006D7E14" w:rsidRPr="00E51499">
        <w:rPr>
          <w:rFonts w:eastAsiaTheme="minorEastAsia" w:cs="Arial"/>
        </w:rPr>
        <w:t xml:space="preserve">). </w:t>
      </w:r>
      <w:r w:rsidR="006D7E14" w:rsidRPr="00E51499">
        <w:rPr>
          <w:rFonts w:cs="Arial"/>
        </w:rPr>
        <w:t xml:space="preserve">In contrast the surrounding area consists of damage-free continuum elements, which are only subject elastic-(plastic) deformation under global loading. Consequently failure occurs only </w:t>
      </w:r>
      <w:r w:rsidR="006D7E14" w:rsidRPr="00E51499">
        <w:rPr>
          <w:rFonts w:cs="Arial"/>
          <w:lang w:val="en-US"/>
        </w:rPr>
        <w:t xml:space="preserve">along existing interface elements </w:t>
      </w:r>
      <w:r w:rsidR="006D7E14" w:rsidRPr="00E51499">
        <w:rPr>
          <w:rFonts w:cs="Arial"/>
        </w:rPr>
        <w:t xml:space="preserve">within the cohesive elements. </w:t>
      </w:r>
    </w:p>
    <w:p w:rsidR="006D7E14" w:rsidRPr="00E51499" w:rsidRDefault="006D7E14" w:rsidP="006D7E14">
      <w:pPr>
        <w:spacing w:line="360" w:lineRule="auto"/>
        <w:jc w:val="both"/>
        <w:rPr>
          <w:rFonts w:eastAsiaTheme="minorEastAsia" w:cs="Arial"/>
        </w:rPr>
      </w:pPr>
      <w:r w:rsidRPr="00E51499">
        <w:rPr>
          <w:rFonts w:eastAsiaTheme="minorEastAsia" w:cs="Arial"/>
        </w:rPr>
        <w:t>The concentration of deformation in a discrete plane in the process zone is described by a constitutive equation, called traction-separation laws (TSL)</w:t>
      </w:r>
      <w:r w:rsidR="00963EC8" w:rsidRPr="00E51499">
        <w:rPr>
          <w:rFonts w:eastAsiaTheme="minorEastAsia" w:cs="Arial"/>
        </w:rPr>
        <w:t>,</w:t>
      </w:r>
      <w:r w:rsidRPr="00E51499">
        <w:rPr>
          <w:rFonts w:eastAsiaTheme="minorEastAsia" w:cs="Arial"/>
        </w:rPr>
        <w:t xml:space="preserve"> which is identified by determining it material depended parameters. </w:t>
      </w:r>
    </w:p>
    <w:p w:rsidR="00DB7CEF" w:rsidRPr="00E51499" w:rsidRDefault="00830C09" w:rsidP="00830C09">
      <w:pPr>
        <w:keepNext/>
        <w:spacing w:line="360" w:lineRule="auto"/>
        <w:jc w:val="center"/>
      </w:pPr>
      <w:r w:rsidRPr="00E51499">
        <w:rPr>
          <w:noProof/>
          <w:lang w:val="en-US"/>
        </w:rPr>
        <mc:AlternateContent>
          <mc:Choice Requires="wpg">
            <w:drawing>
              <wp:inline distT="0" distB="0" distL="0" distR="0" wp14:anchorId="2FEFFF99" wp14:editId="252D54D8">
                <wp:extent cx="3403158" cy="1184579"/>
                <wp:effectExtent l="0" t="0" r="6985" b="0"/>
                <wp:docPr id="3" name="Gruppieren 10"/>
                <wp:cNvGraphicFramePr/>
                <a:graphic xmlns:a="http://schemas.openxmlformats.org/drawingml/2006/main">
                  <a:graphicData uri="http://schemas.microsoft.com/office/word/2010/wordprocessingGroup">
                    <wpg:wgp>
                      <wpg:cNvGrpSpPr/>
                      <wpg:grpSpPr>
                        <a:xfrm>
                          <a:off x="0" y="0"/>
                          <a:ext cx="3403158" cy="1184579"/>
                          <a:chOff x="0" y="0"/>
                          <a:chExt cx="5969801" cy="2093020"/>
                        </a:xfrm>
                      </wpg:grpSpPr>
                      <pic:pic xmlns:pic="http://schemas.openxmlformats.org/drawingml/2006/picture">
                        <pic:nvPicPr>
                          <pic:cNvPr id="5"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69801" cy="209302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6" name="Textfeld 25"/>
                        <wps:cNvSpPr txBox="1"/>
                        <wps:spPr>
                          <a:xfrm>
                            <a:off x="431930" y="1655459"/>
                            <a:ext cx="610740" cy="387605"/>
                          </a:xfrm>
                          <a:prstGeom prst="rect">
                            <a:avLst/>
                          </a:prstGeom>
                          <a:solidFill>
                            <a:schemeClr val="bg1"/>
                          </a:solidFill>
                        </wps:spPr>
                        <wps:txbx>
                          <w:txbxContent>
                            <w:p w:rsidR="00F43A75" w:rsidRPr="00512E7E" w:rsidRDefault="00F43A75" w:rsidP="00830C09">
                              <w:pPr>
                                <w:pStyle w:val="StandardWeb"/>
                                <w:spacing w:before="0" w:beforeAutospacing="0" w:after="0" w:afterAutospacing="0"/>
                                <w:jc w:val="center"/>
                                <w:textAlignment w:val="baseline"/>
                                <w:rPr>
                                  <w:sz w:val="20"/>
                                  <w:szCs w:val="20"/>
                                </w:rPr>
                              </w:pPr>
                              <w:r w:rsidRPr="00512E7E">
                                <w:rPr>
                                  <w:rFonts w:ascii="Tahoma" w:eastAsia="Tahoma" w:hAnsi="Tahoma" w:cs="Tahoma"/>
                                  <w:color w:val="000000" w:themeColor="text1"/>
                                  <w:kern w:val="24"/>
                                  <w:sz w:val="20"/>
                                  <w:szCs w:val="20"/>
                                </w:rPr>
                                <w:t>II</w:t>
                              </w:r>
                            </w:p>
                          </w:txbxContent>
                        </wps:txbx>
                        <wps:bodyPr wrap="square" rtlCol="0">
                          <a:noAutofit/>
                        </wps:bodyPr>
                      </wps:wsp>
                      <wps:wsp>
                        <wps:cNvPr id="7" name="Textfeld 7"/>
                        <wps:cNvSpPr txBox="1"/>
                        <wps:spPr>
                          <a:xfrm>
                            <a:off x="4802105" y="1655155"/>
                            <a:ext cx="677028" cy="387763"/>
                          </a:xfrm>
                          <a:prstGeom prst="rect">
                            <a:avLst/>
                          </a:prstGeom>
                          <a:solidFill>
                            <a:schemeClr val="bg1"/>
                          </a:solidFill>
                        </wps:spPr>
                        <wps:txbx>
                          <w:txbxContent>
                            <w:p w:rsidR="00F43A75" w:rsidRPr="00512E7E" w:rsidRDefault="00F43A75" w:rsidP="00830C09">
                              <w:pPr>
                                <w:pStyle w:val="StandardWeb"/>
                                <w:spacing w:before="0" w:beforeAutospacing="0" w:after="0" w:afterAutospacing="0"/>
                                <w:jc w:val="center"/>
                                <w:textAlignment w:val="baseline"/>
                                <w:rPr>
                                  <w:sz w:val="20"/>
                                  <w:szCs w:val="20"/>
                                </w:rPr>
                              </w:pPr>
                              <w:r w:rsidRPr="00512E7E">
                                <w:rPr>
                                  <w:rFonts w:ascii="Tahoma" w:eastAsia="Tahoma" w:hAnsi="Tahoma" w:cs="Tahoma"/>
                                  <w:color w:val="000000" w:themeColor="text1"/>
                                  <w:kern w:val="24"/>
                                  <w:sz w:val="20"/>
                                  <w:szCs w:val="20"/>
                                </w:rPr>
                                <w:t>III</w:t>
                              </w:r>
                            </w:p>
                          </w:txbxContent>
                        </wps:txbx>
                        <wps:bodyPr wrap="square" rtlCol="0">
                          <a:noAutofit/>
                        </wps:bodyPr>
                      </wps:wsp>
                    </wpg:wgp>
                  </a:graphicData>
                </a:graphic>
              </wp:inline>
            </w:drawing>
          </mc:Choice>
          <mc:Fallback>
            <w:pict>
              <v:group id="Gruppieren 10" o:spid="_x0000_s1074" style="width:267.95pt;height:93.25pt;mso-position-horizontal-relative:char;mso-position-vertical-relative:line" coordsize="59698,20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75" type="#_x0000_t75" style="position:absolute;width:59698;height:209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YVHLFAAAA2gAAAA8AAABkcnMvZG93bnJldi54bWxEj09rwkAUxO+C32F5hd50Y8AgqauUYqkU&#10;czDaQ2+P7GsSmn0bsps/7ad3CwWPw8z8htnuJ9OIgTpXW1awWkYgiAuray4VXC+viw0I55E1NpZJ&#10;wQ852O/msy2m2o58piH3pQgQdikqqLxvUyldUZFBt7QtcfC+bGfQB9mVUnc4BrhpZBxFiTRYc1io&#10;sKWXiorvvDcKsqxfXX518j7kdPp4K4v48JnHSj0+TM9PIDxN/h7+bx+1gjX8XQk3QO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mFRyxQAAANoAAAAPAAAAAAAAAAAAAAAA&#10;AJ8CAABkcnMvZG93bnJldi54bWxQSwUGAAAAAAQABAD3AAAAkQMAAAAA&#10;" fillcolor="#4f81bd [3204]" strokecolor="black [3213]">
                  <v:imagedata r:id="rId17" o:title=""/>
                </v:shape>
                <v:shape id="Textfeld 25" o:spid="_x0000_s1076" type="#_x0000_t202" style="position:absolute;left:4319;top:16554;width:6107;height:3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h+sIA&#10;AADaAAAADwAAAGRycy9kb3ducmV2LnhtbESPQWsCMRSE7wX/Q3iCt5rYg5XVKCoIpRfRSs+vm+dm&#10;dfOyJKm7+uubQqHHYWa+YRar3jXiRiHWnjVMxgoEcelNzZWG08fueQYiJmSDjWfScKcIq+XgaYGF&#10;8R0f6HZMlcgQjgVqsCm1hZSxtOQwjn1LnL2zDw5TlqGSJmCX4a6RL0pNpcOa84LFlraWyuvx22n4&#10;rC60qd/DQ+2l6q4zfzh9vVqtR8N+PQeRqE//4b/2m9Ewhd8r+QbI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1OH6wgAAANoAAAAPAAAAAAAAAAAAAAAAAJgCAABkcnMvZG93&#10;bnJldi54bWxQSwUGAAAAAAQABAD1AAAAhwMAAAAA&#10;" fillcolor="white [3212]" stroked="f">
                  <v:textbox>
                    <w:txbxContent>
                      <w:p w:rsidR="00F43A75" w:rsidRPr="00512E7E" w:rsidRDefault="00F43A75" w:rsidP="00830C09">
                        <w:pPr>
                          <w:pStyle w:val="StandardWeb"/>
                          <w:spacing w:before="0" w:beforeAutospacing="0" w:after="0" w:afterAutospacing="0"/>
                          <w:jc w:val="center"/>
                          <w:textAlignment w:val="baseline"/>
                          <w:rPr>
                            <w:sz w:val="20"/>
                            <w:szCs w:val="20"/>
                          </w:rPr>
                        </w:pPr>
                        <w:r w:rsidRPr="00512E7E">
                          <w:rPr>
                            <w:rFonts w:ascii="Tahoma" w:eastAsia="Tahoma" w:hAnsi="Tahoma" w:cs="Tahoma"/>
                            <w:color w:val="000000" w:themeColor="text1"/>
                            <w:kern w:val="24"/>
                            <w:sz w:val="20"/>
                            <w:szCs w:val="20"/>
                          </w:rPr>
                          <w:t>II</w:t>
                        </w:r>
                      </w:p>
                    </w:txbxContent>
                  </v:textbox>
                </v:shape>
                <v:shape id="Textfeld 7" o:spid="_x0000_s1077" type="#_x0000_t202" style="position:absolute;left:48021;top:16551;width:6770;height:3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EYcIA&#10;AADaAAAADwAAAGRycy9kb3ducmV2LnhtbESPQWsCMRSE7wX/Q3iCt5rUg8rWKFYQSi9FK56fm9fN&#10;6uZlSaK77a9vBKHHYWa+YRar3jXiRiHWnjW8jBUI4tKbmisNh6/t8xxETMgGG8+k4YcirJaDpwUW&#10;xne8o9s+VSJDOBaowabUFlLG0pLDOPYtcfa+fXCYsgyVNAG7DHeNnCg1lQ5rzgsWW9pYKi/7q9Nw&#10;rM70Vn+EX/UpVXeZ+93hNLNaj4b9+hVEoj79hx/td6NhBvcr+Qb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ERhwgAAANoAAAAPAAAAAAAAAAAAAAAAAJgCAABkcnMvZG93&#10;bnJldi54bWxQSwUGAAAAAAQABAD1AAAAhwMAAAAA&#10;" fillcolor="white [3212]" stroked="f">
                  <v:textbox>
                    <w:txbxContent>
                      <w:p w:rsidR="00F43A75" w:rsidRPr="00512E7E" w:rsidRDefault="00F43A75" w:rsidP="00830C09">
                        <w:pPr>
                          <w:pStyle w:val="StandardWeb"/>
                          <w:spacing w:before="0" w:beforeAutospacing="0" w:after="0" w:afterAutospacing="0"/>
                          <w:jc w:val="center"/>
                          <w:textAlignment w:val="baseline"/>
                          <w:rPr>
                            <w:sz w:val="20"/>
                            <w:szCs w:val="20"/>
                          </w:rPr>
                        </w:pPr>
                        <w:r w:rsidRPr="00512E7E">
                          <w:rPr>
                            <w:rFonts w:ascii="Tahoma" w:eastAsia="Tahoma" w:hAnsi="Tahoma" w:cs="Tahoma"/>
                            <w:color w:val="000000" w:themeColor="text1"/>
                            <w:kern w:val="24"/>
                            <w:sz w:val="20"/>
                            <w:szCs w:val="20"/>
                          </w:rPr>
                          <w:t>III</w:t>
                        </w:r>
                      </w:p>
                    </w:txbxContent>
                  </v:textbox>
                </v:shape>
                <w10:anchorlock/>
              </v:group>
            </w:pict>
          </mc:Fallback>
        </mc:AlternateContent>
      </w:r>
    </w:p>
    <w:p w:rsidR="00830C09" w:rsidRPr="00E51499" w:rsidRDefault="00830C09" w:rsidP="00830C09">
      <w:pPr>
        <w:spacing w:line="360" w:lineRule="auto"/>
        <w:jc w:val="center"/>
        <w:rPr>
          <w:rFonts w:eastAsiaTheme="minorEastAsia" w:cs="Arial"/>
        </w:rPr>
      </w:pPr>
      <w:r w:rsidRPr="00E51499">
        <w:t xml:space="preserve">Figure </w:t>
      </w:r>
      <w:fldSimple w:instr=" SEQ Figure \* ARABIC ">
        <w:r w:rsidR="00B00E8B" w:rsidRPr="00E51499">
          <w:rPr>
            <w:noProof/>
          </w:rPr>
          <w:t>4</w:t>
        </w:r>
      </w:fldSimple>
      <w:r w:rsidR="00490455" w:rsidRPr="00E51499">
        <w:t xml:space="preserve">: I stress free sector, II </w:t>
      </w:r>
      <w:proofErr w:type="spellStart"/>
      <w:r w:rsidRPr="00E51499">
        <w:t>Dugdale</w:t>
      </w:r>
      <w:proofErr w:type="spellEnd"/>
      <w:r w:rsidRPr="00E51499">
        <w:t xml:space="preserve"> model and III </w:t>
      </w:r>
      <w:proofErr w:type="spellStart"/>
      <w:r w:rsidRPr="00E51499">
        <w:t>Barenblatt</w:t>
      </w:r>
      <w:proofErr w:type="spellEnd"/>
      <w:r w:rsidRPr="00E51499">
        <w:t xml:space="preserve"> model.</w:t>
      </w:r>
    </w:p>
    <w:p w:rsidR="00830C09" w:rsidRPr="00E51499" w:rsidRDefault="00830C09" w:rsidP="00830C09">
      <w:pPr>
        <w:spacing w:line="360" w:lineRule="auto"/>
        <w:jc w:val="both"/>
        <w:rPr>
          <w:rFonts w:eastAsiaTheme="minorEastAsia" w:cs="Arial"/>
        </w:rPr>
      </w:pPr>
      <w:r w:rsidRPr="00E51499">
        <w:rPr>
          <w:rFonts w:eastAsiaTheme="minorEastAsia" w:cs="Arial"/>
        </w:rPr>
        <w:t>Later on further fracture mechanical FEM studies with cohesive zone</w:t>
      </w:r>
      <w:ins w:id="5" w:author="aktaa" w:date="2015-11-06T13:30:00Z">
        <w:r w:rsidR="00A54F34" w:rsidRPr="00E51499">
          <w:rPr>
            <w:rFonts w:eastAsiaTheme="minorEastAsia" w:cs="Arial"/>
          </w:rPr>
          <w:t xml:space="preserve"> </w:t>
        </w:r>
      </w:ins>
      <w:r w:rsidR="00E52F4F" w:rsidRPr="00E51499">
        <w:rPr>
          <w:rFonts w:eastAsiaTheme="minorEastAsia" w:cs="Arial"/>
        </w:rPr>
        <w:t xml:space="preserve">model with different TSLs </w:t>
      </w:r>
      <w:r w:rsidRPr="00E51499">
        <w:rPr>
          <w:rFonts w:eastAsiaTheme="minorEastAsia" w:cs="Arial"/>
        </w:rPr>
        <w:t xml:space="preserve">have been </w:t>
      </w:r>
      <w:r w:rsidR="00E52F4F" w:rsidRPr="00E51499">
        <w:rPr>
          <w:rFonts w:eastAsiaTheme="minorEastAsia" w:cs="Arial"/>
        </w:rPr>
        <w:t>developed</w:t>
      </w:r>
      <w:r w:rsidRPr="00E51499">
        <w:rPr>
          <w:rFonts w:eastAsiaTheme="minorEastAsia" w:cs="Arial"/>
        </w:rPr>
        <w:t xml:space="preserve"> by </w:t>
      </w:r>
      <w:proofErr w:type="spellStart"/>
      <w:r w:rsidRPr="00E51499">
        <w:rPr>
          <w:rFonts w:eastAsiaTheme="minorEastAsia" w:cs="Arial"/>
        </w:rPr>
        <w:t>Carpinteri</w:t>
      </w:r>
      <w:proofErr w:type="spellEnd"/>
      <w:r w:rsidRPr="00E51499">
        <w:rPr>
          <w:rFonts w:eastAsiaTheme="minorEastAsia" w:cs="Arial"/>
        </w:rPr>
        <w:t xml:space="preserve"> </w:t>
      </w:r>
      <w:r w:rsidRPr="00E51499">
        <w:rPr>
          <w:rFonts w:eastAsiaTheme="minorEastAsia" w:cs="Arial"/>
        </w:rPr>
        <w:fldChar w:fldCharType="begin" w:fldLock="1"/>
      </w:r>
      <w:r w:rsidR="00F43A75" w:rsidRPr="00E51499">
        <w:rPr>
          <w:rFonts w:eastAsiaTheme="minorEastAsia" w:cs="Arial"/>
        </w:rPr>
        <w:instrText>ADDIN CSL_CITATION { "citationItems" : [ { "id" : "ITEM-1", "itemData" : { "DOI" : "10.1016/S0013-7944(01)00085-6", "ISSN" : "00137944", "abstract" : "The fictitious crack model by Hillerborg is the most widely used model to simulate damage and fracture in concrete structures. Its peculiar capability to capture the evolution of the cracking process is accompanied by its simplicity. However, some aspects of the phenomenon are not considered in the model, for instance the size-dependence of the nominal quantities involved in the cohesive law. This affects the predictive capabilities of the model, when it is used to extrapolate results from small laboratory specimens to full-scale structures. In this paper, a scale-independent cohesive law is put forward, which overcomes these drawbacks and permits to obtain a unique constitutive relationship for softening in concrete. By assuming damage occuring in a fractal band inside the specimen, nominal stress, crack opening displacement and nominal fracture energy become scale dependent. Hence they should be substituted by fractal quantities, which are the true material constrants. A mutual relation among their fractal physical dimensions puts a strong restriction to disorder, by varying the scaling exponents of the kinematical quantities, a clear transition from discrete to smeared cracking can be obtained. The fractal cohesive law is eventually applied to some tensile test data, showing perfect agreement between theory and experiments. \u00a9 2001 Elsevier Science Ltd. All rights reserved.", "author" : [ { "dropping-particle" : "", "family" : "Carpinteri", "given" : "Alberto", "non-dropping-particle" : "", "parse-names" : false, "suffix" : "" }, { "dropping-particle" : "", "family" : "Chiaia", "given" : "Bernardino", "non-dropping-particle" : "", "parse-names" : false, "suffix" : "" }, { "dropping-particle" : "", "family" : "Cornetti", "given" : "Pietro", "non-dropping-particle" : "", "parse-names" : false, "suffix" : "" } ], "container-title" : "Engineering Fracture Mechanics", "id" : "ITEM-1", "issued" : { "date-parts" : [ [ "2001" ] ] }, "page" : "207-217", "title" : "A scale-invariant cohesive crack model for quasi-brittle materials", "type" : "article-journal", "volume" : "69" }, "uris" : [ "http://www.mendeley.com/documents/?uuid=c90ca5ea-00c1-440c-8330-aca21aa74729" ] } ], "mendeley" : { "formattedCitation" : "[18]", "plainTextFormattedCitation" : "[18]", "previouslyFormattedCitation" : "[19]" }, "properties" : { "noteIndex" : 0 }, "schema" : "https://github.com/citation-style-language/schema/raw/master/csl-citation.json" }</w:instrText>
      </w:r>
      <w:r w:rsidRPr="00E51499">
        <w:rPr>
          <w:rFonts w:eastAsiaTheme="minorEastAsia" w:cs="Arial"/>
        </w:rPr>
        <w:fldChar w:fldCharType="separate"/>
      </w:r>
      <w:r w:rsidR="00F43A75" w:rsidRPr="00E51499">
        <w:rPr>
          <w:rFonts w:eastAsiaTheme="minorEastAsia" w:cs="Arial"/>
          <w:noProof/>
        </w:rPr>
        <w:t>[18]</w:t>
      </w:r>
      <w:r w:rsidRPr="00E51499">
        <w:rPr>
          <w:rFonts w:eastAsiaTheme="minorEastAsia" w:cs="Arial"/>
        </w:rPr>
        <w:fldChar w:fldCharType="end"/>
      </w:r>
      <w:r w:rsidRPr="00E51499">
        <w:rPr>
          <w:rFonts w:eastAsiaTheme="minorEastAsia" w:cs="Arial"/>
        </w:rPr>
        <w:t xml:space="preserve"> and </w:t>
      </w:r>
      <w:proofErr w:type="spellStart"/>
      <w:r w:rsidRPr="00E51499">
        <w:rPr>
          <w:rFonts w:eastAsiaTheme="minorEastAsia" w:cs="Arial"/>
        </w:rPr>
        <w:t>Hillerborg</w:t>
      </w:r>
      <w:proofErr w:type="spellEnd"/>
      <w:r w:rsidRPr="00E51499">
        <w:rPr>
          <w:rFonts w:eastAsiaTheme="minorEastAsia" w:cs="Arial"/>
        </w:rPr>
        <w:t xml:space="preserve"> et al </w:t>
      </w:r>
      <w:r w:rsidRPr="00E51499">
        <w:rPr>
          <w:rFonts w:eastAsiaTheme="minorEastAsia" w:cs="Arial"/>
        </w:rPr>
        <w:fldChar w:fldCharType="begin" w:fldLock="1"/>
      </w:r>
      <w:r w:rsidR="00F43A75" w:rsidRPr="00E51499">
        <w:rPr>
          <w:rFonts w:eastAsiaTheme="minorEastAsia" w:cs="Arial"/>
        </w:rPr>
        <w:instrText>ADDIN CSL_CITATION { "citationItems" : [ { "id" : "ITEM-1", "itemData" : { "DOI" : "10.1016/0008-8846(76)90007-7", "ISBN" : "0008-8846", "ISSN" : "00088846", "PMID" : "19068288", "abstract" : "A method is presented in which fracture mechanics is introduced into finite element analysis by means of a model where stresses are assumed to act across a crack as long as it is narrowly opened. This assump- tion may be regarded as a way of expressing the energy absorption G c in the energy balance approach, but it is also in agreement with re- sults of tension tests. As a demonstration the method has been applied to the bending of an unreinforced beam, which has led to an explana- tion of the difference between bending strength and tensile strength, and of the variation in bending strength with beam depth.", "author" : [ { "dropping-particle" : "", "family" : "Hillerborg", "given" : "A.", "non-dropping-particle" : "", "parse-names" : false, "suffix" : "" }, { "dropping-particle" : "", "family" : "Mod\u00e9er", "given" : "M.", "non-dropping-particle" : "", "parse-names" : false, "suffix" : "" }, { "dropping-particle" : "", "family" : "Petersson", "given" : "P.-E.", "non-dropping-particle" : "", "parse-names" : false, "suffix" : "" } ], "container-title" : "Cement and Concrete Research", "id" : "ITEM-1", "issue" : "6", "issued" : { "date-parts" : [ [ "1976" ] ] }, "page" : "773-781", "title" : "Analysis of crack formation and crack growth in concrete by means of fracture mechanics and finite elements", "type" : "article-journal", "volume" : "6" }, "uris" : [ "http://www.mendeley.com/documents/?uuid=7e3745ba-009e-412c-8c82-54d4ccf47f69" ] } ], "mendeley" : { "formattedCitation" : "[19]", "plainTextFormattedCitation" : "[19]", "previouslyFormattedCitation" : "[20]" }, "properties" : { "noteIndex" : 0 }, "schema" : "https://github.com/citation-style-language/schema/raw/master/csl-citation.json" }</w:instrText>
      </w:r>
      <w:r w:rsidRPr="00E51499">
        <w:rPr>
          <w:rFonts w:eastAsiaTheme="minorEastAsia" w:cs="Arial"/>
        </w:rPr>
        <w:fldChar w:fldCharType="separate"/>
      </w:r>
      <w:r w:rsidR="00F43A75" w:rsidRPr="00E51499">
        <w:rPr>
          <w:rFonts w:eastAsiaTheme="minorEastAsia" w:cs="Arial"/>
          <w:noProof/>
        </w:rPr>
        <w:t>[19]</w:t>
      </w:r>
      <w:r w:rsidRPr="00E51499">
        <w:rPr>
          <w:rFonts w:eastAsiaTheme="minorEastAsia" w:cs="Arial"/>
        </w:rPr>
        <w:fldChar w:fldCharType="end"/>
      </w:r>
      <w:r w:rsidRPr="00E51499">
        <w:rPr>
          <w:rFonts w:eastAsiaTheme="minorEastAsia" w:cs="Arial"/>
        </w:rPr>
        <w:t xml:space="preserve"> for (quasi)</w:t>
      </w:r>
      <w:r w:rsidR="000F7538" w:rsidRPr="00E51499">
        <w:rPr>
          <w:rFonts w:eastAsiaTheme="minorEastAsia" w:cs="Arial"/>
        </w:rPr>
        <w:t xml:space="preserve"> </w:t>
      </w:r>
      <w:r w:rsidRPr="00E51499">
        <w:rPr>
          <w:rFonts w:eastAsiaTheme="minorEastAsia" w:cs="Arial"/>
        </w:rPr>
        <w:t xml:space="preserve">brittle metals and </w:t>
      </w:r>
      <w:proofErr w:type="spellStart"/>
      <w:r w:rsidRPr="00E51499">
        <w:rPr>
          <w:rFonts w:eastAsiaTheme="minorEastAsia" w:cs="Arial"/>
        </w:rPr>
        <w:t>Tvergaard</w:t>
      </w:r>
      <w:proofErr w:type="spellEnd"/>
      <w:r w:rsidRPr="00E51499">
        <w:rPr>
          <w:rFonts w:eastAsiaTheme="minorEastAsia" w:cs="Arial"/>
        </w:rPr>
        <w:t xml:space="preserve"> and Hutchinson </w:t>
      </w:r>
      <w:r w:rsidRPr="00E51499">
        <w:rPr>
          <w:rFonts w:eastAsiaTheme="minorEastAsia" w:cs="Arial"/>
        </w:rPr>
        <w:fldChar w:fldCharType="begin" w:fldLock="1"/>
      </w:r>
      <w:r w:rsidR="00F43A75" w:rsidRPr="00E51499">
        <w:rPr>
          <w:rFonts w:eastAsiaTheme="minorEastAsia" w:cs="Arial"/>
        </w:rPr>
        <w:instrText>ADDIN CSL_CITATION { "citationItems" : [ { "id" : "ITEM-1", "itemData" : { "DOI" : "10.1016/0022-5096(92)90020-3", "ISBN" : "0022-5096", "ISSN" : "00225096", "abstract" : "Crack growth initiation and subsequent resistance is computed for an elastic-plastic solid with an idealized traction -separation law specified on the crack plane to characterize the fracture process. The solid is specified by its Young's modulus,E, Poisson's ratio, v, initial tensile yield stress, \u03c3Y,and strain hardening exponent,N. The primary parameters specifying the traction\u2014separation law of the fracture process are the work of separation per unit area, \u03930, and the peak traction, \u03c3&amp;#x030C;gs. Highly refined calculations have been carried out for resistance curves, KR(\u0394a), for plane strain, mode I growth in small-scale yielding as dependent on the parameters characterizing the elastic-plastic properties of the solid and its fracture process. With K0= [E\u03b30(1 \u2212 v2)]12 as the intensity needed to advance the crack in the absence of plasticity, KRK0 is presented in terms of its dependence on the two most important parameters, \u03c3\u030c\u03c3Y and N, with special emphasis on initiation toughness and steady-state toughness. Three applications of the results are made : to predict toughnesss when the fracture process is void growth and coalescence, to predict the role of plasticity on interface toughness for similar materials bonded together, and to illuminate the role of plasticity in enhancing toughness in dual-phase solids. The regime of applicability of the present model to ductile fracture due to void growth and coalescence, wherein multiple voids interact within the fracture process zone, is complementary to the regime of applicability of models describing the interaction between a single void and the crack tip. The two mechanism regimes are delineated and the consequence of a transition between them is discussed.", "author" : [ { "dropping-particle" : "", "family" : "Tvergaard", "given" : "Viggo", "non-dropping-particle" : "", "parse-names" : false, "suffix" : "" }, { "dropping-particle" : "", "family" : "Hutchinson", "given" : "John W.", "non-dropping-particle" : "", "parse-names" : false, "suffix" : "" } ], "container-title" : "Journal of the Mechanics and Physics of Solids", "id" : "ITEM-1", "issue" : "6", "issued" : { "date-parts" : [ [ "1992" ] ] }, "page" : "1377-1397", "title" : "The relation between crack growth resistance and fracture process parameters in elastic-plastic solids", "type" : "article-journal", "volume" : "40" }, "uris" : [ "http://www.mendeley.com/documents/?uuid=d6a1b88f-2e5a-472f-85c2-f23530088071" ] } ], "mendeley" : { "formattedCitation" : "[20]", "plainTextFormattedCitation" : "[20]", "previouslyFormattedCitation" : "[21]" }, "properties" : { "noteIndex" : 0 }, "schema" : "https://github.com/citation-style-language/schema/raw/master/csl-citation.json" }</w:instrText>
      </w:r>
      <w:r w:rsidRPr="00E51499">
        <w:rPr>
          <w:rFonts w:eastAsiaTheme="minorEastAsia" w:cs="Arial"/>
        </w:rPr>
        <w:fldChar w:fldCharType="separate"/>
      </w:r>
      <w:r w:rsidR="00F43A75" w:rsidRPr="00E51499">
        <w:rPr>
          <w:rFonts w:eastAsiaTheme="minorEastAsia" w:cs="Arial"/>
          <w:noProof/>
        </w:rPr>
        <w:t>[20]</w:t>
      </w:r>
      <w:r w:rsidRPr="00E51499">
        <w:rPr>
          <w:rFonts w:eastAsiaTheme="minorEastAsia" w:cs="Arial"/>
        </w:rPr>
        <w:fldChar w:fldCharType="end"/>
      </w:r>
      <w:r w:rsidRPr="00E51499">
        <w:rPr>
          <w:rFonts w:eastAsiaTheme="minorEastAsia" w:cs="Arial"/>
        </w:rPr>
        <w:t xml:space="preserve">, Needleman </w:t>
      </w:r>
      <w:r w:rsidRPr="00E51499">
        <w:rPr>
          <w:rFonts w:eastAsiaTheme="minorEastAsia" w:cs="Arial"/>
        </w:rPr>
        <w:fldChar w:fldCharType="begin" w:fldLock="1"/>
      </w:r>
      <w:r w:rsidR="00F43A75" w:rsidRPr="00E51499">
        <w:rPr>
          <w:rFonts w:eastAsiaTheme="minorEastAsia" w:cs="Arial"/>
        </w:rPr>
        <w:instrText>ADDIN CSL_CITATION { "citationItems" : [ { "id" : "ITEM-1", "itemData" : { "DOI" : "10.1115/1.3173064", "ISBN" : "0021-8936", "ISSN" : "00218936", "abstract" : "A cohesive zone model, taking full account of finite geometry changes, is used to provide a unified framework for describing the process of void nucleation from initial debonding through complete decohesion. A boundary value problem simulating a periodic array of rigid spherical inclusions in an isotropically hardening elastic-viscoplastic matrix is analyzed. Dimensional considerations introduce a characteristic length into the formulation and, depending on the ratio of this characteristic length to the inclusion radius, decohesion occurs either in a `ductile' or `brittle' manner. The effect of the triaxiality of the imposed stress state on nucleation is studied and the numerical results are related to the description of void nucleation within a phenomenological constitutive framework for progressively cavitating solids", "author" : [ { "dropping-particle" : "", "family" : "Needleman", "given" : "A.", "non-dropping-particle" : "", "parse-names" : false, "suffix" : "" } ], "container-title" : "Journal of Applied Mechanics", "id" : "ITEM-1", "issue" : "3", "issued" : { "date-parts" : [ [ "1987" ] ] }, "page" : "525", "title" : "A continuum model for void nucleation by inclusion debonding", "type" : "article-journal", "volume" : "54" }, "uris" : [ "http://www.mendeley.com/documents/?uuid=f6c31488-b391-4af5-a62c-032ae851c118" ] } ], "mendeley" : { "formattedCitation" : "[21]", "plainTextFormattedCitation" : "[21]", "previouslyFormattedCitation" : "[22]" }, "properties" : { "noteIndex" : 0 }, "schema" : "https://github.com/citation-style-language/schema/raw/master/csl-citation.json" }</w:instrText>
      </w:r>
      <w:r w:rsidRPr="00E51499">
        <w:rPr>
          <w:rFonts w:eastAsiaTheme="minorEastAsia" w:cs="Arial"/>
        </w:rPr>
        <w:fldChar w:fldCharType="separate"/>
      </w:r>
      <w:r w:rsidR="00F43A75" w:rsidRPr="00E51499">
        <w:rPr>
          <w:rFonts w:eastAsiaTheme="minorEastAsia" w:cs="Arial"/>
          <w:noProof/>
        </w:rPr>
        <w:t>[21]</w:t>
      </w:r>
      <w:r w:rsidRPr="00E51499">
        <w:rPr>
          <w:rFonts w:eastAsiaTheme="minorEastAsia" w:cs="Arial"/>
        </w:rPr>
        <w:fldChar w:fldCharType="end"/>
      </w:r>
      <w:r w:rsidRPr="00E51499">
        <w:rPr>
          <w:rFonts w:eastAsiaTheme="minorEastAsia" w:cs="Arial"/>
        </w:rPr>
        <w:t xml:space="preserve"> and </w:t>
      </w:r>
      <w:proofErr w:type="spellStart"/>
      <w:r w:rsidRPr="00E51499">
        <w:rPr>
          <w:rFonts w:eastAsiaTheme="minorEastAsia" w:cs="Arial"/>
        </w:rPr>
        <w:t>Scheider</w:t>
      </w:r>
      <w:proofErr w:type="spellEnd"/>
      <w:r w:rsidRPr="00E51499">
        <w:rPr>
          <w:rFonts w:eastAsiaTheme="minorEastAsia" w:cs="Arial"/>
        </w:rPr>
        <w:t xml:space="preserve"> </w:t>
      </w:r>
      <w:r w:rsidRPr="00E51499">
        <w:rPr>
          <w:rFonts w:eastAsiaTheme="minorEastAsia" w:cs="Arial"/>
        </w:rPr>
        <w:fldChar w:fldCharType="begin" w:fldLock="1"/>
      </w:r>
      <w:r w:rsidR="00F43A75" w:rsidRPr="00E51499">
        <w:rPr>
          <w:rFonts w:eastAsiaTheme="minorEastAsia" w:cs="Arial"/>
        </w:rPr>
        <w:instrText>ADDIN CSL_CITATION { "citationItems" : [ { "id" : "ITEM-1", "itemData" : { "abstract" : "In this document the cohesive model, a phenomenological model for crack propagation anal- yses, is presented. An implementation of the model exists at GKSS for several years and is developed steadily, therefore the foundations are explained first, and details specific to the ac- tual implementation as a user defined element within the FE system ABAQUS are described afterwards. The actual paper describes the implemented version of the user subroutine, which con- tains traction-separation-laws of Needleman, [Needleman, 1990], which is used for example in [Siegmund and Brocks, 1998]), [Tvergaard, 1990] and Scheider, [Scheider, 2001a], used also in [Scheider, 2001b]. A guide for the practical use of the cohesive model and the determination of the material parameters is outside the scope of this document and will be published in a separate paper.", "author" : [ { "dropping-particle" : "", "family" : "Scheider", "given" : "I.", "non-dropping-particle" : "", "parse-names" : false, "suffix" : "" } ], "container-title" : "GKSS research center, Geesthacht", "id" : "ITEM-1", "issued" : { "date-parts" : [ [ "2001" ] ] }, "page" : "1-41", "title" : "Cohesive model for crack propagation analyses of structures with elastic \u2013 plastic material behavior", "type" : "article-journal" }, "uris" : [ "http://www.mendeley.com/documents/?uuid=a1c14156-09e4-4402-ba2d-d3ea6f3ce215" ] } ], "mendeley" : { "formattedCitation" : "[22]", "plainTextFormattedCitation" : "[22]", "previouslyFormattedCitation" : "[23]" }, "properties" : { "noteIndex" : 0 }, "schema" : "https://github.com/citation-style-language/schema/raw/master/csl-citation.json" }</w:instrText>
      </w:r>
      <w:r w:rsidRPr="00E51499">
        <w:rPr>
          <w:rFonts w:eastAsiaTheme="minorEastAsia" w:cs="Arial"/>
        </w:rPr>
        <w:fldChar w:fldCharType="separate"/>
      </w:r>
      <w:r w:rsidR="00F43A75" w:rsidRPr="00E51499">
        <w:rPr>
          <w:rFonts w:eastAsiaTheme="minorEastAsia" w:cs="Arial"/>
          <w:noProof/>
        </w:rPr>
        <w:t>[22]</w:t>
      </w:r>
      <w:r w:rsidRPr="00E51499">
        <w:rPr>
          <w:rFonts w:eastAsiaTheme="minorEastAsia" w:cs="Arial"/>
        </w:rPr>
        <w:fldChar w:fldCharType="end"/>
      </w:r>
      <w:r w:rsidRPr="00E51499">
        <w:rPr>
          <w:rFonts w:eastAsiaTheme="minorEastAsia" w:cs="Arial"/>
        </w:rPr>
        <w:t xml:space="preserve"> for mostly ductile metals</w:t>
      </w:r>
      <w:ins w:id="6" w:author="aktaa" w:date="2015-11-06T13:31:00Z">
        <w:r w:rsidR="00A54F34" w:rsidRPr="00E51499">
          <w:rPr>
            <w:rFonts w:eastAsiaTheme="minorEastAsia" w:cs="Arial"/>
          </w:rPr>
          <w:t xml:space="preserve"> </w:t>
        </w:r>
      </w:ins>
      <w:r w:rsidR="00E52F4F" w:rsidRPr="00E51499">
        <w:rPr>
          <w:rFonts w:eastAsiaTheme="minorEastAsia" w:cs="Arial"/>
        </w:rPr>
        <w:t xml:space="preserve">(s. Figure </w:t>
      </w:r>
      <w:r w:rsidR="00963EC8" w:rsidRPr="00E51499">
        <w:rPr>
          <w:rFonts w:eastAsiaTheme="minorEastAsia" w:cs="Arial"/>
        </w:rPr>
        <w:t>5</w:t>
      </w:r>
      <w:r w:rsidR="00E52F4F" w:rsidRPr="00E51499">
        <w:rPr>
          <w:rFonts w:eastAsiaTheme="minorEastAsia" w:cs="Arial"/>
        </w:rPr>
        <w:t>)</w:t>
      </w:r>
      <w:r w:rsidRPr="00E51499">
        <w:rPr>
          <w:rFonts w:eastAsiaTheme="minorEastAsia" w:cs="Arial"/>
        </w:rPr>
        <w:t xml:space="preserve">. </w:t>
      </w:r>
    </w:p>
    <w:p w:rsidR="00830C09" w:rsidRPr="00E51499" w:rsidRDefault="00830C09" w:rsidP="00830C09">
      <w:pPr>
        <w:keepNext/>
        <w:spacing w:line="360" w:lineRule="auto"/>
        <w:jc w:val="center"/>
      </w:pPr>
      <w:r w:rsidRPr="00E51499">
        <w:rPr>
          <w:rFonts w:eastAsiaTheme="minorEastAsia" w:cs="Arial"/>
          <w:noProof/>
          <w:lang w:val="en-US"/>
        </w:rPr>
        <w:lastRenderedPageBreak/>
        <w:drawing>
          <wp:inline distT="0" distB="0" distL="0" distR="0" wp14:anchorId="571CA827" wp14:editId="016BB72A">
            <wp:extent cx="4019553" cy="2246463"/>
            <wp:effectExtent l="0" t="0" r="0" b="190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24913" cy="2249459"/>
                    </a:xfrm>
                    <a:prstGeom prst="rect">
                      <a:avLst/>
                    </a:prstGeom>
                  </pic:spPr>
                </pic:pic>
              </a:graphicData>
            </a:graphic>
          </wp:inline>
        </w:drawing>
      </w:r>
    </w:p>
    <w:p w:rsidR="00830C09" w:rsidRPr="00E51499" w:rsidRDefault="00830C09" w:rsidP="00830C09">
      <w:pPr>
        <w:pStyle w:val="Beschriftung"/>
        <w:jc w:val="center"/>
        <w:rPr>
          <w:rFonts w:eastAsiaTheme="minorEastAsia" w:cs="Arial"/>
          <w:b w:val="0"/>
          <w:color w:val="auto"/>
          <w:sz w:val="22"/>
          <w:szCs w:val="22"/>
        </w:rPr>
      </w:pPr>
      <w:r w:rsidRPr="00E51499">
        <w:rPr>
          <w:b w:val="0"/>
          <w:color w:val="auto"/>
          <w:sz w:val="22"/>
          <w:szCs w:val="22"/>
        </w:rPr>
        <w:t xml:space="preserve">Figure </w:t>
      </w:r>
      <w:r w:rsidRPr="00E51499">
        <w:rPr>
          <w:b w:val="0"/>
          <w:color w:val="auto"/>
          <w:sz w:val="22"/>
          <w:szCs w:val="22"/>
        </w:rPr>
        <w:fldChar w:fldCharType="begin"/>
      </w:r>
      <w:r w:rsidRPr="00E51499">
        <w:rPr>
          <w:b w:val="0"/>
          <w:color w:val="auto"/>
          <w:sz w:val="22"/>
          <w:szCs w:val="22"/>
        </w:rPr>
        <w:instrText xml:space="preserve"> SEQ Figure \* ARABIC </w:instrText>
      </w:r>
      <w:r w:rsidRPr="00E51499">
        <w:rPr>
          <w:b w:val="0"/>
          <w:color w:val="auto"/>
          <w:sz w:val="22"/>
          <w:szCs w:val="22"/>
        </w:rPr>
        <w:fldChar w:fldCharType="separate"/>
      </w:r>
      <w:r w:rsidR="00B00E8B" w:rsidRPr="00E51499">
        <w:rPr>
          <w:b w:val="0"/>
          <w:noProof/>
          <w:color w:val="auto"/>
          <w:sz w:val="22"/>
          <w:szCs w:val="22"/>
        </w:rPr>
        <w:t>5</w:t>
      </w:r>
      <w:r w:rsidRPr="00E51499">
        <w:rPr>
          <w:b w:val="0"/>
          <w:color w:val="auto"/>
          <w:sz w:val="22"/>
          <w:szCs w:val="22"/>
        </w:rPr>
        <w:fldChar w:fldCharType="end"/>
      </w:r>
      <w:r w:rsidRPr="00E51499">
        <w:rPr>
          <w:b w:val="0"/>
          <w:color w:val="auto"/>
          <w:sz w:val="22"/>
          <w:szCs w:val="22"/>
        </w:rPr>
        <w:t xml:space="preserve">: Typical traction-separation-laws for either (quasi) brittle (c </w:t>
      </w:r>
      <w:r w:rsidRPr="00E51499">
        <w:rPr>
          <w:b w:val="0"/>
          <w:color w:val="auto"/>
          <w:sz w:val="22"/>
          <w:szCs w:val="22"/>
        </w:rPr>
        <w:fldChar w:fldCharType="begin" w:fldLock="1"/>
      </w:r>
      <w:r w:rsidR="00F43A75" w:rsidRPr="00E51499">
        <w:rPr>
          <w:b w:val="0"/>
          <w:color w:val="auto"/>
          <w:sz w:val="22"/>
          <w:szCs w:val="22"/>
        </w:rPr>
        <w:instrText>ADDIN CSL_CITATION { "citationItems" : [ { "id" : "ITEM-1", "itemData" : { "DOI" : "10.1016/0008-8846(76)90007-7", "ISBN" : "0008-8846", "ISSN" : "00088846", "PMID" : "19068288", "abstract" : "A method is presented in which fracture mechanics is introduced into finite element analysis by means of a model where stresses are assumed to act across a crack as long as it is narrowly opened. This assump- tion may be regarded as a way of expressing the energy absorption G c in the energy balance approach, but it is also in agreement with re- sults of tension tests. As a demonstration the method has been applied to the bending of an unreinforced beam, which has led to an explana- tion of the difference between bending strength and tensile strength, and of the variation in bending strength with beam depth.", "author" : [ { "dropping-particle" : "", "family" : "Hillerborg", "given" : "A.", "non-dropping-particle" : "", "parse-names" : false, "suffix" : "" }, { "dropping-particle" : "", "family" : "Mod\u00e9er", "given" : "M.", "non-dropping-particle" : "", "parse-names" : false, "suffix" : "" }, { "dropping-particle" : "", "family" : "Petersson", "given" : "P.-E.", "non-dropping-particle" : "", "parse-names" : false, "suffix" : "" } ], "container-title" : "Cement and Concrete Research", "id" : "ITEM-1", "issue" : "6", "issued" : { "date-parts" : [ [ "1976" ] ] }, "page" : "773-781", "title" : "Analysis of crack formation and crack growth in concrete by means of fracture mechanics and finite elements", "type" : "article-journal", "volume" : "6" }, "uris" : [ "http://www.mendeley.com/documents/?uuid=7e3745ba-009e-412c-8c82-54d4ccf47f69" ] } ], "mendeley" : { "formattedCitation" : "[19]", "plainTextFormattedCitation" : "[19]", "previouslyFormattedCitation" : "[20]" }, "properties" : { "noteIndex" : 0 }, "schema" : "https://github.com/citation-style-language/schema/raw/master/csl-citation.json" }</w:instrText>
      </w:r>
      <w:r w:rsidRPr="00E51499">
        <w:rPr>
          <w:b w:val="0"/>
          <w:color w:val="auto"/>
          <w:sz w:val="22"/>
          <w:szCs w:val="22"/>
        </w:rPr>
        <w:fldChar w:fldCharType="separate"/>
      </w:r>
      <w:r w:rsidR="00F43A75" w:rsidRPr="00E51499">
        <w:rPr>
          <w:b w:val="0"/>
          <w:noProof/>
          <w:color w:val="auto"/>
          <w:sz w:val="22"/>
          <w:szCs w:val="22"/>
        </w:rPr>
        <w:t>[19]</w:t>
      </w:r>
      <w:r w:rsidRPr="00E51499">
        <w:rPr>
          <w:b w:val="0"/>
          <w:color w:val="auto"/>
          <w:sz w:val="22"/>
          <w:szCs w:val="22"/>
        </w:rPr>
        <w:fldChar w:fldCharType="end"/>
      </w:r>
      <w:r w:rsidRPr="00E51499">
        <w:rPr>
          <w:b w:val="0"/>
          <w:color w:val="auto"/>
          <w:sz w:val="22"/>
          <w:szCs w:val="22"/>
        </w:rPr>
        <w:t xml:space="preserve"> , d </w:t>
      </w:r>
      <w:r w:rsidRPr="00E51499">
        <w:rPr>
          <w:b w:val="0"/>
          <w:color w:val="auto"/>
          <w:sz w:val="22"/>
          <w:szCs w:val="22"/>
        </w:rPr>
        <w:fldChar w:fldCharType="begin" w:fldLock="1"/>
      </w:r>
      <w:r w:rsidR="00F43A75" w:rsidRPr="00E51499">
        <w:rPr>
          <w:b w:val="0"/>
          <w:color w:val="auto"/>
          <w:sz w:val="22"/>
          <w:szCs w:val="22"/>
        </w:rPr>
        <w:instrText>ADDIN CSL_CITATION { "citationItems" : [ { "id" : "ITEM-1", "itemData" : { "DOI" : "10.1016/S0013-7944(01)00084-4", "ISBN" : "0013-7944", "ISSN" : "00137944", "abstract" : "The existing fracture models for concrete and the testing methods for fracture energy and other fracture characteristics are reviewed and some new results on the relationship between fracture testing and size effect are presented. The limitations of the cohesive crack model are discussed. The discrepancy between the fracture energy values measured by Hillerborg's work-of-fracture method and the size effect method is explained and mathematically described by the recently proposed broad-range size effect law. The implications of the recently identified large statistical scatter of the fracture energy values measured by the work of fracture, compared to those measured by the size effect method or Jenq-Shah method, are discussed. Merits of various testing methods are analyzed. A testing procedure in which the maximum loads of notched beams of only two different sizes in the ratio 2:1 and two different notch depths are tested is proposed and a least-square procedure for calculating the fracture parameters is given. A simplified testing procedure with an empirical coefficient, in which only the maximum loads of identical notched and unnotched beams of one size are tested, is also proposed as an alternative. To improve the size effect description for small sizes, the small-size asymptotics of the cohesive crack model is determined and a formula matching this asymptotics, as well as the large-size linear elastic fracture mechanics asymptotics, is presented. Finally, various arguments for introducing fracture mechanics into concrete design practice are reviewed and put into the perspective of safety factors. \u00a9 2001 Elsevier Science Ltd. All rights reserved.", "author" : [ { "dropping-particle" : "", "family" : "Ba\u017eant", "given" : "Zden\u011bk P.", "non-dropping-particle" : "", "parse-names" : false, "suffix" : "" } ], "container-title" : "Engineering Fracture Mechanics", "id" : "ITEM-1", "issue" : "2", "issued" : { "date-parts" : [ [ "2001" ] ] }, "page" : "165-205", "title" : "Concrete fracture models: Testing and practice", "type" : "article-journal", "volume" : "69" }, "uris" : [ "http://www.mendeley.com/documents/?uuid=92f0122f-4ee3-42d8-b046-a1d18cef4f3a" ] } ], "mendeley" : { "formattedCitation" : "[23]", "plainTextFormattedCitation" : "[23]", "previouslyFormattedCitation" : "[24]" }, "properties" : { "noteIndex" : 0 }, "schema" : "https://github.com/citation-style-language/schema/raw/master/csl-citation.json" }</w:instrText>
      </w:r>
      <w:r w:rsidRPr="00E51499">
        <w:rPr>
          <w:b w:val="0"/>
          <w:color w:val="auto"/>
          <w:sz w:val="22"/>
          <w:szCs w:val="22"/>
        </w:rPr>
        <w:fldChar w:fldCharType="separate"/>
      </w:r>
      <w:r w:rsidR="00F43A75" w:rsidRPr="00E51499">
        <w:rPr>
          <w:b w:val="0"/>
          <w:noProof/>
          <w:color w:val="auto"/>
          <w:sz w:val="22"/>
          <w:szCs w:val="22"/>
        </w:rPr>
        <w:t>[23]</w:t>
      </w:r>
      <w:r w:rsidRPr="00E51499">
        <w:rPr>
          <w:b w:val="0"/>
          <w:color w:val="auto"/>
          <w:sz w:val="22"/>
          <w:szCs w:val="22"/>
        </w:rPr>
        <w:fldChar w:fldCharType="end"/>
      </w:r>
      <w:r w:rsidRPr="00E51499">
        <w:rPr>
          <w:b w:val="0"/>
          <w:color w:val="auto"/>
          <w:sz w:val="22"/>
          <w:szCs w:val="22"/>
        </w:rPr>
        <w:t xml:space="preserve"> ) </w:t>
      </w:r>
      <w:r w:rsidRPr="00E51499">
        <w:rPr>
          <w:b w:val="0"/>
          <w:color w:val="auto"/>
          <w:sz w:val="22"/>
          <w:szCs w:val="22"/>
        </w:rPr>
        <w:br/>
        <w:t xml:space="preserve">or ductile materials (a </w:t>
      </w:r>
      <w:r w:rsidRPr="00E51499">
        <w:rPr>
          <w:b w:val="0"/>
          <w:color w:val="auto"/>
          <w:sz w:val="22"/>
          <w:szCs w:val="22"/>
        </w:rPr>
        <w:fldChar w:fldCharType="begin" w:fldLock="1"/>
      </w:r>
      <w:r w:rsidR="00F43A75" w:rsidRPr="00E51499">
        <w:rPr>
          <w:b w:val="0"/>
          <w:color w:val="auto"/>
          <w:sz w:val="22"/>
          <w:szCs w:val="22"/>
        </w:rPr>
        <w:instrText>ADDIN CSL_CITATION { "citationItems" : [ { "id" : "ITEM-1", "itemData" : { "DOI" : "10.1115/1.3173064", "ISBN" : "0021-8936", "ISSN" : "00218936", "abstract" : "A cohesive zone model, taking full account of finite geometry changes, is used to provide a unified framework for describing the process of void nucleation from initial debonding through complete decohesion. A boundary value problem simulating a periodic array of rigid spherical inclusions in an isotropically hardening elastic-viscoplastic matrix is analyzed. Dimensional considerations introduce a characteristic length into the formulation and, depending on the ratio of this characteristic length to the inclusion radius, decohesion occurs either in a `ductile' or `brittle' manner. The effect of the triaxiality of the imposed stress state on nucleation is studied and the numerical results are related to the description of void nucleation within a phenomenological constitutive framework for progressively cavitating solids", "author" : [ { "dropping-particle" : "", "family" : "Needleman", "given" : "A.", "non-dropping-particle" : "", "parse-names" : false, "suffix" : "" } ], "container-title" : "Journal of Applied Mechanics", "id" : "ITEM-1", "issue" : "3", "issued" : { "date-parts" : [ [ "1987" ] ] }, "page" : "525", "title" : "A continuum model for void nucleation by inclusion debonding", "type" : "article-journal", "volume" : "54" }, "uris" : [ "http://www.mendeley.com/documents/?uuid=f6c31488-b391-4af5-a62c-032ae851c118" ] } ], "mendeley" : { "formattedCitation" : "[21]", "plainTextFormattedCitation" : "[21]", "previouslyFormattedCitation" : "[22]" }, "properties" : { "noteIndex" : 0 }, "schema" : "https://github.com/citation-style-language/schema/raw/master/csl-citation.json" }</w:instrText>
      </w:r>
      <w:r w:rsidRPr="00E51499">
        <w:rPr>
          <w:b w:val="0"/>
          <w:color w:val="auto"/>
          <w:sz w:val="22"/>
          <w:szCs w:val="22"/>
        </w:rPr>
        <w:fldChar w:fldCharType="separate"/>
      </w:r>
      <w:r w:rsidR="00F43A75" w:rsidRPr="00E51499">
        <w:rPr>
          <w:b w:val="0"/>
          <w:noProof/>
          <w:color w:val="auto"/>
          <w:sz w:val="22"/>
          <w:szCs w:val="22"/>
        </w:rPr>
        <w:t>[21]</w:t>
      </w:r>
      <w:r w:rsidRPr="00E51499">
        <w:rPr>
          <w:b w:val="0"/>
          <w:color w:val="auto"/>
          <w:sz w:val="22"/>
          <w:szCs w:val="22"/>
        </w:rPr>
        <w:fldChar w:fldCharType="end"/>
      </w:r>
      <w:r w:rsidRPr="00E51499">
        <w:rPr>
          <w:b w:val="0"/>
          <w:color w:val="auto"/>
          <w:sz w:val="22"/>
          <w:szCs w:val="22"/>
        </w:rPr>
        <w:t xml:space="preserve"> ,b </w:t>
      </w:r>
      <w:r w:rsidRPr="00E51499">
        <w:rPr>
          <w:b w:val="0"/>
          <w:color w:val="auto"/>
          <w:sz w:val="22"/>
          <w:szCs w:val="22"/>
        </w:rPr>
        <w:fldChar w:fldCharType="begin" w:fldLock="1"/>
      </w:r>
      <w:r w:rsidR="00F43A75" w:rsidRPr="00E51499">
        <w:rPr>
          <w:b w:val="0"/>
          <w:color w:val="auto"/>
          <w:sz w:val="22"/>
          <w:szCs w:val="22"/>
        </w:rPr>
        <w:instrText>ADDIN CSL_CITATION { "citationItems" : [ { "id" : "ITEM-1", "itemData" : { "DOI" : "10.1007/BF00018611", "ISBN" : "0376-9429", "ISSN" : "03769429", "abstract" : "A cohesive zone type interface model, taking full account of finite geometry changes, is used to study the decohesion of a viscoplastic block from a rigid substrate. The specific boundary value problem analyzed is a plane strain one with the imposed loading corresponding to overall uniaxial straining. The imperfection takes the form of a non-bonded portion of the interface. Dimensional considerations introduce a characteristic length into the formulation and the decohesion mode shifts from more or less uniform separation along the bond line to crack-like propagation as the ratio of block size to characteristic length increases. Field distributions prior to and accompanying propagation are displayed.", "author" : [ { "dropping-particle" : "", "family" : "Needleman", "given" : "A.", "non-dropping-particle" : "", "parse-names" : false, "suffix" : "" } ], "container-title" : "International Journal of Fracture", "id" : "ITEM-1", "issue" : "1", "issued" : { "date-parts" : [ [ "1990" ] ] }, "page" : "21-40", "title" : "An analysis of decohesion along an imperfect interface", "type" : "article-journal", "volume" : "42" }, "uris" : [ "http://www.mendeley.com/documents/?uuid=8b28a7b4-36e6-474d-b3fd-c2351dc6706f" ] } ], "mendeley" : { "formattedCitation" : "[24]", "plainTextFormattedCitation" : "[24]", "previouslyFormattedCitation" : "[25]" }, "properties" : { "noteIndex" : 0 }, "schema" : "https://github.com/citation-style-language/schema/raw/master/csl-citation.json" }</w:instrText>
      </w:r>
      <w:r w:rsidRPr="00E51499">
        <w:rPr>
          <w:b w:val="0"/>
          <w:color w:val="auto"/>
          <w:sz w:val="22"/>
          <w:szCs w:val="22"/>
        </w:rPr>
        <w:fldChar w:fldCharType="separate"/>
      </w:r>
      <w:r w:rsidR="00F43A75" w:rsidRPr="00E51499">
        <w:rPr>
          <w:b w:val="0"/>
          <w:noProof/>
          <w:color w:val="auto"/>
          <w:sz w:val="22"/>
          <w:szCs w:val="22"/>
        </w:rPr>
        <w:t>[24]</w:t>
      </w:r>
      <w:r w:rsidRPr="00E51499">
        <w:rPr>
          <w:b w:val="0"/>
          <w:color w:val="auto"/>
          <w:sz w:val="22"/>
          <w:szCs w:val="22"/>
        </w:rPr>
        <w:fldChar w:fldCharType="end"/>
      </w:r>
      <w:r w:rsidRPr="00E51499">
        <w:rPr>
          <w:b w:val="0"/>
          <w:color w:val="auto"/>
          <w:sz w:val="22"/>
          <w:szCs w:val="22"/>
        </w:rPr>
        <w:t>, e )</w:t>
      </w:r>
      <w:r w:rsidRPr="00E51499">
        <w:rPr>
          <w:b w:val="0"/>
          <w:color w:val="auto"/>
          <w:sz w:val="22"/>
          <w:szCs w:val="22"/>
        </w:rPr>
        <w:fldChar w:fldCharType="begin" w:fldLock="1"/>
      </w:r>
      <w:r w:rsidR="00F43A75" w:rsidRPr="00E51499">
        <w:rPr>
          <w:b w:val="0"/>
          <w:color w:val="auto"/>
          <w:sz w:val="22"/>
          <w:szCs w:val="22"/>
        </w:rPr>
        <w:instrText>ADDIN CSL_CITATION { "citationItems" : [ { "id" : "ITEM-1", "itemData" : { "abstract" : "In this document the cohesive model, a phenomenological model for crack propagation anal- yses, is presented. An implementation of the model exists at GKSS for several years and is developed steadily, therefore the foundations are explained first, and details specific to the ac- tual implementation as a user defined element within the FE system ABAQUS are described afterwards. The actual paper describes the implemented version of the user subroutine, which con- tains traction-separation-laws of Needleman, [Needleman, 1990], which is used for example in [Siegmund and Brocks, 1998]), [Tvergaard, 1990] and Scheider, [Scheider, 2001a], used also in [Scheider, 2001b]. A guide for the practical use of the cohesive model and the determination of the material parameters is outside the scope of this document and will be published in a separate paper.", "author" : [ { "dropping-particle" : "", "family" : "Scheider", "given" : "I.", "non-dropping-particle" : "", "parse-names" : false, "suffix" : "" } ], "container-title" : "GKSS research center, Geesthacht", "id" : "ITEM-1", "issued" : { "date-parts" : [ [ "2001" ] ] }, "page" : "1-41", "title" : "Cohesive model for crack propagation analyses of structures with elastic \u2013 plastic material behavior", "type" : "article-journal" }, "uris" : [ "http://www.mendeley.com/documents/?uuid=a1c14156-09e4-4402-ba2d-d3ea6f3ce215" ] } ], "mendeley" : { "formattedCitation" : "[22]", "plainTextFormattedCitation" : "[22]", "previouslyFormattedCitation" : "[23]" }, "properties" : { "noteIndex" : 0 }, "schema" : "https://github.com/citation-style-language/schema/raw/master/csl-citation.json" }</w:instrText>
      </w:r>
      <w:r w:rsidRPr="00E51499">
        <w:rPr>
          <w:b w:val="0"/>
          <w:color w:val="auto"/>
          <w:sz w:val="22"/>
          <w:szCs w:val="22"/>
        </w:rPr>
        <w:fldChar w:fldCharType="separate"/>
      </w:r>
      <w:r w:rsidR="00F43A75" w:rsidRPr="00E51499">
        <w:rPr>
          <w:b w:val="0"/>
          <w:noProof/>
          <w:color w:val="auto"/>
          <w:sz w:val="22"/>
          <w:szCs w:val="22"/>
        </w:rPr>
        <w:t>[22]</w:t>
      </w:r>
      <w:r w:rsidRPr="00E51499">
        <w:rPr>
          <w:b w:val="0"/>
          <w:color w:val="auto"/>
          <w:sz w:val="22"/>
          <w:szCs w:val="22"/>
        </w:rPr>
        <w:fldChar w:fldCharType="end"/>
      </w:r>
      <w:r w:rsidRPr="00E51499">
        <w:rPr>
          <w:b w:val="0"/>
          <w:color w:val="auto"/>
          <w:sz w:val="22"/>
          <w:szCs w:val="22"/>
        </w:rPr>
        <w:t>.</w:t>
      </w:r>
    </w:p>
    <w:p w:rsidR="00830C09" w:rsidRPr="00E51499" w:rsidRDefault="00830C09" w:rsidP="00830C09">
      <w:pPr>
        <w:spacing w:line="360" w:lineRule="auto"/>
        <w:jc w:val="both"/>
        <w:rPr>
          <w:rFonts w:cs="Arial"/>
        </w:rPr>
      </w:pPr>
      <w:r w:rsidRPr="00E51499">
        <w:rPr>
          <w:rFonts w:cs="Arial"/>
        </w:rPr>
        <w:t xml:space="preserve">For the determination of a (semi) brittle behaviour of tungsten alloys below the DBTT the TSLs </w:t>
      </w:r>
      <w:r w:rsidR="00E52F4F" w:rsidRPr="00E51499">
        <w:rPr>
          <w:rFonts w:cs="Arial"/>
        </w:rPr>
        <w:t xml:space="preserve">by </w:t>
      </w:r>
      <w:r w:rsidRPr="00E51499">
        <w:rPr>
          <w:rFonts w:cs="Arial"/>
        </w:rPr>
        <w:t xml:space="preserve">Needleman </w:t>
      </w:r>
      <w:r w:rsidR="00E52F4F" w:rsidRPr="00E51499">
        <w:rPr>
          <w:rFonts w:cs="Arial"/>
        </w:rPr>
        <w:t>(</w:t>
      </w:r>
      <w:r w:rsidRPr="00E51499">
        <w:rPr>
          <w:rFonts w:cs="Arial"/>
        </w:rPr>
        <w:t>b.)</w:t>
      </w:r>
      <w:ins w:id="7" w:author="aktaa" w:date="2015-11-06T13:32:00Z">
        <w:r w:rsidR="00A54F34" w:rsidRPr="00E51499">
          <w:rPr>
            <w:rFonts w:cs="Arial"/>
          </w:rPr>
          <w:t xml:space="preserve"> </w:t>
        </w:r>
      </w:ins>
      <w:r w:rsidRPr="00E51499">
        <w:rPr>
          <w:rFonts w:cs="Arial"/>
        </w:rPr>
        <w:fldChar w:fldCharType="begin" w:fldLock="1"/>
      </w:r>
      <w:r w:rsidR="00F43A75" w:rsidRPr="00E51499">
        <w:rPr>
          <w:rFonts w:cs="Arial"/>
        </w:rPr>
        <w:instrText>ADDIN CSL_CITATION { "citationItems" : [ { "id" : "ITEM-1", "itemData" : { "DOI" : "10.1007/BF00018611", "ISBN" : "0376-9429", "ISSN" : "03769429", "abstract" : "A cohesive zone type interface model, taking full account of finite geometry changes, is used to study the decohesion of a viscoplastic block from a rigid substrate. The specific boundary value problem analyzed is a plane strain one with the imposed loading corresponding to overall uniaxial straining. The imperfection takes the form of a non-bonded portion of the interface. Dimensional considerations introduce a characteristic length into the formulation and the decohesion mode shifts from more or less uniform separation along the bond line to crack-like propagation as the ratio of block size to characteristic length increases. Field distributions prior to and accompanying propagation are displayed.", "author" : [ { "dropping-particle" : "", "family" : "Needleman", "given" : "A.", "non-dropping-particle" : "", "parse-names" : false, "suffix" : "" } ], "container-title" : "International Journal of Fracture", "id" : "ITEM-1", "issue" : "1", "issued" : { "date-parts" : [ [ "1990" ] ] }, "page" : "21-40", "title" : "An analysis of decohesion along an imperfect interface", "type" : "article-journal", "volume" : "42" }, "uris" : [ "http://www.mendeley.com/documents/?uuid=8b28a7b4-36e6-474d-b3fd-c2351dc6706f" ] } ], "mendeley" : { "formattedCitation" : "[24]", "plainTextFormattedCitation" : "[24]", "previouslyFormattedCitation" : "[25]" }, "properties" : { "noteIndex" : 0 }, "schema" : "https://github.com/citation-style-language/schema/raw/master/csl-citation.json" }</w:instrText>
      </w:r>
      <w:r w:rsidRPr="00E51499">
        <w:rPr>
          <w:rFonts w:cs="Arial"/>
        </w:rPr>
        <w:fldChar w:fldCharType="separate"/>
      </w:r>
      <w:r w:rsidR="00F43A75" w:rsidRPr="00E51499">
        <w:rPr>
          <w:rFonts w:cs="Arial"/>
          <w:noProof/>
          <w:lang w:val="en-US"/>
        </w:rPr>
        <w:t>[24]</w:t>
      </w:r>
      <w:r w:rsidRPr="00E51499">
        <w:rPr>
          <w:rFonts w:cs="Arial"/>
        </w:rPr>
        <w:fldChar w:fldCharType="end"/>
      </w:r>
      <w:r w:rsidRPr="00E51499">
        <w:rPr>
          <w:rFonts w:cs="Arial"/>
          <w:lang w:val="en-US"/>
        </w:rPr>
        <w:t xml:space="preserve"> or </w:t>
      </w:r>
      <w:proofErr w:type="spellStart"/>
      <w:r w:rsidRPr="00E51499">
        <w:rPr>
          <w:rFonts w:cs="Arial"/>
          <w:lang w:val="en-US"/>
        </w:rPr>
        <w:t>Scheider</w:t>
      </w:r>
      <w:proofErr w:type="spellEnd"/>
      <w:r w:rsidR="00E52F4F" w:rsidRPr="00E51499">
        <w:rPr>
          <w:rFonts w:cs="Arial"/>
          <w:lang w:val="en-US"/>
        </w:rPr>
        <w:t xml:space="preserve"> (</w:t>
      </w:r>
      <w:r w:rsidRPr="00E51499">
        <w:rPr>
          <w:rFonts w:cs="Arial"/>
          <w:lang w:val="en-US"/>
        </w:rPr>
        <w:t>e.)</w:t>
      </w:r>
      <w:r w:rsidR="00E52F4F" w:rsidRPr="00E51499">
        <w:rPr>
          <w:rFonts w:cs="Arial"/>
          <w:lang w:val="en-US"/>
        </w:rPr>
        <w:t xml:space="preserve"> </w:t>
      </w:r>
      <w:r w:rsidRPr="00E51499">
        <w:rPr>
          <w:rFonts w:cs="Arial"/>
        </w:rPr>
        <w:fldChar w:fldCharType="begin" w:fldLock="1"/>
      </w:r>
      <w:r w:rsidR="00F43A75" w:rsidRPr="00E51499">
        <w:rPr>
          <w:rFonts w:cs="Arial"/>
          <w:lang w:val="en-US"/>
        </w:rPr>
        <w:instrText>ADDIN CSL_CITATION { "citationItems" : [ { "id" : "ITEM-1", "itemData" : { "abstract" : "In this document the cohesive model, a phenomenological model for crack propagation anal- yses, is presented. An implementation of the model exists at GKSS for several years and is developed steadily, therefore the foundations are explained first, and details specific to the ac- tual implementation as a user defined element within the FE system ABAQUS are described afterwards. The actual paper describes the implemented version of the user subroutine, which con- tains traction-separation-laws of Needleman, [Needleman, 1990], which is used for example in [Siegmund and Brocks, 1998]), [Tvergaard, 1990] and Scheider, [Scheider, 2001a], used also in [Scheider, 2001b]. A guide for the practical use of the cohesive model and the determination of the material parameters is outside the scope of this document and will be published in a separate paper.", "author" : [ { "dropping-particle" : "", "family" : "Scheider", "given" : "I.", "non-dropping-particle" : "", "parse-names" : false, "suffix" : "" } ], "container-title" : "GKSS research center, Geesthacht", "id" : "ITEM-1", "issued" : { "date-parts" : [ [ "2001" ] ] }, "page" : "1-41", "title" : "Cohesive model for crack propagation analyses of structures with elastic \u2013 plastic material behavior", "type" : "article-journal" }, "uris" : [ "http://www.mendeley.com/documents/?uuid=a1c14156-09e4-4402-ba2d-d3ea6f3ce215" ] } ], "mendeley" : { "formattedCitation" : "[22]", "plainTextFormattedCitation" : "[22]", "previouslyFormattedCitation" : "[23]" }, "properties" : { "noteIndex" : 0 }, "schema" : "https://github.com/citation-style-language/schema/raw/master/csl-citation.json" }</w:instrText>
      </w:r>
      <w:r w:rsidRPr="00E51499">
        <w:rPr>
          <w:rFonts w:cs="Arial"/>
        </w:rPr>
        <w:fldChar w:fldCharType="separate"/>
      </w:r>
      <w:r w:rsidR="00F43A75" w:rsidRPr="00E51499">
        <w:rPr>
          <w:rFonts w:cs="Arial"/>
          <w:noProof/>
          <w:lang w:val="en-US"/>
        </w:rPr>
        <w:t>[22]</w:t>
      </w:r>
      <w:r w:rsidRPr="00E51499">
        <w:rPr>
          <w:rFonts w:cs="Arial"/>
        </w:rPr>
        <w:fldChar w:fldCharType="end"/>
      </w:r>
      <w:r w:rsidRPr="00E51499">
        <w:rPr>
          <w:rFonts w:cs="Arial"/>
          <w:lang w:val="en-US"/>
        </w:rPr>
        <w:t xml:space="preserve"> </w:t>
      </w:r>
      <w:proofErr w:type="gramStart"/>
      <w:r w:rsidR="00E52F4F" w:rsidRPr="00E51499">
        <w:rPr>
          <w:rFonts w:cs="Arial"/>
          <w:lang w:val="en-US"/>
        </w:rPr>
        <w:t>can</w:t>
      </w:r>
      <w:proofErr w:type="gramEnd"/>
      <w:r w:rsidR="00E52F4F" w:rsidRPr="00E51499">
        <w:rPr>
          <w:rFonts w:cs="Arial"/>
          <w:lang w:val="en-US"/>
        </w:rPr>
        <w:t xml:space="preserve"> be applied</w:t>
      </w:r>
      <w:r w:rsidRPr="00E51499">
        <w:rPr>
          <w:rFonts w:cs="Arial"/>
          <w:lang w:val="en-US"/>
        </w:rPr>
        <w:t xml:space="preserve">. </w:t>
      </w:r>
    </w:p>
    <w:p w:rsidR="00830C09" w:rsidRPr="00E51499" w:rsidRDefault="00830C09" w:rsidP="00830C09">
      <w:pPr>
        <w:spacing w:line="360" w:lineRule="auto"/>
        <w:jc w:val="both"/>
        <w:rPr>
          <w:rFonts w:cs="Arial"/>
          <w:b/>
          <w:color w:val="4F81BD" w:themeColor="accent1"/>
        </w:rPr>
      </w:pPr>
      <w:r w:rsidRPr="00E51499">
        <w:rPr>
          <w:rFonts w:cs="Arial"/>
          <w:b/>
          <w:color w:val="4F81BD" w:themeColor="accent1"/>
        </w:rPr>
        <w:t>Traction-separation law</w:t>
      </w:r>
    </w:p>
    <w:p w:rsidR="00830C09" w:rsidRPr="00E51499" w:rsidRDefault="00830C09" w:rsidP="00830C09">
      <w:pPr>
        <w:spacing w:line="360" w:lineRule="auto"/>
        <w:jc w:val="both"/>
        <w:rPr>
          <w:rFonts w:eastAsiaTheme="minorEastAsia" w:cs="Arial"/>
        </w:rPr>
      </w:pPr>
      <w:r w:rsidRPr="00E51499">
        <w:rPr>
          <w:rFonts w:eastAsiaTheme="minorEastAsia" w:cs="Arial"/>
        </w:rPr>
        <w:t xml:space="preserve">The deformation and </w:t>
      </w:r>
      <w:proofErr w:type="spellStart"/>
      <w:r w:rsidRPr="00E51499">
        <w:rPr>
          <w:rFonts w:eastAsiaTheme="minorEastAsia" w:cs="Arial"/>
        </w:rPr>
        <w:t>decohesion</w:t>
      </w:r>
      <w:proofErr w:type="spellEnd"/>
      <w:r w:rsidRPr="00E51499">
        <w:rPr>
          <w:rFonts w:eastAsiaTheme="minorEastAsia" w:cs="Arial"/>
        </w:rPr>
        <w:t xml:space="preserve"> behaviour within a cohesive element </w:t>
      </w:r>
      <w:r w:rsidRPr="00E51499">
        <w:rPr>
          <w:rFonts w:cs="Arial"/>
        </w:rPr>
        <w:t xml:space="preserve">is described by a traction-separation law (TSL). This law characterizes the relation between the traction </w:t>
      </w:r>
      <m:oMath>
        <m:r>
          <w:rPr>
            <w:rFonts w:ascii="Cambria Math" w:hAnsi="Cambria Math" w:cs="Arial"/>
          </w:rPr>
          <m:t>T</m:t>
        </m:r>
      </m:oMath>
      <w:r w:rsidRPr="00E51499">
        <w:rPr>
          <w:rFonts w:cs="Arial"/>
        </w:rPr>
        <w:t xml:space="preserve"> and the separation </w:t>
      </w:r>
      <m:oMath>
        <m:r>
          <w:rPr>
            <w:rFonts w:ascii="Cambria Math" w:hAnsi="Cambria Math" w:cs="Arial"/>
          </w:rPr>
          <m:t>δ</m:t>
        </m:r>
      </m:oMath>
      <w:r w:rsidRPr="00E51499">
        <w:rPr>
          <w:rFonts w:cs="Arial"/>
        </w:rPr>
        <w:t xml:space="preserve"> in a single cohesive element. Failure of a cohesive element occurs at a critical separation </w:t>
      </w:r>
      <m:oMath>
        <m:sSub>
          <m:sSubPr>
            <m:ctrlPr>
              <w:rPr>
                <w:rFonts w:ascii="Cambria Math" w:hAnsi="Cambria Math" w:cs="Arial"/>
                <w:i/>
              </w:rPr>
            </m:ctrlPr>
          </m:sSubPr>
          <m:e>
            <m:r>
              <m:rPr>
                <m:sty m:val="p"/>
              </m:rPr>
              <w:rPr>
                <w:rFonts w:ascii="Cambria Math" w:hAnsi="Cambria Math" w:cs="Arial"/>
              </w:rPr>
              <m:t>δ</m:t>
            </m:r>
          </m:e>
          <m:sub>
            <m:r>
              <w:rPr>
                <w:rFonts w:ascii="Cambria Math" w:hAnsi="Cambria Math" w:cs="Arial"/>
              </w:rPr>
              <m:t>0</m:t>
            </m:r>
          </m:sub>
        </m:sSub>
      </m:oMath>
      <w:r w:rsidRPr="00E51499">
        <w:rPr>
          <w:rFonts w:cs="Arial"/>
        </w:rPr>
        <w:t xml:space="preserve"> after reaching the maximum stress, the cohesive strength</w:t>
      </w:r>
      <m:oMath>
        <m:sSub>
          <m:sSubPr>
            <m:ctrlPr>
              <w:rPr>
                <w:rFonts w:ascii="Cambria Math" w:hAnsi="Cambria Math" w:cs="Arial"/>
                <w:i/>
              </w:rPr>
            </m:ctrlPr>
          </m:sSubPr>
          <m:e>
            <m:r>
              <w:rPr>
                <w:rFonts w:ascii="Cambria Math" w:hAnsi="Cambria Math" w:cs="Arial"/>
              </w:rPr>
              <m:t xml:space="preserve"> T</m:t>
            </m:r>
          </m:e>
          <m:sub>
            <m:r>
              <w:rPr>
                <w:rFonts w:ascii="Cambria Math" w:hAnsi="Cambria Math" w:cs="Arial"/>
              </w:rPr>
              <m:t>0</m:t>
            </m:r>
          </m:sub>
        </m:sSub>
      </m:oMath>
      <w:r w:rsidRPr="00E51499">
        <w:rPr>
          <w:rFonts w:eastAsiaTheme="minorEastAsia" w:cs="Arial"/>
        </w:rPr>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Pr="00E51499">
        <w:rPr>
          <w:rFonts w:eastAsiaTheme="minorEastAsia" w:cs="Arial"/>
        </w:rPr>
        <w:t xml:space="preserve"> </w:t>
      </w:r>
      <w:proofErr w:type="gramStart"/>
      <w:r w:rsidRPr="00E51499">
        <w:rPr>
          <w:rFonts w:eastAsiaTheme="minorEastAsia" w:cs="Arial"/>
        </w:rPr>
        <w:t>can</w:t>
      </w:r>
      <w:proofErr w:type="gramEnd"/>
      <w:r w:rsidRPr="00E51499">
        <w:rPr>
          <w:rFonts w:eastAsiaTheme="minorEastAsia" w:cs="Arial"/>
        </w:rPr>
        <w:t xml:space="preserve"> be identified by uniaxial tensile test or by bending test with </w:t>
      </w:r>
      <w:proofErr w:type="spellStart"/>
      <w:r w:rsidRPr="00E51499">
        <w:rPr>
          <w:rFonts w:eastAsiaTheme="minorEastAsia" w:cs="Arial"/>
        </w:rPr>
        <w:t>unnotched</w:t>
      </w:r>
      <w:proofErr w:type="spellEnd"/>
      <w:r w:rsidRPr="00E51499">
        <w:rPr>
          <w:rFonts w:eastAsiaTheme="minorEastAsia" w:cs="Arial"/>
        </w:rPr>
        <w:t xml:space="preserve"> bending specimens, where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Pr="00E51499">
        <w:rPr>
          <w:rFonts w:eastAsiaTheme="minorEastAsia" w:cs="Arial"/>
        </w:rPr>
        <w:t xml:space="preserve"> correlate to the outer-fibre stress of the bending specimen. The third material parameter is the cohesive energy</w:t>
      </w:r>
      <m:oMath>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Г</m:t>
            </m:r>
          </m:e>
          <m:sub>
            <m:r>
              <w:rPr>
                <w:rFonts w:ascii="Cambria Math" w:eastAsiaTheme="minorEastAsia" w:hAnsi="Cambria Math" w:cs="Arial"/>
              </w:rPr>
              <m:t>0</m:t>
            </m:r>
          </m:sub>
        </m:sSub>
      </m:oMath>
      <w:r w:rsidRPr="00E51499">
        <w:rPr>
          <w:rFonts w:eastAsiaTheme="minorEastAsia" w:cs="Arial"/>
        </w:rPr>
        <w:t xml:space="preserve">, which can be calculated by </w:t>
      </w:r>
    </w:p>
    <w:p w:rsidR="00830C09" w:rsidRPr="00E51499" w:rsidRDefault="000D7B3C" w:rsidP="00830C09">
      <w:pPr>
        <w:spacing w:line="360" w:lineRule="auto"/>
        <w:jc w:val="both"/>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Г</m:t>
              </m:r>
            </m:e>
            <m:sub>
              <m:r>
                <w:rPr>
                  <w:rFonts w:ascii="Cambria Math" w:eastAsiaTheme="minorEastAsia" w:hAnsi="Cambria Math" w:cs="Arial"/>
                </w:rPr>
                <m:t>0</m:t>
              </m:r>
            </m:sub>
          </m:sSub>
          <m:r>
            <w:rPr>
              <w:rFonts w:ascii="Cambria Math" w:eastAsiaTheme="minorEastAsia" w:hAnsi="Cambria Math" w:cs="Arial"/>
            </w:rPr>
            <m:t xml:space="preserve">= </m:t>
          </m:r>
          <m:nary>
            <m:naryPr>
              <m:limLoc m:val="subSup"/>
              <m:ctrlPr>
                <w:rPr>
                  <w:rFonts w:ascii="Cambria Math" w:eastAsiaTheme="minorEastAsia" w:hAnsi="Cambria Math" w:cs="Arial"/>
                  <w:i/>
                  <w:lang w:val="en-US"/>
                </w:rPr>
              </m:ctrlPr>
            </m:naryPr>
            <m:sub>
              <m:r>
                <w:rPr>
                  <w:rFonts w:ascii="Cambria Math" w:eastAsiaTheme="minorEastAsia" w:hAnsi="Cambria Math" w:cs="Arial"/>
                </w:rPr>
                <m:t>0</m:t>
              </m:r>
            </m:sub>
            <m:sup>
              <m:sSub>
                <m:sSubPr>
                  <m:ctrlPr>
                    <w:rPr>
                      <w:rFonts w:ascii="Cambria Math" w:eastAsiaTheme="minorEastAsia" w:hAnsi="Cambria Math" w:cs="Arial"/>
                      <w:i/>
                      <w:lang w:val="en-US"/>
                    </w:rPr>
                  </m:ctrlPr>
                </m:sSubPr>
                <m:e>
                  <m:r>
                    <w:rPr>
                      <w:rFonts w:ascii="Cambria Math" w:eastAsiaTheme="minorEastAsia" w:hAnsi="Cambria Math" w:cs="Arial"/>
                    </w:rPr>
                    <m:t>δ</m:t>
                  </m:r>
                </m:e>
                <m:sub>
                  <m:r>
                    <w:rPr>
                      <w:rFonts w:ascii="Cambria Math" w:eastAsiaTheme="minorEastAsia" w:hAnsi="Cambria Math" w:cs="Arial"/>
                    </w:rPr>
                    <m:t>0</m:t>
                  </m:r>
                </m:sub>
              </m:sSub>
            </m:sup>
            <m:e>
              <m:r>
                <w:rPr>
                  <w:rFonts w:ascii="Cambria Math" w:eastAsiaTheme="minorEastAsia" w:hAnsi="Cambria Math" w:cs="Arial"/>
                </w:rPr>
                <m:t>T</m:t>
              </m:r>
              <m:d>
                <m:dPr>
                  <m:ctrlPr>
                    <w:rPr>
                      <w:rFonts w:ascii="Cambria Math" w:eastAsiaTheme="minorEastAsia" w:hAnsi="Cambria Math" w:cs="Arial"/>
                      <w:i/>
                    </w:rPr>
                  </m:ctrlPr>
                </m:dPr>
                <m:e>
                  <m:r>
                    <w:rPr>
                      <w:rFonts w:ascii="Cambria Math" w:eastAsiaTheme="minorEastAsia" w:hAnsi="Cambria Math" w:cs="Arial"/>
                    </w:rPr>
                    <m:t>δ</m:t>
                  </m:r>
                </m:e>
              </m:d>
              <m:r>
                <w:rPr>
                  <w:rFonts w:ascii="Cambria Math" w:eastAsiaTheme="minorEastAsia" w:hAnsi="Cambria Math" w:cs="Arial"/>
                </w:rPr>
                <m:t>dδ</m:t>
              </m:r>
            </m:e>
          </m:nary>
        </m:oMath>
      </m:oMathPara>
    </w:p>
    <w:p w:rsidR="00830C09" w:rsidRPr="00E51499" w:rsidRDefault="000D7B3C" w:rsidP="00830C09">
      <w:pPr>
        <w:spacing w:line="360" w:lineRule="auto"/>
        <w:jc w:val="both"/>
        <w:rPr>
          <w:rFonts w:eastAsiaTheme="minorEastAsia" w:cs="Arial"/>
        </w:rPr>
      </w:pPr>
      <m:oMath>
        <m:sSub>
          <m:sSubPr>
            <m:ctrlPr>
              <w:rPr>
                <w:rFonts w:ascii="Cambria Math" w:eastAsiaTheme="minorEastAsia" w:hAnsi="Cambria Math" w:cs="Arial"/>
                <w:i/>
              </w:rPr>
            </m:ctrlPr>
          </m:sSubPr>
          <m:e>
            <m:r>
              <w:rPr>
                <w:rFonts w:ascii="Cambria Math" w:eastAsiaTheme="minorEastAsia" w:hAnsi="Cambria Math" w:cs="Arial"/>
              </w:rPr>
              <m:t>Г</m:t>
            </m:r>
          </m:e>
          <m:sub>
            <m:r>
              <w:rPr>
                <w:rFonts w:ascii="Cambria Math" w:eastAsiaTheme="minorEastAsia" w:hAnsi="Cambria Math" w:cs="Arial"/>
              </w:rPr>
              <m:t>0</m:t>
            </m:r>
          </m:sub>
        </m:sSub>
      </m:oMath>
      <w:r w:rsidR="00830C09" w:rsidRPr="00E51499">
        <w:rPr>
          <w:rFonts w:eastAsiaTheme="minorEastAsia" w:cs="Arial"/>
        </w:rPr>
        <w:t xml:space="preserve"> </w:t>
      </w:r>
      <w:proofErr w:type="gramStart"/>
      <w:r w:rsidR="00830C09" w:rsidRPr="00E51499">
        <w:rPr>
          <w:rFonts w:eastAsiaTheme="minorEastAsia" w:cs="Arial"/>
        </w:rPr>
        <w:t>is</w:t>
      </w:r>
      <w:proofErr w:type="gramEnd"/>
      <w:r w:rsidR="00830C09" w:rsidRPr="00E51499">
        <w:rPr>
          <w:rFonts w:eastAsiaTheme="minorEastAsia" w:cs="Arial"/>
        </w:rPr>
        <w:t xml:space="preserve"> the energy needed to create a new area of fracture surface due to the failure of one cohesive</w:t>
      </w:r>
      <w:r w:rsidR="00E52F4F" w:rsidRPr="00E51499">
        <w:rPr>
          <w:rFonts w:eastAsiaTheme="minorEastAsia" w:cs="Arial"/>
        </w:rPr>
        <w:t xml:space="preserve"> </w:t>
      </w:r>
      <w:r w:rsidR="00830C09" w:rsidRPr="00E51499">
        <w:rPr>
          <w:rFonts w:eastAsiaTheme="minorEastAsia" w:cs="Arial"/>
        </w:rPr>
        <w:t xml:space="preserve">element. </w:t>
      </w:r>
      <w:r w:rsidR="00830C09" w:rsidRPr="00E51499">
        <w:rPr>
          <w:rFonts w:cs="Arial"/>
        </w:rPr>
        <w:t>Traction-separation laws usually based on two independent parameters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00830C09" w:rsidRPr="00E51499">
        <w:rPr>
          <w:rFonts w:cs="Arial"/>
          <w:vertAlign w:val="subscript"/>
        </w:rPr>
        <w:t xml:space="preserve"> </w:t>
      </w:r>
      <w:r w:rsidR="00830C09" w:rsidRPr="00E51499">
        <w:rPr>
          <w:rFonts w:cs="Arial"/>
        </w:rPr>
        <w:t xml:space="preserve"> and</w:t>
      </w:r>
      <m:oMath>
        <m:r>
          <w:rPr>
            <w:rFonts w:ascii="Cambria Math"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Г</m:t>
            </m:r>
          </m:e>
          <m:sub>
            <m:r>
              <w:rPr>
                <w:rFonts w:ascii="Cambria Math" w:eastAsiaTheme="minorEastAsia" w:hAnsi="Cambria Math" w:cs="Arial"/>
              </w:rPr>
              <m:t>0</m:t>
            </m:r>
          </m:sub>
        </m:sSub>
      </m:oMath>
      <w:r w:rsidR="00830C09" w:rsidRPr="00E51499">
        <w:rPr>
          <w:rFonts w:eastAsiaTheme="minorEastAsia" w:cs="Arial"/>
        </w:rPr>
        <w:t>), if the shape of the TSL is known. Fig</w:t>
      </w:r>
      <w:r w:rsidR="00F57EB4" w:rsidRPr="00E51499">
        <w:rPr>
          <w:rFonts w:eastAsiaTheme="minorEastAsia" w:cs="Arial"/>
        </w:rPr>
        <w:t>ure</w:t>
      </w:r>
      <w:r w:rsidR="00830C09" w:rsidRPr="00E51499">
        <w:rPr>
          <w:rFonts w:eastAsiaTheme="minorEastAsia" w:cs="Arial"/>
        </w:rPr>
        <w:t xml:space="preserve"> </w:t>
      </w:r>
      <w:r w:rsidR="00B54A2D" w:rsidRPr="00E51499">
        <w:rPr>
          <w:rFonts w:eastAsiaTheme="minorEastAsia" w:cs="Arial"/>
        </w:rPr>
        <w:t>6</w:t>
      </w:r>
      <w:r w:rsidR="00830C09" w:rsidRPr="00E51499">
        <w:rPr>
          <w:rFonts w:eastAsiaTheme="minorEastAsia" w:cs="Arial"/>
        </w:rPr>
        <w:t xml:space="preserve"> shows the approach of the parameter identification of a cohesive zone model.</w:t>
      </w:r>
    </w:p>
    <w:p w:rsidR="00830C09" w:rsidRPr="00E51499" w:rsidRDefault="00FC33F1" w:rsidP="00830C09">
      <w:pPr>
        <w:keepNext/>
        <w:spacing w:line="360" w:lineRule="auto"/>
        <w:jc w:val="center"/>
      </w:pPr>
      <w:r w:rsidRPr="00E51499">
        <w:rPr>
          <w:noProof/>
          <w:lang w:val="en-US"/>
        </w:rPr>
        <w:lastRenderedPageBreak/>
        <w:drawing>
          <wp:inline distT="0" distB="0" distL="0" distR="0" wp14:anchorId="1C5E7551" wp14:editId="6EC75A99">
            <wp:extent cx="2381250" cy="2736463"/>
            <wp:effectExtent l="0" t="0" r="0" b="6985"/>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3186" cy="2750180"/>
                    </a:xfrm>
                    <a:prstGeom prst="rect">
                      <a:avLst/>
                    </a:prstGeom>
                  </pic:spPr>
                </pic:pic>
              </a:graphicData>
            </a:graphic>
          </wp:inline>
        </w:drawing>
      </w:r>
    </w:p>
    <w:p w:rsidR="00830C09" w:rsidRPr="00E51499" w:rsidRDefault="00830C09" w:rsidP="00830C09">
      <w:pPr>
        <w:pStyle w:val="Beschriftung"/>
        <w:jc w:val="center"/>
        <w:rPr>
          <w:rFonts w:eastAsiaTheme="minorEastAsia" w:cs="Arial"/>
          <w:b w:val="0"/>
          <w:color w:val="auto"/>
          <w:sz w:val="22"/>
          <w:szCs w:val="22"/>
        </w:rPr>
      </w:pPr>
      <w:r w:rsidRPr="00E51499">
        <w:rPr>
          <w:b w:val="0"/>
          <w:color w:val="auto"/>
          <w:sz w:val="22"/>
          <w:szCs w:val="22"/>
        </w:rPr>
        <w:t xml:space="preserve">Figure </w:t>
      </w:r>
      <w:r w:rsidRPr="00E51499">
        <w:rPr>
          <w:b w:val="0"/>
          <w:color w:val="auto"/>
          <w:sz w:val="22"/>
          <w:szCs w:val="22"/>
        </w:rPr>
        <w:fldChar w:fldCharType="begin"/>
      </w:r>
      <w:r w:rsidRPr="00E51499">
        <w:rPr>
          <w:b w:val="0"/>
          <w:color w:val="auto"/>
          <w:sz w:val="22"/>
          <w:szCs w:val="22"/>
        </w:rPr>
        <w:instrText xml:space="preserve"> SEQ Figure \* ARABIC </w:instrText>
      </w:r>
      <w:r w:rsidRPr="00E51499">
        <w:rPr>
          <w:b w:val="0"/>
          <w:color w:val="auto"/>
          <w:sz w:val="22"/>
          <w:szCs w:val="22"/>
        </w:rPr>
        <w:fldChar w:fldCharType="separate"/>
      </w:r>
      <w:r w:rsidR="00B00E8B" w:rsidRPr="00E51499">
        <w:rPr>
          <w:b w:val="0"/>
          <w:noProof/>
          <w:color w:val="auto"/>
          <w:sz w:val="22"/>
          <w:szCs w:val="22"/>
        </w:rPr>
        <w:t>6</w:t>
      </w:r>
      <w:r w:rsidRPr="00E51499">
        <w:rPr>
          <w:b w:val="0"/>
          <w:color w:val="auto"/>
          <w:sz w:val="22"/>
          <w:szCs w:val="22"/>
        </w:rPr>
        <w:fldChar w:fldCharType="end"/>
      </w:r>
      <w:r w:rsidRPr="00E51499">
        <w:rPr>
          <w:b w:val="0"/>
          <w:color w:val="auto"/>
          <w:sz w:val="22"/>
          <w:szCs w:val="22"/>
        </w:rPr>
        <w:t>: Identification of cohesive zone parameters.</w:t>
      </w:r>
    </w:p>
    <w:p w:rsidR="00830C09" w:rsidRPr="00E51499" w:rsidRDefault="00830C09" w:rsidP="00830C09">
      <w:pPr>
        <w:spacing w:line="360" w:lineRule="auto"/>
        <w:jc w:val="both"/>
        <w:rPr>
          <w:rFonts w:eastAsiaTheme="minorEastAsia" w:cs="Arial"/>
        </w:rPr>
      </w:pPr>
      <w:r w:rsidRPr="00E51499">
        <w:rPr>
          <w:rFonts w:cs="Arial"/>
          <w:lang w:val="en-US"/>
        </w:rPr>
        <w:t xml:space="preserve">The TSL </w:t>
      </w:r>
      <w:r w:rsidR="00E52F4F" w:rsidRPr="00E51499">
        <w:rPr>
          <w:rFonts w:cs="Arial"/>
          <w:lang w:val="en-US"/>
        </w:rPr>
        <w:t xml:space="preserve">by </w:t>
      </w:r>
      <w:proofErr w:type="spellStart"/>
      <w:r w:rsidRPr="00E51499">
        <w:rPr>
          <w:rFonts w:cs="Arial"/>
          <w:lang w:val="en-US"/>
        </w:rPr>
        <w:t>Scheider</w:t>
      </w:r>
      <w:proofErr w:type="spellEnd"/>
      <w:r w:rsidRPr="00E51499">
        <w:rPr>
          <w:rFonts w:cs="Arial"/>
          <w:lang w:val="en-US"/>
        </w:rPr>
        <w:t>, shown in Fig</w:t>
      </w:r>
      <w:r w:rsidR="00530490" w:rsidRPr="00E51499">
        <w:rPr>
          <w:rFonts w:cs="Arial"/>
          <w:lang w:val="en-US"/>
        </w:rPr>
        <w:t>ure</w:t>
      </w:r>
      <w:r w:rsidRPr="00E51499">
        <w:rPr>
          <w:rFonts w:cs="Arial"/>
          <w:lang w:val="en-US"/>
        </w:rPr>
        <w:t xml:space="preserve"> 4, can describe brittle as well as ductile </w:t>
      </w:r>
      <w:proofErr w:type="spellStart"/>
      <w:r w:rsidRPr="00E51499">
        <w:rPr>
          <w:rFonts w:cs="Arial"/>
          <w:lang w:val="en-US"/>
        </w:rPr>
        <w:t>behaviour</w:t>
      </w:r>
      <w:proofErr w:type="spellEnd"/>
      <w:r w:rsidRPr="00E51499">
        <w:rPr>
          <w:rFonts w:cs="Arial"/>
          <w:lang w:val="en-US"/>
        </w:rPr>
        <w:t xml:space="preserve"> due to </w:t>
      </w:r>
      <w:r w:rsidRPr="00E51499">
        <w:rPr>
          <w:rFonts w:eastAsiaTheme="minorEastAsia" w:cs="Arial"/>
          <w:lang w:val="en-US"/>
        </w:rPr>
        <w:t>the variation of the</w:t>
      </w:r>
      <w:r w:rsidRPr="00E51499">
        <w:rPr>
          <w:rFonts w:cs="Arial"/>
          <w:lang w:val="en-US"/>
        </w:rPr>
        <w:t xml:space="preserve"> additional shape parameters </w:t>
      </w:r>
      <m:oMath>
        <m:sSub>
          <m:sSubPr>
            <m:ctrlPr>
              <w:rPr>
                <w:rFonts w:ascii="Cambria Math" w:hAnsi="Cambria Math" w:cs="Arial"/>
                <w:i/>
              </w:rPr>
            </m:ctrlPr>
          </m:sSubPr>
          <m:e>
            <m:r>
              <w:rPr>
                <w:rFonts w:ascii="Cambria Math" w:hAnsi="Cambria Math" w:cs="Arial"/>
              </w:rPr>
              <m:t>δ</m:t>
            </m:r>
          </m:e>
          <m:sub>
            <m:r>
              <w:rPr>
                <w:rFonts w:ascii="Cambria Math" w:hAnsi="Cambria Math" w:cs="Arial"/>
                <w:lang w:val="en-US"/>
              </w:rPr>
              <m:t>1</m:t>
            </m:r>
          </m:sub>
        </m:sSub>
      </m:oMath>
      <w:r w:rsidRPr="00E51499">
        <w:rPr>
          <w:rFonts w:eastAsiaTheme="minorEastAsia" w:cs="Arial"/>
          <w:lang w:val="en-US"/>
        </w:rPr>
        <w:t xml:space="preserve"> and</w:t>
      </w:r>
      <m:oMath>
        <m:r>
          <w:rPr>
            <w:rFonts w:ascii="Cambria Math" w:eastAsiaTheme="minorEastAsia" w:hAnsi="Cambria Math" w:cs="Arial"/>
            <w:lang w:val="en-US"/>
          </w:rPr>
          <m:t xml:space="preserve"> </m:t>
        </m:r>
        <m:sSub>
          <m:sSubPr>
            <m:ctrlPr>
              <w:rPr>
                <w:rFonts w:ascii="Cambria Math" w:hAnsi="Cambria Math" w:cs="Arial"/>
                <w:i/>
              </w:rPr>
            </m:ctrlPr>
          </m:sSubPr>
          <m:e>
            <m:r>
              <w:rPr>
                <w:rFonts w:ascii="Cambria Math" w:hAnsi="Cambria Math" w:cs="Arial"/>
              </w:rPr>
              <m:t>δ</m:t>
            </m:r>
          </m:e>
          <m:sub>
            <m:r>
              <w:rPr>
                <w:rFonts w:ascii="Cambria Math" w:hAnsi="Cambria Math" w:cs="Arial"/>
                <w:lang w:val="en-US"/>
              </w:rPr>
              <m:t>2</m:t>
            </m:r>
          </m:sub>
        </m:sSub>
      </m:oMath>
      <w:r w:rsidRPr="00E51499">
        <w:rPr>
          <w:rFonts w:eastAsiaTheme="minorEastAsia" w:cs="Arial"/>
          <w:lang w:val="en-US"/>
        </w:rPr>
        <w:t xml:space="preserve">. </w:t>
      </w:r>
    </w:p>
    <w:p w:rsidR="00830C09" w:rsidRPr="00E51499" w:rsidRDefault="00830C09" w:rsidP="00830C09">
      <w:pPr>
        <w:keepNext/>
        <w:spacing w:line="360" w:lineRule="auto"/>
        <w:jc w:val="right"/>
      </w:pPr>
      <w:r w:rsidRPr="00E51499">
        <w:rPr>
          <w:rFonts w:cs="Arial"/>
          <w:noProof/>
          <w:lang w:val="en-US"/>
        </w:rPr>
        <w:drawing>
          <wp:inline distT="0" distB="0" distL="0" distR="0" wp14:anchorId="70EB916F" wp14:editId="18373C7F">
            <wp:extent cx="2003397" cy="1499191"/>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6054" cy="1501179"/>
                    </a:xfrm>
                    <a:prstGeom prst="rect">
                      <a:avLst/>
                    </a:prstGeom>
                    <a:noFill/>
                    <a:ln>
                      <a:noFill/>
                    </a:ln>
                  </pic:spPr>
                </pic:pic>
              </a:graphicData>
            </a:graphic>
          </wp:inline>
        </w:drawing>
      </w:r>
      <w:r w:rsidRPr="00E51499">
        <w:rPr>
          <w:rFonts w:cs="Arial"/>
          <w:noProof/>
          <w:lang w:val="en-US"/>
        </w:rPr>
        <w:drawing>
          <wp:inline distT="0" distB="0" distL="0" distR="0" wp14:anchorId="1A18A0A4" wp14:editId="3DD77883">
            <wp:extent cx="3766021" cy="1248355"/>
            <wp:effectExtent l="0" t="0" r="635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6021" cy="1248355"/>
                    </a:xfrm>
                    <a:prstGeom prst="rect">
                      <a:avLst/>
                    </a:prstGeom>
                    <a:noFill/>
                    <a:ln>
                      <a:noFill/>
                    </a:ln>
                  </pic:spPr>
                </pic:pic>
              </a:graphicData>
            </a:graphic>
          </wp:inline>
        </w:drawing>
      </w:r>
    </w:p>
    <w:p w:rsidR="00830C09" w:rsidRPr="00E51499" w:rsidRDefault="00830C09" w:rsidP="00830C09">
      <w:pPr>
        <w:pStyle w:val="Beschriftung"/>
        <w:jc w:val="center"/>
        <w:rPr>
          <w:rFonts w:cs="Arial"/>
          <w:b w:val="0"/>
          <w:color w:val="auto"/>
          <w:sz w:val="22"/>
          <w:szCs w:val="22"/>
        </w:rPr>
      </w:pPr>
      <w:r w:rsidRPr="00E51499">
        <w:rPr>
          <w:b w:val="0"/>
          <w:color w:val="auto"/>
          <w:sz w:val="22"/>
          <w:szCs w:val="22"/>
        </w:rPr>
        <w:t xml:space="preserve">Figure </w:t>
      </w:r>
      <w:r w:rsidRPr="00E51499">
        <w:rPr>
          <w:b w:val="0"/>
          <w:color w:val="auto"/>
          <w:sz w:val="22"/>
          <w:szCs w:val="22"/>
        </w:rPr>
        <w:fldChar w:fldCharType="begin"/>
      </w:r>
      <w:r w:rsidRPr="00E51499">
        <w:rPr>
          <w:b w:val="0"/>
          <w:color w:val="auto"/>
          <w:sz w:val="22"/>
          <w:szCs w:val="22"/>
        </w:rPr>
        <w:instrText xml:space="preserve"> SEQ Figure \* ARABIC </w:instrText>
      </w:r>
      <w:r w:rsidRPr="00E51499">
        <w:rPr>
          <w:b w:val="0"/>
          <w:color w:val="auto"/>
          <w:sz w:val="22"/>
          <w:szCs w:val="22"/>
        </w:rPr>
        <w:fldChar w:fldCharType="separate"/>
      </w:r>
      <w:r w:rsidR="00B00E8B" w:rsidRPr="00E51499">
        <w:rPr>
          <w:b w:val="0"/>
          <w:noProof/>
          <w:color w:val="auto"/>
          <w:sz w:val="22"/>
          <w:szCs w:val="22"/>
        </w:rPr>
        <w:t>7</w:t>
      </w:r>
      <w:r w:rsidRPr="00E51499">
        <w:rPr>
          <w:b w:val="0"/>
          <w:color w:val="auto"/>
          <w:sz w:val="22"/>
          <w:szCs w:val="22"/>
        </w:rPr>
        <w:fldChar w:fldCharType="end"/>
      </w:r>
      <w:r w:rsidRPr="00E51499">
        <w:rPr>
          <w:b w:val="0"/>
          <w:color w:val="auto"/>
          <w:sz w:val="22"/>
          <w:szCs w:val="22"/>
        </w:rPr>
        <w:t xml:space="preserve">: The cohesive law proposed by </w:t>
      </w:r>
      <w:proofErr w:type="spellStart"/>
      <w:r w:rsidRPr="00E51499">
        <w:rPr>
          <w:b w:val="0"/>
          <w:color w:val="auto"/>
          <w:sz w:val="22"/>
          <w:szCs w:val="22"/>
        </w:rPr>
        <w:t>Scheider</w:t>
      </w:r>
      <w:proofErr w:type="spellEnd"/>
      <w:r w:rsidRPr="00E51499">
        <w:rPr>
          <w:b w:val="0"/>
          <w:color w:val="auto"/>
          <w:sz w:val="22"/>
          <w:szCs w:val="22"/>
        </w:rPr>
        <w:t xml:space="preserve"> </w:t>
      </w:r>
      <w:r w:rsidRPr="00E51499">
        <w:rPr>
          <w:b w:val="0"/>
          <w:color w:val="auto"/>
          <w:sz w:val="22"/>
          <w:szCs w:val="22"/>
        </w:rPr>
        <w:fldChar w:fldCharType="begin" w:fldLock="1"/>
      </w:r>
      <w:r w:rsidR="00F43A75" w:rsidRPr="00E51499">
        <w:rPr>
          <w:b w:val="0"/>
          <w:color w:val="auto"/>
          <w:sz w:val="22"/>
          <w:szCs w:val="22"/>
        </w:rPr>
        <w:instrText>ADDIN CSL_CITATION { "citationItems" : [ { "id" : "ITEM-1", "itemData" : { "abstract" : "In this document the cohesive model, a phenomenological model for crack propagation anal- yses, is presented. An implementation of the model exists at GKSS for several years and is developed steadily, therefore the foundations are explained first, and details specific to the ac- tual implementation as a user defined element within the FE system ABAQUS are described afterwards. The actual paper describes the implemented version of the user subroutine, which con- tains traction-separation-laws of Needleman, [Needleman, 1990], which is used for example in [Siegmund and Brocks, 1998]), [Tvergaard, 1990] and Scheider, [Scheider, 2001a], used also in [Scheider, 2001b]. A guide for the practical use of the cohesive model and the determination of the material parameters is outside the scope of this document and will be published in a separate paper.", "author" : [ { "dropping-particle" : "", "family" : "Scheider", "given" : "I.", "non-dropping-particle" : "", "parse-names" : false, "suffix" : "" } ], "container-title" : "GKSS research center, Geesthacht", "id" : "ITEM-1", "issued" : { "date-parts" : [ [ "2001" ] ] }, "page" : "1-41", "title" : "Cohesive model for crack propagation analyses of structures with elastic \u2013 plastic material behavior", "type" : "article-journal" }, "uris" : [ "http://www.mendeley.com/documents/?uuid=a1c14156-09e4-4402-ba2d-d3ea6f3ce215" ] } ], "mendeley" : { "formattedCitation" : "[22]", "plainTextFormattedCitation" : "[22]", "previouslyFormattedCitation" : "[23]" }, "properties" : { "noteIndex" : 0 }, "schema" : "https://github.com/citation-style-language/schema/raw/master/csl-citation.json" }</w:instrText>
      </w:r>
      <w:r w:rsidRPr="00E51499">
        <w:rPr>
          <w:b w:val="0"/>
          <w:color w:val="auto"/>
          <w:sz w:val="22"/>
          <w:szCs w:val="22"/>
        </w:rPr>
        <w:fldChar w:fldCharType="separate"/>
      </w:r>
      <w:r w:rsidR="00F43A75" w:rsidRPr="00E51499">
        <w:rPr>
          <w:b w:val="0"/>
          <w:noProof/>
          <w:color w:val="auto"/>
          <w:sz w:val="22"/>
          <w:szCs w:val="22"/>
        </w:rPr>
        <w:t>[22]</w:t>
      </w:r>
      <w:r w:rsidRPr="00E51499">
        <w:rPr>
          <w:b w:val="0"/>
          <w:color w:val="auto"/>
          <w:sz w:val="22"/>
          <w:szCs w:val="22"/>
        </w:rPr>
        <w:fldChar w:fldCharType="end"/>
      </w:r>
      <w:r w:rsidRPr="00E51499">
        <w:rPr>
          <w:b w:val="0"/>
          <w:color w:val="auto"/>
          <w:sz w:val="22"/>
          <w:szCs w:val="22"/>
        </w:rPr>
        <w:t>.</w:t>
      </w:r>
    </w:p>
    <w:p w:rsidR="00830C09" w:rsidRPr="00E51499" w:rsidRDefault="00830C09" w:rsidP="00830C09">
      <w:pPr>
        <w:spacing w:line="360" w:lineRule="auto"/>
        <w:jc w:val="both"/>
        <w:rPr>
          <w:rFonts w:cs="Arial"/>
        </w:rPr>
      </w:pPr>
      <w:r w:rsidRPr="00E51499">
        <w:rPr>
          <w:rFonts w:eastAsiaTheme="minorEastAsia" w:cs="Arial"/>
        </w:rPr>
        <w:t>Mahler shows the applicability of this TSL in case of a ferritic-martensitic steel in the brittle and in the ductile regime below and above DBTT</w:t>
      </w:r>
      <w:r w:rsidR="00E52F4F" w:rsidRPr="00E51499">
        <w:rPr>
          <w:rFonts w:eastAsiaTheme="minorEastAsia" w:cs="Arial"/>
        </w:rPr>
        <w:t xml:space="preserve"> and its suitability to describe the fracture process observed in sub size and standard size specimen</w:t>
      </w:r>
      <w:r w:rsidRPr="00E51499">
        <w:rPr>
          <w:rFonts w:eastAsiaTheme="minorEastAsia" w:cs="Arial"/>
        </w:rPr>
        <w:t xml:space="preserve">s </w:t>
      </w:r>
      <w:r w:rsidRPr="00E51499">
        <w:rPr>
          <w:rFonts w:eastAsiaTheme="minorEastAsia" w:cs="Arial"/>
        </w:rPr>
        <w:fldChar w:fldCharType="begin" w:fldLock="1"/>
      </w:r>
      <w:r w:rsidR="00F43A75" w:rsidRPr="00E51499">
        <w:rPr>
          <w:rFonts w:eastAsiaTheme="minorEastAsia" w:cs="Arial"/>
        </w:rPr>
        <w:instrText>ADDIN CSL_CITATION { "citationItems" : [ { "id" : "ITEM-1", "itemData" : { "DOI" : "10.1016/j.jnucmat.2015.08.046", "ISSN" : "00223115", "author" : [ { "dropping-particle" : "", "family" : "Mahler", "given" : "Michael", "non-dropping-particle" : "", "parse-names" : false, "suffix" : "" }, { "dropping-particle" : "", "family" : "Aktaa", "given" : "Jarir", "non-dropping-particle" : "", "parse-names" : false, "suffix" : "" } ], "container-title" : "Journal of Nuclear Materials", "id" : "ITEM-1", "issued" : { "date-parts" : [ [ "2015" ] ] }, "page" : "1-8", "publisher" : "Elsevier B.V", "title" : "Prediction of fracture toughness based on experiments with sub-size specimens in the brittle and ductile regimes", "type" : "article-journal" }, "uris" : [ "http://www.mendeley.com/documents/?uuid=c836954d-5b68-4ad2-bc58-51b8fcd80ccb" ] } ], "mendeley" : { "formattedCitation" : "[25]", "plainTextFormattedCitation" : "[25]", "previouslyFormattedCitation" : "[26]" }, "properties" : { "noteIndex" : 0 }, "schema" : "https://github.com/citation-style-language/schema/raw/master/csl-citation.json" }</w:instrText>
      </w:r>
      <w:r w:rsidRPr="00E51499">
        <w:rPr>
          <w:rFonts w:eastAsiaTheme="minorEastAsia" w:cs="Arial"/>
        </w:rPr>
        <w:fldChar w:fldCharType="separate"/>
      </w:r>
      <w:r w:rsidR="00F43A75" w:rsidRPr="00E51499">
        <w:rPr>
          <w:rFonts w:eastAsiaTheme="minorEastAsia" w:cs="Arial"/>
          <w:noProof/>
        </w:rPr>
        <w:t>[25]</w:t>
      </w:r>
      <w:r w:rsidRPr="00E51499">
        <w:rPr>
          <w:rFonts w:eastAsiaTheme="minorEastAsia" w:cs="Arial"/>
        </w:rPr>
        <w:fldChar w:fldCharType="end"/>
      </w:r>
      <w:r w:rsidRPr="00E51499">
        <w:rPr>
          <w:rFonts w:eastAsiaTheme="minorEastAsia" w:cs="Arial"/>
        </w:rPr>
        <w:t xml:space="preserve">. </w:t>
      </w:r>
      <w:r w:rsidRPr="00E51499">
        <w:rPr>
          <w:rFonts w:cs="Arial"/>
        </w:rPr>
        <w:t xml:space="preserve">It has also been used by Bohnert to simulate the crack propagation and fracture toughness of single crystal tungsten on a micro scale </w:t>
      </w:r>
      <w:r w:rsidRPr="00E51499">
        <w:rPr>
          <w:rFonts w:cs="Arial"/>
        </w:rPr>
        <w:fldChar w:fldCharType="begin" w:fldLock="1"/>
      </w:r>
      <w:r w:rsidR="00F43A75" w:rsidRPr="00E51499">
        <w:rPr>
          <w:rFonts w:cs="Arial"/>
        </w:rPr>
        <w:instrText>ADDIN CSL_CITATION { "citationItems" : [ { "id" : "ITEM-1", "itemData" : { "author" : [ { "dropping-particle" : "", "family" : "Bohnert", "given" : "Christoph", "non-dropping-particle" : "", "parse-names" : false, "suffix" : "" }, { "dropping-particle" : "", "family" : "Weygand", "given" : "Sabine M.", "non-dropping-particle" : "", "parse-names" : false, "suffix" : "" }, { "dropping-particle" : "", "family" : "Schmitt", "given" : "Nicola J.", "non-dropping-particle" : "", "parse-names" : false, "suffix" : "" }, { "dropping-particle" : "", "family" : "Schwaiger", "given" : "Ruth", "non-dropping-particle" : "", "parse-names" : false, "suffix" : "" }, { "dropping-particle" : "", "family" : "Kraft", "given" : "Oliver", "non-dropping-particle" : "", "parse-names" : false, "suffix" : "" } ], "container-title" : "International Conference on Fracture", "id" : "ITEM-1", "issued" : { "date-parts" : [ [ "2013" ] ] }, "page" : "1-8", "title" : "Investigation of the fracture behavior of tungsten at the micro scale", "type" : "paper-conference" }, "uris" : [ "http://www.mendeley.com/documents/?uuid=88c7d6ff-e881-443f-908e-3ab839aaccbf" ] } ], "mendeley" : { "formattedCitation" : "[26]", "plainTextFormattedCitation" : "[26]", "previouslyFormattedCitation" : "[27]" }, "properties" : { "noteIndex" : 0 }, "schema" : "https://github.com/citation-style-language/schema/raw/master/csl-citation.json" }</w:instrText>
      </w:r>
      <w:r w:rsidRPr="00E51499">
        <w:rPr>
          <w:rFonts w:cs="Arial"/>
        </w:rPr>
        <w:fldChar w:fldCharType="separate"/>
      </w:r>
      <w:r w:rsidR="00F43A75" w:rsidRPr="00E51499">
        <w:rPr>
          <w:rFonts w:cs="Arial"/>
          <w:noProof/>
        </w:rPr>
        <w:t>[26]</w:t>
      </w:r>
      <w:r w:rsidRPr="00E51499">
        <w:rPr>
          <w:rFonts w:cs="Arial"/>
        </w:rPr>
        <w:fldChar w:fldCharType="end"/>
      </w:r>
      <w:r w:rsidRPr="00E51499">
        <w:rPr>
          <w:rFonts w:cs="Arial"/>
        </w:rPr>
        <w:t xml:space="preserve">. </w:t>
      </w:r>
    </w:p>
    <w:p w:rsidR="00C05EAC" w:rsidRPr="00E51499" w:rsidRDefault="00830C09" w:rsidP="00830C09">
      <w:pPr>
        <w:spacing w:line="360" w:lineRule="auto"/>
        <w:jc w:val="both"/>
        <w:rPr>
          <w:rFonts w:cs="Arial"/>
        </w:rPr>
      </w:pPr>
      <w:r w:rsidRPr="00E51499">
        <w:rPr>
          <w:rFonts w:cs="Arial"/>
        </w:rPr>
        <w:t xml:space="preserve">According to </w:t>
      </w:r>
      <w:r w:rsidRPr="00E51499">
        <w:rPr>
          <w:rFonts w:cs="Arial"/>
        </w:rPr>
        <w:fldChar w:fldCharType="begin" w:fldLock="1"/>
      </w:r>
      <w:r w:rsidR="00E52F4F" w:rsidRPr="00E51499">
        <w:rPr>
          <w:rFonts w:cs="Arial"/>
        </w:rPr>
        <w:instrText>ADDIN CSL_CITATION { "citationItems" : [ { "id" : "ITEM-1", "itemData" : { "DOI" : "10.1080/14786435.2010.504198", "ISSN" : "1478-6435", "author" : [ { "dropping-particle" : "", "family" : "Rupp", "given" : "D.", "non-dropping-particle" : "", "parse-names" : false, "suffix" : "" }, { "dropping-particle" : "", "family" : "Weygand", "given" : "S.M.", "non-dropping-particle" : "", "parse-names" : false, "suffix" : "" } ], "container-title" : "Philosophical Magazine", "id" : "ITEM-1", "issue" : "30", "issued" : { "date-parts" : [ [ "2010", "10", "28" ] ] }, "page" : "4055-4069", "title" : "Anisotropic fracture behaviour and brittle-to-ductile transition of polycrystalline tungsten", "type" : "article-journal", "volume" : "90" }, "uris" : [ "http://www.mendeley.com/documents/?uuid=8f9f8c60-4cb1-4b95-906e-47e7ee644b46" ] } ], "mendeley" : { "formattedCitation" : "[2]", "plainTextFormattedCitation" : "[2]", "previouslyFormattedCitation" : "[2]" }, "properties" : { "noteIndex" : 0 }, "schema" : "https://github.com/citation-style-language/schema/raw/master/csl-citation.json" }</w:instrText>
      </w:r>
      <w:r w:rsidRPr="00E51499">
        <w:rPr>
          <w:rFonts w:cs="Arial"/>
        </w:rPr>
        <w:fldChar w:fldCharType="separate"/>
      </w:r>
      <w:r w:rsidRPr="00E51499">
        <w:rPr>
          <w:rFonts w:cs="Arial"/>
          <w:noProof/>
        </w:rPr>
        <w:t>[2]</w:t>
      </w:r>
      <w:r w:rsidRPr="00E51499">
        <w:rPr>
          <w:rFonts w:cs="Arial"/>
        </w:rPr>
        <w:fldChar w:fldCharType="end"/>
      </w:r>
      <w:r w:rsidRPr="00E51499">
        <w:rPr>
          <w:rFonts w:cs="Arial"/>
        </w:rPr>
        <w:t xml:space="preserve"> the specimens in C-R and R-L orientation have a mostly intergranular and flat fracture surface. Therefore the main crack propagation is along the plain of the notch root with less deflection. However the L-R orientation only shows </w:t>
      </w:r>
      <w:proofErr w:type="spellStart"/>
      <w:r w:rsidRPr="00E51499">
        <w:rPr>
          <w:rFonts w:cs="Arial"/>
        </w:rPr>
        <w:t>transgranular</w:t>
      </w:r>
      <w:proofErr w:type="spellEnd"/>
      <w:r w:rsidRPr="00E51499">
        <w:rPr>
          <w:rFonts w:cs="Arial"/>
        </w:rPr>
        <w:t xml:space="preserve"> fracture behaviour at temperatures below RT and changes it to intergranular at higher temperatures.</w:t>
      </w:r>
    </w:p>
    <w:p w:rsidR="00830C09" w:rsidRPr="00E51499" w:rsidRDefault="00830C09" w:rsidP="00830C09">
      <w:pPr>
        <w:spacing w:line="360" w:lineRule="auto"/>
        <w:jc w:val="both"/>
        <w:rPr>
          <w:rFonts w:cs="Arial"/>
        </w:rPr>
      </w:pPr>
      <w:r w:rsidRPr="00E51499">
        <w:rPr>
          <w:rFonts w:cs="Arial"/>
        </w:rPr>
        <w:t>The identification of the cohesive parameters</w:t>
      </w:r>
      <w:r w:rsidR="00E52F4F" w:rsidRPr="00E51499">
        <w:rPr>
          <w:rFonts w:cs="Arial"/>
        </w:rPr>
        <w:t xml:space="preserve"> for the materials investigated here is planned and shall be executed when sufficient experimental force-deflection data of bending and fracture mechanical test are available.</w:t>
      </w:r>
    </w:p>
    <w:p w:rsidR="00830C09" w:rsidRPr="00E51499" w:rsidRDefault="00830C09" w:rsidP="00830C09">
      <w:pPr>
        <w:pStyle w:val="berschrift2"/>
        <w:rPr>
          <w:rFonts w:asciiTheme="minorHAnsi" w:hAnsiTheme="minorHAnsi"/>
          <w:sz w:val="22"/>
          <w:szCs w:val="22"/>
        </w:rPr>
      </w:pPr>
      <w:bookmarkStart w:id="8" w:name="_Toc434344934"/>
      <w:r w:rsidRPr="00E51499">
        <w:rPr>
          <w:rFonts w:asciiTheme="minorHAnsi" w:hAnsiTheme="minorHAnsi" w:cs="Arial"/>
          <w:sz w:val="22"/>
          <w:szCs w:val="22"/>
        </w:rPr>
        <w:lastRenderedPageBreak/>
        <w:t xml:space="preserve">Irradiation </w:t>
      </w:r>
      <w:r w:rsidRPr="00E51499">
        <w:rPr>
          <w:rFonts w:asciiTheme="minorHAnsi" w:hAnsiTheme="minorHAnsi"/>
          <w:sz w:val="22"/>
          <w:szCs w:val="22"/>
        </w:rPr>
        <w:t>experiments</w:t>
      </w:r>
      <w:bookmarkEnd w:id="8"/>
    </w:p>
    <w:p w:rsidR="00830C09" w:rsidRPr="00E51499" w:rsidRDefault="00830C09" w:rsidP="00830C09"/>
    <w:p w:rsidR="00830C09" w:rsidRPr="00E51499" w:rsidRDefault="00830C09" w:rsidP="00830C09">
      <w:pPr>
        <w:spacing w:line="360" w:lineRule="auto"/>
        <w:jc w:val="both"/>
      </w:pPr>
      <w:r w:rsidRPr="00E51499">
        <w:t>Irradiation experiments have to be done to investigate the irradiation effec</w:t>
      </w:r>
      <w:r w:rsidR="00E52F4F" w:rsidRPr="00E51499">
        <w:t xml:space="preserve">ts on tungsten alloys and other </w:t>
      </w:r>
      <w:r w:rsidRPr="00E51499">
        <w:rPr>
          <w:rFonts w:cs="Arial"/>
        </w:rPr>
        <w:t xml:space="preserve">EUROFUSION baseline materials </w:t>
      </w:r>
      <w:r w:rsidRPr="00E51499">
        <w:t xml:space="preserve">for the later long-term use in fusion reactors. Due to the high cost of irradiation and the problematic nuclear waste disposal the total specimen volume has to be as </w:t>
      </w:r>
      <w:r w:rsidR="00C05EAC" w:rsidRPr="00E51499">
        <w:t>small</w:t>
      </w:r>
      <w:r w:rsidRPr="00E51499">
        <w:t xml:space="preserve"> as possible. However the size constraints </w:t>
      </w:r>
      <w:r w:rsidR="00C05EAC" w:rsidRPr="00E51499">
        <w:t xml:space="preserve">for (fracture) mechanical test </w:t>
      </w:r>
      <w:r w:rsidRPr="00E51499">
        <w:t xml:space="preserve">have to be fulfilled to get reliable results which are transferrable to regular component size and stress distribution. Especially the probabilistic failure analysis of brittle material with a common specimen numbers is not feasible </w:t>
      </w:r>
      <w:r w:rsidR="00C05EAC" w:rsidRPr="00E51499">
        <w:t>within a</w:t>
      </w:r>
      <w:r w:rsidRPr="00E51499">
        <w:t xml:space="preserve"> irradiat</w:t>
      </w:r>
      <w:r w:rsidR="00C05EAC" w:rsidRPr="00E51499">
        <w:t xml:space="preserve">ion program </w:t>
      </w:r>
      <w:r w:rsidRPr="00E51499">
        <w:fldChar w:fldCharType="begin" w:fldLock="1"/>
      </w:r>
      <w:r w:rsidR="00E61077" w:rsidRPr="00E51499">
        <w:instrText>ADDIN CSL_CITATION { "citationItems" : [ { "id" : "ITEM-1", "itemData" : { "DOI" : "10.1520/C1239-13.Scope", "author" : [ { "dropping-particle" : "", "family" : "ASTM C1239-13", "given" : "", "non-dropping-particle" : "", "parse-names" : false, "suffix" : "" } ], "container-title" : "Annual Book of ASTM Standards", "id" : "ITEM-1", "issued" : { "date-parts" : [ [ "2000" ] ] }, "page" : "1-17", "title" : "Standard Practice for Reporting Uniaxial Strength Data and Estimating Weibull Distribution Parameters for Advanced Ceramics", "type" : "article-journal" }, "uris" : [ "http://www.mendeley.com/documents/?uuid=91be535c-bc73-4ed5-8eea-10f19d82b73c" ] } ], "mendeley" : { "formattedCitation" : "[7]", "plainTextFormattedCitation" : "[7]", "previouslyFormattedCitation" : "[7]" }, "properties" : { "noteIndex" : 0 }, "schema" : "https://github.com/citation-style-language/schema/raw/master/csl-citation.json" }</w:instrText>
      </w:r>
      <w:r w:rsidRPr="00E51499">
        <w:fldChar w:fldCharType="separate"/>
      </w:r>
      <w:r w:rsidR="00D110B7" w:rsidRPr="00E51499">
        <w:rPr>
          <w:noProof/>
        </w:rPr>
        <w:t>[7]</w:t>
      </w:r>
      <w:r w:rsidRPr="00E51499">
        <w:fldChar w:fldCharType="end"/>
      </w:r>
      <w:r w:rsidRPr="00E51499">
        <w:t xml:space="preserve">. Therefore the extent of scatter of tungsten alloys dependent on temperature in the (semi) brittle regime, on texture and failure possibility due to specimen volume has to be investigating first </w:t>
      </w:r>
      <w:r w:rsidR="00E52F4F" w:rsidRPr="00E51499">
        <w:t xml:space="preserve">on </w:t>
      </w:r>
      <w:r w:rsidRPr="00E51499">
        <w:t xml:space="preserve">non-irradiation specimens sufficiently to suggest </w:t>
      </w:r>
      <w:r w:rsidR="00E61077" w:rsidRPr="00E51499">
        <w:t xml:space="preserve">proper irradiation experiments. </w:t>
      </w:r>
      <w:r w:rsidR="00F60282" w:rsidRPr="00E51499">
        <w:t xml:space="preserve">With the successful application of the probabilistic approach the number of specimens </w:t>
      </w:r>
      <w:r w:rsidR="00AC6644" w:rsidRPr="00E51499">
        <w:t xml:space="preserve">and </w:t>
      </w:r>
      <w:r w:rsidR="00F60282" w:rsidRPr="00E51499">
        <w:t xml:space="preserve">orientations </w:t>
      </w:r>
      <w:r w:rsidR="00B701FE" w:rsidRPr="00E51499">
        <w:t xml:space="preserve">can </w:t>
      </w:r>
      <w:r w:rsidR="00F60282" w:rsidRPr="00E51499">
        <w:t xml:space="preserve">be </w:t>
      </w:r>
      <w:r w:rsidR="00AC6644" w:rsidRPr="00E51499">
        <w:t xml:space="preserve">reduced. </w:t>
      </w:r>
      <w:r w:rsidR="00E61077" w:rsidRPr="00E51499">
        <w:t>Afterwards irradiation experiments with smaller bending specimens, considering the influence of the specimen volume</w:t>
      </w:r>
      <w:r w:rsidR="004C3D9A" w:rsidRPr="00E51499">
        <w:t xml:space="preserve"> on the failure probability</w:t>
      </w:r>
      <w:r w:rsidR="00E61077" w:rsidRPr="00E51499">
        <w:t xml:space="preserve">, can be </w:t>
      </w:r>
      <w:r w:rsidR="002600FB" w:rsidRPr="00E51499">
        <w:t>conducted</w:t>
      </w:r>
      <w:r w:rsidR="00E61077" w:rsidRPr="00E51499">
        <w:t xml:space="preserve">.  </w:t>
      </w:r>
    </w:p>
    <w:p w:rsidR="000450E1" w:rsidRPr="00E51499" w:rsidRDefault="000450E1" w:rsidP="000450E1">
      <w:pPr>
        <w:pStyle w:val="berschrift1"/>
        <w:rPr>
          <w:rFonts w:asciiTheme="minorHAnsi" w:hAnsiTheme="minorHAnsi" w:cs="Arial"/>
          <w:sz w:val="22"/>
          <w:szCs w:val="22"/>
        </w:rPr>
      </w:pPr>
      <w:bookmarkStart w:id="9" w:name="_Toc434344935"/>
      <w:r w:rsidRPr="00E51499">
        <w:rPr>
          <w:rFonts w:asciiTheme="minorHAnsi" w:hAnsiTheme="minorHAnsi" w:cs="Arial"/>
          <w:sz w:val="22"/>
          <w:szCs w:val="22"/>
        </w:rPr>
        <w:t>Conclusion</w:t>
      </w:r>
      <w:bookmarkEnd w:id="9"/>
    </w:p>
    <w:p w:rsidR="00E62113" w:rsidRPr="00E51499" w:rsidRDefault="00E62113" w:rsidP="00E62113">
      <w:pPr>
        <w:rPr>
          <w:rFonts w:cs="Arial"/>
        </w:rPr>
      </w:pPr>
    </w:p>
    <w:p w:rsidR="00F60282" w:rsidRPr="00E51499" w:rsidRDefault="00A02DB3" w:rsidP="008C6DF9">
      <w:pPr>
        <w:spacing w:line="360" w:lineRule="auto"/>
        <w:jc w:val="both"/>
        <w:rPr>
          <w:rFonts w:cs="Arial"/>
        </w:rPr>
      </w:pPr>
      <w:r w:rsidRPr="00E51499">
        <w:rPr>
          <w:rFonts w:cs="Arial"/>
        </w:rPr>
        <w:t>The main tests for the mechanical characterization of tungsten alloys in the brittle regime have</w:t>
      </w:r>
      <w:r w:rsidR="00F225AC" w:rsidRPr="00E51499">
        <w:rPr>
          <w:rFonts w:cs="Arial"/>
        </w:rPr>
        <w:t xml:space="preserve"> been described. 4PB test</w:t>
      </w:r>
      <w:r w:rsidR="00E52F4F" w:rsidRPr="00E51499">
        <w:rPr>
          <w:rFonts w:cs="Arial"/>
        </w:rPr>
        <w:t>ing</w:t>
      </w:r>
      <w:r w:rsidR="00F225AC" w:rsidRPr="00E51499">
        <w:rPr>
          <w:rFonts w:cs="Arial"/>
        </w:rPr>
        <w:t xml:space="preserve"> of tungsten alloys provide</w:t>
      </w:r>
      <w:r w:rsidR="00E61077" w:rsidRPr="00E51499">
        <w:rPr>
          <w:rFonts w:cs="Arial"/>
        </w:rPr>
        <w:t>s</w:t>
      </w:r>
      <w:r w:rsidR="00F225AC" w:rsidRPr="00E51499">
        <w:rPr>
          <w:rFonts w:cs="Arial"/>
        </w:rPr>
        <w:t xml:space="preserve"> strength data and Weibull parameter for further failure analysis and numerical simulation with </w:t>
      </w:r>
      <w:r w:rsidR="00E52F4F" w:rsidRPr="00E51499">
        <w:rPr>
          <w:rFonts w:cs="Arial"/>
        </w:rPr>
        <w:t xml:space="preserve">suitable finite element code, e.g. </w:t>
      </w:r>
      <w:proofErr w:type="spellStart"/>
      <w:r w:rsidR="00F225AC" w:rsidRPr="00E51499">
        <w:rPr>
          <w:rFonts w:cs="Arial"/>
        </w:rPr>
        <w:t>Abaqus</w:t>
      </w:r>
      <w:proofErr w:type="spellEnd"/>
      <w:r w:rsidR="00E52F4F" w:rsidRPr="00E51499">
        <w:rPr>
          <w:rFonts w:eastAsiaTheme="minorEastAsia" w:cs="Arial"/>
        </w:rPr>
        <w:t>®</w:t>
      </w:r>
      <w:r w:rsidR="00F225AC" w:rsidRPr="00E51499">
        <w:rPr>
          <w:rFonts w:eastAsiaTheme="minorEastAsia" w:cs="Arial"/>
        </w:rPr>
        <w:t xml:space="preserve"> and cohesive zone elements.</w:t>
      </w:r>
      <w:r w:rsidR="00F225AC" w:rsidRPr="00E51499">
        <w:rPr>
          <w:rFonts w:cs="Arial"/>
        </w:rPr>
        <w:t xml:space="preserve"> </w:t>
      </w:r>
      <w:r w:rsidR="0079273B" w:rsidRPr="00E51499">
        <w:rPr>
          <w:rFonts w:cs="Arial"/>
        </w:rPr>
        <w:t>To investigate the scatter dependent on the orientation of the texture to the applied load and temperature the number of specimen has to be large. However there is a delay in specimen production due to the large number of specimen</w:t>
      </w:r>
      <w:r w:rsidR="00F60282" w:rsidRPr="00E51499">
        <w:rPr>
          <w:rFonts w:cs="Arial"/>
        </w:rPr>
        <w:t>s</w:t>
      </w:r>
      <w:r w:rsidR="0079273B" w:rsidRPr="00E51499">
        <w:rPr>
          <w:rFonts w:cs="Arial"/>
        </w:rPr>
        <w:t xml:space="preserve">. </w:t>
      </w:r>
      <w:r w:rsidR="008F47F1" w:rsidRPr="00E51499">
        <w:rPr>
          <w:rFonts w:cs="Arial"/>
        </w:rPr>
        <w:t xml:space="preserve"> </w:t>
      </w:r>
      <w:r w:rsidR="00F60282" w:rsidRPr="00E51499">
        <w:t xml:space="preserve">Furthermore this probabilistic approach should also be applicable to other brittle materials or materials with distinct irradiation embrittlement behaviour.  </w:t>
      </w:r>
    </w:p>
    <w:p w:rsidR="00FC33F1" w:rsidRPr="00E51499" w:rsidRDefault="00F225AC" w:rsidP="00E61077">
      <w:pPr>
        <w:spacing w:line="360" w:lineRule="auto"/>
        <w:jc w:val="both"/>
        <w:rPr>
          <w:rFonts w:cs="Arial"/>
        </w:rPr>
      </w:pPr>
      <w:r w:rsidRPr="00E51499">
        <w:rPr>
          <w:rFonts w:cs="Arial"/>
        </w:rPr>
        <w:t>The numerical simulation of the crack propagation can be done with cohesive elements. The applica</w:t>
      </w:r>
      <w:r w:rsidR="00E52F4F" w:rsidRPr="00E51499">
        <w:rPr>
          <w:rFonts w:cs="Arial"/>
        </w:rPr>
        <w:t xml:space="preserve">bility </w:t>
      </w:r>
      <w:r w:rsidRPr="00E51499">
        <w:rPr>
          <w:rFonts w:cs="Arial"/>
        </w:rPr>
        <w:t xml:space="preserve">of the TSL </w:t>
      </w:r>
      <w:r w:rsidR="00E52F4F" w:rsidRPr="00E51499">
        <w:rPr>
          <w:rFonts w:cs="Arial"/>
        </w:rPr>
        <w:t>by</w:t>
      </w:r>
      <w:r w:rsidR="00891B89" w:rsidRPr="00E51499">
        <w:rPr>
          <w:rFonts w:cs="Arial"/>
        </w:rPr>
        <w:t xml:space="preserve"> </w:t>
      </w:r>
      <w:proofErr w:type="spellStart"/>
      <w:r w:rsidR="00E61077" w:rsidRPr="00E51499">
        <w:rPr>
          <w:rFonts w:cs="Arial"/>
        </w:rPr>
        <w:t>Scheider</w:t>
      </w:r>
      <w:proofErr w:type="spellEnd"/>
      <w:r w:rsidR="00E61077" w:rsidRPr="00E51499">
        <w:rPr>
          <w:rFonts w:cs="Arial"/>
        </w:rPr>
        <w:t xml:space="preserve"> </w:t>
      </w:r>
      <w:r w:rsidR="00E61077" w:rsidRPr="00E51499">
        <w:rPr>
          <w:rFonts w:cs="Arial"/>
        </w:rPr>
        <w:fldChar w:fldCharType="begin" w:fldLock="1"/>
      </w:r>
      <w:r w:rsidR="00F43A75" w:rsidRPr="00E51499">
        <w:rPr>
          <w:rFonts w:cs="Arial"/>
        </w:rPr>
        <w:instrText>ADDIN CSL_CITATION { "citationItems" : [ { "id" : "ITEM-1", "itemData" : { "abstract" : "In this document the cohesive model, a phenomenological model for crack propagation anal- yses, is presented. An implementation of the model exists at GKSS for several years and is developed steadily, therefore the foundations are explained first, and details specific to the ac- tual implementation as a user defined element within the FE system ABAQUS are described afterwards. The actual paper describes the implemented version of the user subroutine, which con- tains traction-separation-laws of Needleman, [Needleman, 1990], which is used for example in [Siegmund and Brocks, 1998]), [Tvergaard, 1990] and Scheider, [Scheider, 2001a], used also in [Scheider, 2001b]. A guide for the practical use of the cohesive model and the determination of the material parameters is outside the scope of this document and will be published in a separate paper.", "author" : [ { "dropping-particle" : "", "family" : "Scheider", "given" : "I.", "non-dropping-particle" : "", "parse-names" : false, "suffix" : "" } ], "container-title" : "GKSS research center, Geesthacht", "id" : "ITEM-1", "issued" : { "date-parts" : [ [ "2001" ] ] }, "page" : "1-41", "title" : "Cohesive model for crack propagation analyses of structures with elastic \u2013 plastic material behavior", "type" : "article-journal" }, "uris" : [ "http://www.mendeley.com/documents/?uuid=a1c14156-09e4-4402-ba2d-d3ea6f3ce215" ] } ], "mendeley" : { "formattedCitation" : "[22]", "plainTextFormattedCitation" : "[22]", "previouslyFormattedCitation" : "[23]" }, "properties" : { "noteIndex" : 0 }, "schema" : "https://github.com/citation-style-language/schema/raw/master/csl-citation.json" }</w:instrText>
      </w:r>
      <w:r w:rsidR="00E61077" w:rsidRPr="00E51499">
        <w:rPr>
          <w:rFonts w:cs="Arial"/>
        </w:rPr>
        <w:fldChar w:fldCharType="separate"/>
      </w:r>
      <w:r w:rsidR="00F43A75" w:rsidRPr="00E51499">
        <w:rPr>
          <w:rFonts w:cs="Arial"/>
          <w:noProof/>
        </w:rPr>
        <w:t>[22]</w:t>
      </w:r>
      <w:r w:rsidR="00E61077" w:rsidRPr="00E51499">
        <w:rPr>
          <w:rFonts w:cs="Arial"/>
        </w:rPr>
        <w:fldChar w:fldCharType="end"/>
      </w:r>
      <w:r w:rsidR="00E61077" w:rsidRPr="00E51499">
        <w:rPr>
          <w:rFonts w:cs="Arial"/>
        </w:rPr>
        <w:t xml:space="preserve"> </w:t>
      </w:r>
      <w:r w:rsidRPr="00E51499">
        <w:rPr>
          <w:rFonts w:cs="Arial"/>
        </w:rPr>
        <w:t xml:space="preserve">has been successfully </w:t>
      </w:r>
      <w:r w:rsidR="00E52F4F" w:rsidRPr="00E51499">
        <w:rPr>
          <w:rFonts w:cs="Arial"/>
        </w:rPr>
        <w:t>demonstrated</w:t>
      </w:r>
      <w:r w:rsidR="00E61077" w:rsidRPr="00E51499">
        <w:rPr>
          <w:rFonts w:cs="Arial"/>
        </w:rPr>
        <w:t xml:space="preserve"> </w:t>
      </w:r>
      <w:r w:rsidRPr="00E51499">
        <w:rPr>
          <w:rFonts w:cs="Arial"/>
        </w:rPr>
        <w:t xml:space="preserve">and </w:t>
      </w:r>
      <w:r w:rsidR="00E52F4F" w:rsidRPr="00E51499">
        <w:rPr>
          <w:rFonts w:cs="Arial"/>
        </w:rPr>
        <w:t>it</w:t>
      </w:r>
      <w:r w:rsidR="00E61077" w:rsidRPr="00E51499">
        <w:rPr>
          <w:rFonts w:cs="Arial"/>
        </w:rPr>
        <w:t xml:space="preserve"> </w:t>
      </w:r>
      <w:r w:rsidRPr="00E51499">
        <w:rPr>
          <w:rFonts w:cs="Arial"/>
        </w:rPr>
        <w:t xml:space="preserve">should </w:t>
      </w:r>
      <w:r w:rsidR="00E52F4F" w:rsidRPr="00E51499">
        <w:rPr>
          <w:rFonts w:cs="Arial"/>
        </w:rPr>
        <w:t>be</w:t>
      </w:r>
      <w:r w:rsidR="00E61077" w:rsidRPr="00E51499">
        <w:rPr>
          <w:rFonts w:cs="Arial"/>
        </w:rPr>
        <w:t xml:space="preserve"> </w:t>
      </w:r>
      <w:r w:rsidR="00E52F4F" w:rsidRPr="00E51499">
        <w:rPr>
          <w:rFonts w:cs="Arial"/>
        </w:rPr>
        <w:t xml:space="preserve">suitable describing </w:t>
      </w:r>
      <w:r w:rsidRPr="00E51499">
        <w:rPr>
          <w:rFonts w:cs="Arial"/>
        </w:rPr>
        <w:t xml:space="preserve">crack propagation </w:t>
      </w:r>
      <w:r w:rsidR="00E52F4F" w:rsidRPr="00E51499">
        <w:rPr>
          <w:rFonts w:cs="Arial"/>
        </w:rPr>
        <w:t xml:space="preserve">and failure </w:t>
      </w:r>
      <w:r w:rsidRPr="00E51499">
        <w:rPr>
          <w:rFonts w:cs="Arial"/>
        </w:rPr>
        <w:t xml:space="preserve">in the brittle and semi brittle </w:t>
      </w:r>
      <w:r w:rsidR="00E52F4F" w:rsidRPr="00E51499">
        <w:rPr>
          <w:rFonts w:cs="Arial"/>
        </w:rPr>
        <w:t xml:space="preserve">regimes </w:t>
      </w:r>
      <w:r w:rsidRPr="00E51499">
        <w:rPr>
          <w:rFonts w:cs="Arial"/>
        </w:rPr>
        <w:t xml:space="preserve">of </w:t>
      </w:r>
      <w:r w:rsidR="008F47F1" w:rsidRPr="00E51499">
        <w:rPr>
          <w:rFonts w:cs="Arial"/>
        </w:rPr>
        <w:t xml:space="preserve">polycrystalline </w:t>
      </w:r>
      <w:r w:rsidR="00E52F4F" w:rsidRPr="00E51499">
        <w:rPr>
          <w:rFonts w:cs="Arial"/>
        </w:rPr>
        <w:t>tungsten</w:t>
      </w:r>
      <w:r w:rsidRPr="00E51499">
        <w:rPr>
          <w:rFonts w:cs="Arial"/>
        </w:rPr>
        <w:t xml:space="preserve">. </w:t>
      </w:r>
    </w:p>
    <w:p w:rsidR="00FC33F1" w:rsidRPr="00E51499" w:rsidRDefault="00FC33F1">
      <w:pPr>
        <w:rPr>
          <w:rFonts w:cs="Arial"/>
        </w:rPr>
      </w:pPr>
      <w:r w:rsidRPr="00E51499">
        <w:rPr>
          <w:rFonts w:cs="Arial"/>
        </w:rPr>
        <w:br w:type="page"/>
      </w:r>
    </w:p>
    <w:p w:rsidR="000450E1" w:rsidRPr="00E51499" w:rsidRDefault="000450E1" w:rsidP="00DA14C3">
      <w:pPr>
        <w:pStyle w:val="berschrift1"/>
        <w:rPr>
          <w:rFonts w:asciiTheme="minorHAnsi" w:hAnsiTheme="minorHAnsi" w:cs="Arial"/>
          <w:sz w:val="22"/>
          <w:szCs w:val="22"/>
          <w:lang w:val="en-US"/>
        </w:rPr>
      </w:pPr>
      <w:bookmarkStart w:id="10" w:name="_Toc434344936"/>
      <w:r w:rsidRPr="00E51499">
        <w:rPr>
          <w:rFonts w:asciiTheme="minorHAnsi" w:hAnsiTheme="minorHAnsi" w:cs="Arial"/>
          <w:sz w:val="22"/>
          <w:szCs w:val="22"/>
          <w:lang w:val="en-US"/>
        </w:rPr>
        <w:lastRenderedPageBreak/>
        <w:t>References</w:t>
      </w:r>
      <w:bookmarkEnd w:id="10"/>
    </w:p>
    <w:p w:rsidR="00F43A75" w:rsidRPr="00E51499" w:rsidRDefault="00E730CD">
      <w:pPr>
        <w:widowControl w:val="0"/>
        <w:autoSpaceDE w:val="0"/>
        <w:autoSpaceDN w:val="0"/>
        <w:adjustRightInd w:val="0"/>
        <w:spacing w:after="140" w:line="288" w:lineRule="auto"/>
        <w:rPr>
          <w:rFonts w:cs="Arial"/>
          <w:noProof/>
          <w:szCs w:val="24"/>
        </w:rPr>
      </w:pPr>
      <w:r w:rsidRPr="00E51499">
        <w:rPr>
          <w:rFonts w:cs="Arial"/>
          <w:b/>
          <w:lang w:val="en-US"/>
        </w:rPr>
        <w:fldChar w:fldCharType="begin" w:fldLock="1"/>
      </w:r>
      <w:r w:rsidR="002B0AEC" w:rsidRPr="00E51499">
        <w:rPr>
          <w:rFonts w:cs="Arial"/>
          <w:lang w:val="en-US"/>
        </w:rPr>
        <w:instrText xml:space="preserve">ADDIN Mendeley Bibliography CSL_BIBLIOGRAPHY </w:instrText>
      </w:r>
      <w:r w:rsidRPr="00E51499">
        <w:rPr>
          <w:rFonts w:cs="Arial"/>
          <w:b/>
          <w:lang w:val="en-US"/>
        </w:rPr>
        <w:fldChar w:fldCharType="separate"/>
      </w: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[1]</w:t>
      </w:r>
      <w:r w:rsidRPr="00E51499">
        <w:rPr>
          <w:rFonts w:cs="Arial"/>
          <w:noProof/>
          <w:szCs w:val="24"/>
        </w:rPr>
        <w:tab/>
        <w:t xml:space="preserve">M. Faleschini, H. Kreuzer, D. Kiener, and R. Pippan, “Fracture toughness investigations of tungsten alloys and SPD tungsten alloys,” </w:t>
      </w:r>
      <w:r w:rsidRPr="00E51499">
        <w:rPr>
          <w:rFonts w:cs="Arial"/>
          <w:i/>
          <w:iCs/>
          <w:noProof/>
          <w:szCs w:val="24"/>
        </w:rPr>
        <w:t>J. Nucl. Mater.</w:t>
      </w:r>
      <w:r w:rsidRPr="00E51499">
        <w:rPr>
          <w:rFonts w:cs="Arial"/>
          <w:noProof/>
          <w:szCs w:val="24"/>
        </w:rPr>
        <w:t>, vol. 367–370, pp. 800–805, Aug. 2007.</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[2]</w:t>
      </w:r>
      <w:r w:rsidRPr="00E51499">
        <w:rPr>
          <w:rFonts w:cs="Arial"/>
          <w:noProof/>
          <w:szCs w:val="24"/>
        </w:rPr>
        <w:tab/>
        <w:t xml:space="preserve">D. Rupp and S. M. Weygand, “Anisotropic fracture behaviour and brittle-to-ductile transition of polycrystalline tungsten,” </w:t>
      </w:r>
      <w:r w:rsidRPr="00E51499">
        <w:rPr>
          <w:rFonts w:cs="Arial"/>
          <w:i/>
          <w:iCs/>
          <w:noProof/>
          <w:szCs w:val="24"/>
        </w:rPr>
        <w:t>Philos. Mag.</w:t>
      </w:r>
      <w:r w:rsidRPr="00E51499">
        <w:rPr>
          <w:rFonts w:cs="Arial"/>
          <w:noProof/>
          <w:szCs w:val="24"/>
        </w:rPr>
        <w:t>, vol. 90, no. 30, pp. 4055–4069, Oct. 2010.</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[3]</w:t>
      </w:r>
      <w:r w:rsidRPr="00E51499">
        <w:rPr>
          <w:rFonts w:cs="Arial"/>
          <w:noProof/>
          <w:szCs w:val="24"/>
        </w:rPr>
        <w:tab/>
        <w:t xml:space="preserve">R. W. Margevicius, J. Riedle, and P. Gumbsch, “Fracture toughness of polycrystalline tungsten under mode I and mixed mode I/II loading,” </w:t>
      </w:r>
      <w:r w:rsidRPr="00E51499">
        <w:rPr>
          <w:rFonts w:cs="Arial"/>
          <w:i/>
          <w:iCs/>
          <w:noProof/>
          <w:szCs w:val="24"/>
        </w:rPr>
        <w:t>Mater. Sci. Eng. A</w:t>
      </w:r>
      <w:r w:rsidRPr="00E51499">
        <w:rPr>
          <w:rFonts w:cs="Arial"/>
          <w:noProof/>
          <w:szCs w:val="24"/>
        </w:rPr>
        <w:t>, vol. 270, no. 2, pp. 197–209, Sep. 1999.</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[4]</w:t>
      </w:r>
      <w:r w:rsidRPr="00E51499">
        <w:rPr>
          <w:rFonts w:cs="Arial"/>
          <w:noProof/>
          <w:szCs w:val="24"/>
        </w:rPr>
        <w:tab/>
        <w:t xml:space="preserve">D. Rupp and S. M. Weygand, “Loading rate dependence of the fracture toughness of polycrystalline tungsten,” </w:t>
      </w:r>
      <w:r w:rsidRPr="00E51499">
        <w:rPr>
          <w:rFonts w:cs="Arial"/>
          <w:i/>
          <w:iCs/>
          <w:noProof/>
          <w:szCs w:val="24"/>
        </w:rPr>
        <w:t>J. Nucl. Mater.</w:t>
      </w:r>
      <w:r w:rsidRPr="00E51499">
        <w:rPr>
          <w:rFonts w:cs="Arial"/>
          <w:noProof/>
          <w:szCs w:val="24"/>
        </w:rPr>
        <w:t>, vol. 417, pp. 477–480, Oct. 2011.</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[5]</w:t>
      </w:r>
      <w:r w:rsidRPr="00E51499">
        <w:rPr>
          <w:rFonts w:cs="Arial"/>
          <w:noProof/>
          <w:szCs w:val="24"/>
        </w:rPr>
        <w:tab/>
        <w:t xml:space="preserve">J. Reiser, J. Hoffmann, U. Jäntsch, M. Klimenkov, S. Bonk, C. Bonnekoh, M. Rieth, A. Hoffmann, and T. Mrotzek, “Ductilisation of tungsten ( W ): On the shift of the brittle-to-ductile transition ( BDT ) to lower temperatures through cold rolling,” </w:t>
      </w:r>
      <w:r w:rsidRPr="00E51499">
        <w:rPr>
          <w:rFonts w:cs="Arial"/>
          <w:i/>
          <w:iCs/>
          <w:noProof/>
          <w:szCs w:val="24"/>
        </w:rPr>
        <w:t>Int. J. Refract. Met. Hard Mater.</w:t>
      </w:r>
      <w:r w:rsidRPr="00E51499">
        <w:rPr>
          <w:rFonts w:cs="Arial"/>
          <w:noProof/>
          <w:szCs w:val="24"/>
        </w:rPr>
        <w:t>, vol. 54, pp. 351–369, 2016.</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[6]</w:t>
      </w:r>
      <w:r w:rsidRPr="00E51499">
        <w:rPr>
          <w:rFonts w:cs="Arial"/>
          <w:noProof/>
          <w:szCs w:val="24"/>
        </w:rPr>
        <w:tab/>
        <w:t xml:space="preserve">N. Holstein, W. Krauss, and J. Konys, “Development of novel tungsten processing technologies for electro-chemical machining (ECM) of plasma facing components,” </w:t>
      </w:r>
      <w:r w:rsidRPr="00E51499">
        <w:rPr>
          <w:rFonts w:cs="Arial"/>
          <w:i/>
          <w:iCs/>
          <w:noProof/>
          <w:szCs w:val="24"/>
        </w:rPr>
        <w:t>Fusion Eng. Des.</w:t>
      </w:r>
      <w:r w:rsidRPr="00E51499">
        <w:rPr>
          <w:rFonts w:cs="Arial"/>
          <w:noProof/>
          <w:szCs w:val="24"/>
        </w:rPr>
        <w:t>, vol. 86, no. 9–11, pp. 1611–1615, 2011.</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[7]</w:t>
      </w:r>
      <w:r w:rsidRPr="00E51499">
        <w:rPr>
          <w:rFonts w:cs="Arial"/>
          <w:noProof/>
          <w:szCs w:val="24"/>
        </w:rPr>
        <w:tab/>
        <w:t xml:space="preserve">ASTM C1239-13, “Standard Practice for Reporting Uniaxial Strength Data and Estimating Weibull Distribution Parameters for Advanced Ceramics,” </w:t>
      </w:r>
      <w:r w:rsidRPr="00E51499">
        <w:rPr>
          <w:rFonts w:cs="Arial"/>
          <w:i/>
          <w:iCs/>
          <w:noProof/>
          <w:szCs w:val="24"/>
        </w:rPr>
        <w:t>Annu. B. ASTM Stand.</w:t>
      </w:r>
      <w:r w:rsidRPr="00E51499">
        <w:rPr>
          <w:rFonts w:cs="Arial"/>
          <w:noProof/>
          <w:szCs w:val="24"/>
        </w:rPr>
        <w:t>, pp. 1–17, 2000.</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[8]</w:t>
      </w:r>
      <w:r w:rsidRPr="00E51499">
        <w:rPr>
          <w:rFonts w:cs="Arial"/>
          <w:noProof/>
          <w:szCs w:val="24"/>
        </w:rPr>
        <w:tab/>
        <w:t xml:space="preserve">ASTM E399-12, “Standard Test Method for Linear-Elastic Plane-Strain Fracture Toughness </w:t>
      </w:r>
      <w:r w:rsidRPr="003C4849">
        <w:rPr>
          <w:rFonts w:cs="Arial"/>
          <w:i/>
          <w:noProof/>
          <w:szCs w:val="24"/>
        </w:rPr>
        <w:t>K</w:t>
      </w:r>
      <w:r w:rsidRPr="003C4849">
        <w:rPr>
          <w:rFonts w:cs="Arial"/>
          <w:i/>
          <w:noProof/>
          <w:szCs w:val="24"/>
          <w:vertAlign w:val="subscript"/>
        </w:rPr>
        <w:t>Ic</w:t>
      </w:r>
      <w:r w:rsidRPr="00E51499">
        <w:rPr>
          <w:rFonts w:cs="Arial"/>
          <w:noProof/>
          <w:szCs w:val="24"/>
        </w:rPr>
        <w:t xml:space="preserve"> of metallic materials,” </w:t>
      </w:r>
      <w:r w:rsidRPr="00E51499">
        <w:rPr>
          <w:rFonts w:cs="Arial"/>
          <w:i/>
          <w:iCs/>
          <w:noProof/>
          <w:szCs w:val="24"/>
        </w:rPr>
        <w:t>Annu. B. ASTM Stand.</w:t>
      </w:r>
      <w:r w:rsidRPr="00E51499">
        <w:rPr>
          <w:rFonts w:cs="Arial"/>
          <w:noProof/>
          <w:szCs w:val="24"/>
        </w:rPr>
        <w:t>, pp. 1–33, 2013.</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646DDE">
        <w:rPr>
          <w:rFonts w:cs="Arial"/>
          <w:noProof/>
          <w:szCs w:val="24"/>
          <w:lang w:val="de-DE"/>
        </w:rPr>
        <w:t>[9]</w:t>
      </w:r>
      <w:r w:rsidRPr="00646DDE">
        <w:rPr>
          <w:rFonts w:cs="Arial"/>
          <w:noProof/>
          <w:szCs w:val="24"/>
          <w:lang w:val="de-DE"/>
        </w:rPr>
        <w:tab/>
        <w:t xml:space="preserve">J. Riedle, P. Gumbsch, and H. Fischmeister, “Cleavage anisotropy in tungsten single crystals,” </w:t>
      </w:r>
      <w:r w:rsidRPr="00646DDE">
        <w:rPr>
          <w:rFonts w:cs="Arial"/>
          <w:i/>
          <w:iCs/>
          <w:noProof/>
          <w:szCs w:val="24"/>
          <w:lang w:val="de-DE"/>
        </w:rPr>
        <w:t xml:space="preserve">Phys. </w:t>
      </w:r>
      <w:r w:rsidRPr="00E51499">
        <w:rPr>
          <w:rFonts w:cs="Arial"/>
          <w:i/>
          <w:iCs/>
          <w:noProof/>
          <w:szCs w:val="24"/>
        </w:rPr>
        <w:t>Rev. Lett.</w:t>
      </w:r>
      <w:r w:rsidRPr="00E51499">
        <w:rPr>
          <w:rFonts w:cs="Arial"/>
          <w:noProof/>
          <w:szCs w:val="24"/>
        </w:rPr>
        <w:t>, vol. 76, no. 19, pp. 3594–3597, 1996.</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[10]</w:t>
      </w:r>
      <w:r w:rsidRPr="00E51499">
        <w:rPr>
          <w:rFonts w:cs="Arial"/>
          <w:noProof/>
          <w:szCs w:val="24"/>
        </w:rPr>
        <w:tab/>
        <w:t xml:space="preserve">ASTM C1161-13, “Standard Test Method for Flexural Strength of Advanced Ceramics at Ambient,” </w:t>
      </w:r>
      <w:r w:rsidRPr="00E51499">
        <w:rPr>
          <w:rFonts w:cs="Arial"/>
          <w:i/>
          <w:iCs/>
          <w:noProof/>
          <w:szCs w:val="24"/>
        </w:rPr>
        <w:t>Annu. B. ASTM Stand.</w:t>
      </w:r>
      <w:r w:rsidRPr="00E51499">
        <w:rPr>
          <w:rFonts w:cs="Arial"/>
          <w:noProof/>
          <w:szCs w:val="24"/>
        </w:rPr>
        <w:t>, vol. 11, pp. 1–16, 2008.</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[11]</w:t>
      </w:r>
      <w:r w:rsidRPr="00E51499">
        <w:rPr>
          <w:rFonts w:cs="Arial"/>
          <w:noProof/>
          <w:szCs w:val="24"/>
        </w:rPr>
        <w:tab/>
        <w:t>J. Aktaa, “Report for WP13-DTM-03-T05 – Development of DEMO SDC-IC – Structural Design Criteria for W / W alloys,” 2013.</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[12]</w:t>
      </w:r>
      <w:r w:rsidRPr="00E51499">
        <w:rPr>
          <w:rFonts w:cs="Arial"/>
          <w:noProof/>
          <w:szCs w:val="24"/>
        </w:rPr>
        <w:tab/>
        <w:t xml:space="preserve">T. Weber, M. Härtelt, and J. Aktaa, “Considering brittleness of tungsten in failure analysis of helium-cooled divertor components with functionally graded tungsten/EUROFER97 joints,” </w:t>
      </w:r>
      <w:r w:rsidRPr="00E51499">
        <w:rPr>
          <w:rFonts w:cs="Arial"/>
          <w:i/>
          <w:iCs/>
          <w:noProof/>
          <w:szCs w:val="24"/>
        </w:rPr>
        <w:t>Eng. Fract. Mech.</w:t>
      </w:r>
      <w:r w:rsidRPr="00E51499">
        <w:rPr>
          <w:rFonts w:cs="Arial"/>
          <w:noProof/>
          <w:szCs w:val="24"/>
        </w:rPr>
        <w:t>, vol. 100, pp. 63–75, Mar. 2013.</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lastRenderedPageBreak/>
        <w:t>[13]</w:t>
      </w:r>
      <w:r w:rsidRPr="00E51499">
        <w:rPr>
          <w:rFonts w:cs="Arial"/>
          <w:noProof/>
          <w:szCs w:val="24"/>
        </w:rPr>
        <w:tab/>
        <w:t xml:space="preserve">J.-H. You and I. Komarova, “Probabilistic failure analysis of a water-cooled tungsten divertor: Impact of embrittlement,” </w:t>
      </w:r>
      <w:r w:rsidRPr="00E51499">
        <w:rPr>
          <w:rFonts w:cs="Arial"/>
          <w:i/>
          <w:iCs/>
          <w:noProof/>
          <w:szCs w:val="24"/>
        </w:rPr>
        <w:t>J. Nucl. Mater.</w:t>
      </w:r>
      <w:r w:rsidRPr="00E51499">
        <w:rPr>
          <w:rFonts w:cs="Arial"/>
          <w:noProof/>
          <w:szCs w:val="24"/>
        </w:rPr>
        <w:t>, vol. 375, no. 3, pp. 283–289, Apr. 2008.</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[14]</w:t>
      </w:r>
      <w:r w:rsidRPr="00E51499">
        <w:rPr>
          <w:rFonts w:cs="Arial"/>
          <w:noProof/>
          <w:szCs w:val="24"/>
        </w:rPr>
        <w:tab/>
        <w:t xml:space="preserve">H.-C. Schneider, J. Aktaa, and R. Rolli, “Small fracture toughness specimen for post-irradiation experiments,” </w:t>
      </w:r>
      <w:r w:rsidRPr="00E51499">
        <w:rPr>
          <w:rFonts w:cs="Arial"/>
          <w:i/>
          <w:iCs/>
          <w:noProof/>
          <w:szCs w:val="24"/>
        </w:rPr>
        <w:t>J. Nucl. Mater.</w:t>
      </w:r>
      <w:r w:rsidRPr="00E51499">
        <w:rPr>
          <w:rFonts w:cs="Arial"/>
          <w:noProof/>
          <w:szCs w:val="24"/>
        </w:rPr>
        <w:t>, vol. 367–370, pp. 599–602, Aug. 2007.</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[15]</w:t>
      </w:r>
      <w:r w:rsidRPr="00E51499">
        <w:rPr>
          <w:rFonts w:cs="Arial"/>
          <w:noProof/>
          <w:szCs w:val="24"/>
        </w:rPr>
        <w:tab/>
        <w:t xml:space="preserve">T. Nishida, Y. Hanaki, T. Nojima, and G. Pezzotti, “Measurement of Rising R-Curve Behavior in Toughened Silicon Nitride by Stable Crack Propagation in Bending,” </w:t>
      </w:r>
      <w:r w:rsidRPr="00E51499">
        <w:rPr>
          <w:rFonts w:cs="Arial"/>
          <w:i/>
          <w:iCs/>
          <w:noProof/>
          <w:szCs w:val="24"/>
        </w:rPr>
        <w:t>J. Am. Ceram. Soc.</w:t>
      </w:r>
      <w:r w:rsidRPr="00E51499">
        <w:rPr>
          <w:rFonts w:cs="Arial"/>
          <w:noProof/>
          <w:szCs w:val="24"/>
        </w:rPr>
        <w:t>, vol. 78, no. 11, pp. 3113–3116, 1995.</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[16]</w:t>
      </w:r>
      <w:r w:rsidRPr="00E51499">
        <w:rPr>
          <w:rFonts w:cs="Arial"/>
          <w:noProof/>
          <w:szCs w:val="24"/>
        </w:rPr>
        <w:tab/>
        <w:t xml:space="preserve">D. S. Dugdale, “Yielding of steel sheets containing slits,” </w:t>
      </w:r>
      <w:r w:rsidRPr="00E51499">
        <w:rPr>
          <w:rFonts w:cs="Arial"/>
          <w:i/>
          <w:iCs/>
          <w:noProof/>
          <w:szCs w:val="24"/>
        </w:rPr>
        <w:t>J. Mech. Phys. Solids</w:t>
      </w:r>
      <w:r w:rsidRPr="00E51499">
        <w:rPr>
          <w:rFonts w:cs="Arial"/>
          <w:noProof/>
          <w:szCs w:val="24"/>
        </w:rPr>
        <w:t>, vol. 8, pp. 100–104, 1960.</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[17]</w:t>
      </w:r>
      <w:r w:rsidRPr="00E51499">
        <w:rPr>
          <w:rFonts w:cs="Arial"/>
          <w:noProof/>
          <w:szCs w:val="24"/>
        </w:rPr>
        <w:tab/>
        <w:t xml:space="preserve">G. I. Barenblatt, “The mathematical theory of equilibrium cracks formed in brittle fracture,” </w:t>
      </w:r>
      <w:r w:rsidRPr="00E51499">
        <w:rPr>
          <w:rFonts w:cs="Arial"/>
          <w:i/>
          <w:iCs/>
          <w:noProof/>
          <w:szCs w:val="24"/>
        </w:rPr>
        <w:t>Zhurnal Prikl. Mekhaniki i Tec.</w:t>
      </w:r>
      <w:r w:rsidRPr="00E51499">
        <w:rPr>
          <w:rFonts w:cs="Arial"/>
          <w:noProof/>
          <w:szCs w:val="24"/>
        </w:rPr>
        <w:t>, vol. 4, pp. 3–56, 1961.</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[18]</w:t>
      </w:r>
      <w:r w:rsidRPr="00E51499">
        <w:rPr>
          <w:rFonts w:cs="Arial"/>
          <w:noProof/>
          <w:szCs w:val="24"/>
        </w:rPr>
        <w:tab/>
        <w:t xml:space="preserve">A. Carpinteri, B. Chiaia, and P. Cornetti, “A scale-invariant cohesive crack model for quasi-brittle materials,” </w:t>
      </w:r>
      <w:r w:rsidRPr="00E51499">
        <w:rPr>
          <w:rFonts w:cs="Arial"/>
          <w:i/>
          <w:iCs/>
          <w:noProof/>
          <w:szCs w:val="24"/>
        </w:rPr>
        <w:t>Eng. Fract. Mech.</w:t>
      </w:r>
      <w:r w:rsidRPr="00E51499">
        <w:rPr>
          <w:rFonts w:cs="Arial"/>
          <w:noProof/>
          <w:szCs w:val="24"/>
        </w:rPr>
        <w:t>, vol. 69, pp. 207–217, 2001.</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[19]</w:t>
      </w:r>
      <w:r w:rsidRPr="00E51499">
        <w:rPr>
          <w:rFonts w:cs="Arial"/>
          <w:noProof/>
          <w:szCs w:val="24"/>
        </w:rPr>
        <w:tab/>
        <w:t xml:space="preserve">A. Hillerborg, M. Modéer, and P.-E. Petersson, “Analysis of crack formation and crack growth in concrete by means of fracture mechanics and finite elements,” </w:t>
      </w:r>
      <w:r w:rsidRPr="00E51499">
        <w:rPr>
          <w:rFonts w:cs="Arial"/>
          <w:i/>
          <w:iCs/>
          <w:noProof/>
          <w:szCs w:val="24"/>
        </w:rPr>
        <w:t>Cem. Concr. Res.</w:t>
      </w:r>
      <w:r w:rsidRPr="00E51499">
        <w:rPr>
          <w:rFonts w:cs="Arial"/>
          <w:noProof/>
          <w:szCs w:val="24"/>
        </w:rPr>
        <w:t>, vol. 6, no. 6, pp. 773–781, 1976.</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[20]</w:t>
      </w:r>
      <w:r w:rsidRPr="00E51499">
        <w:rPr>
          <w:rFonts w:cs="Arial"/>
          <w:noProof/>
          <w:szCs w:val="24"/>
        </w:rPr>
        <w:tab/>
        <w:t xml:space="preserve">V. Tvergaard and J. W. Hutchinson, “The relation between crack growth resistance and fracture process parameters in elastic-plastic solids,” </w:t>
      </w:r>
      <w:r w:rsidRPr="00E51499">
        <w:rPr>
          <w:rFonts w:cs="Arial"/>
          <w:i/>
          <w:iCs/>
          <w:noProof/>
          <w:szCs w:val="24"/>
        </w:rPr>
        <w:t>J. Mech. Phys. Solids</w:t>
      </w:r>
      <w:r w:rsidRPr="00E51499">
        <w:rPr>
          <w:rFonts w:cs="Arial"/>
          <w:noProof/>
          <w:szCs w:val="24"/>
        </w:rPr>
        <w:t>, vol. 40, no. 6, pp. 1377–1397, 1992.</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[21]</w:t>
      </w:r>
      <w:r w:rsidRPr="00E51499">
        <w:rPr>
          <w:rFonts w:cs="Arial"/>
          <w:noProof/>
          <w:szCs w:val="24"/>
        </w:rPr>
        <w:tab/>
        <w:t xml:space="preserve">A. Needleman, “A continuum model for void nucleation by inclusion debonding,” </w:t>
      </w:r>
      <w:r w:rsidRPr="00E51499">
        <w:rPr>
          <w:rFonts w:cs="Arial"/>
          <w:i/>
          <w:iCs/>
          <w:noProof/>
          <w:szCs w:val="24"/>
        </w:rPr>
        <w:t>J. Appl. Mech.</w:t>
      </w:r>
      <w:r w:rsidRPr="00E51499">
        <w:rPr>
          <w:rFonts w:cs="Arial"/>
          <w:noProof/>
          <w:szCs w:val="24"/>
        </w:rPr>
        <w:t>, vol. 54, no. 3, p. 525, 1987.</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[22]</w:t>
      </w:r>
      <w:r w:rsidRPr="00E51499">
        <w:rPr>
          <w:rFonts w:cs="Arial"/>
          <w:noProof/>
          <w:szCs w:val="24"/>
        </w:rPr>
        <w:tab/>
        <w:t xml:space="preserve">I. Scheider, “Cohesive model for crack propagation analyses of structures with elastic – plastic material behavior,” </w:t>
      </w:r>
      <w:r w:rsidRPr="00E51499">
        <w:rPr>
          <w:rFonts w:cs="Arial"/>
          <w:i/>
          <w:iCs/>
          <w:noProof/>
          <w:szCs w:val="24"/>
        </w:rPr>
        <w:t>GKSS Res. center, Geesthacht</w:t>
      </w:r>
      <w:r w:rsidRPr="00E51499">
        <w:rPr>
          <w:rFonts w:cs="Arial"/>
          <w:noProof/>
          <w:szCs w:val="24"/>
        </w:rPr>
        <w:t>, pp. 1–41, 2001.</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[23]</w:t>
      </w:r>
      <w:r w:rsidRPr="00E51499">
        <w:rPr>
          <w:rFonts w:cs="Arial"/>
          <w:noProof/>
          <w:szCs w:val="24"/>
        </w:rPr>
        <w:tab/>
        <w:t xml:space="preserve">Z. P. Bažant, “Concrete fracture models: Testing and practice,” </w:t>
      </w:r>
      <w:r w:rsidRPr="00E51499">
        <w:rPr>
          <w:rFonts w:cs="Arial"/>
          <w:i/>
          <w:iCs/>
          <w:noProof/>
          <w:szCs w:val="24"/>
        </w:rPr>
        <w:t>Eng. Fract. Mech.</w:t>
      </w:r>
      <w:r w:rsidRPr="00E51499">
        <w:rPr>
          <w:rFonts w:cs="Arial"/>
          <w:noProof/>
          <w:szCs w:val="24"/>
        </w:rPr>
        <w:t>, vol. 69, no. 2, pp. 165–205, 2001.</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[24]</w:t>
      </w:r>
      <w:r w:rsidRPr="00E51499">
        <w:rPr>
          <w:rFonts w:cs="Arial"/>
          <w:noProof/>
          <w:szCs w:val="24"/>
        </w:rPr>
        <w:tab/>
        <w:t xml:space="preserve">A. Needleman, “An analysis of decohesion along an imperfect interface,” </w:t>
      </w:r>
      <w:r w:rsidRPr="00E51499">
        <w:rPr>
          <w:rFonts w:cs="Arial"/>
          <w:i/>
          <w:iCs/>
          <w:noProof/>
          <w:szCs w:val="24"/>
        </w:rPr>
        <w:t>Int. J. Fract.</w:t>
      </w:r>
      <w:r w:rsidRPr="00E51499">
        <w:rPr>
          <w:rFonts w:cs="Arial"/>
          <w:noProof/>
          <w:szCs w:val="24"/>
        </w:rPr>
        <w:t>, vol. 42, no. 1, pp. 21–40, 1990.</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szCs w:val="24"/>
        </w:rPr>
      </w:pPr>
      <w:r w:rsidRPr="00E51499">
        <w:rPr>
          <w:rFonts w:cs="Arial"/>
          <w:noProof/>
          <w:szCs w:val="24"/>
        </w:rPr>
        <w:t>[25]</w:t>
      </w:r>
      <w:r w:rsidRPr="00E51499">
        <w:rPr>
          <w:rFonts w:cs="Arial"/>
          <w:noProof/>
          <w:szCs w:val="24"/>
        </w:rPr>
        <w:tab/>
        <w:t xml:space="preserve">M. Mahler and J. Aktaa, “Prediction of fracture toughness based on experiments with sub-size specimens in the brittle and ductile regimes,” </w:t>
      </w:r>
      <w:r w:rsidRPr="00E51499">
        <w:rPr>
          <w:rFonts w:cs="Arial"/>
          <w:i/>
          <w:iCs/>
          <w:noProof/>
          <w:szCs w:val="24"/>
        </w:rPr>
        <w:t>J. Nucl. Mater.</w:t>
      </w:r>
      <w:r w:rsidRPr="00E51499">
        <w:rPr>
          <w:rFonts w:cs="Arial"/>
          <w:noProof/>
          <w:szCs w:val="24"/>
        </w:rPr>
        <w:t>, pp. 1–8, 2015.</w:t>
      </w:r>
    </w:p>
    <w:p w:rsidR="00F43A75" w:rsidRPr="00E51499" w:rsidRDefault="00F43A75">
      <w:pPr>
        <w:widowControl w:val="0"/>
        <w:autoSpaceDE w:val="0"/>
        <w:autoSpaceDN w:val="0"/>
        <w:adjustRightInd w:val="0"/>
        <w:spacing w:after="140" w:line="288" w:lineRule="auto"/>
        <w:rPr>
          <w:rFonts w:cs="Arial"/>
          <w:noProof/>
          <w:szCs w:val="24"/>
        </w:rPr>
      </w:pPr>
    </w:p>
    <w:p w:rsidR="00F43A75" w:rsidRPr="00E51499" w:rsidRDefault="00F43A75">
      <w:pPr>
        <w:widowControl w:val="0"/>
        <w:autoSpaceDE w:val="0"/>
        <w:autoSpaceDN w:val="0"/>
        <w:adjustRightInd w:val="0"/>
        <w:spacing w:after="0" w:line="240" w:lineRule="auto"/>
        <w:ind w:left="640" w:hanging="640"/>
        <w:rPr>
          <w:rFonts w:cs="Arial"/>
          <w:noProof/>
        </w:rPr>
      </w:pPr>
      <w:r w:rsidRPr="00E51499">
        <w:rPr>
          <w:rFonts w:cs="Arial"/>
          <w:noProof/>
          <w:szCs w:val="24"/>
        </w:rPr>
        <w:t>[26]</w:t>
      </w:r>
      <w:r w:rsidRPr="00E51499">
        <w:rPr>
          <w:rFonts w:cs="Arial"/>
          <w:noProof/>
          <w:szCs w:val="24"/>
        </w:rPr>
        <w:tab/>
        <w:t xml:space="preserve">C. Bohnert, S. M. Weygand, N. J. Schmitt, R. Schwaiger, and O. Kraft, “Investigation of the </w:t>
      </w:r>
      <w:r w:rsidRPr="00E51499">
        <w:rPr>
          <w:rFonts w:cs="Arial"/>
          <w:noProof/>
          <w:szCs w:val="24"/>
        </w:rPr>
        <w:lastRenderedPageBreak/>
        <w:t xml:space="preserve">fracture behavior of tungsten at the micro scale,” in </w:t>
      </w:r>
      <w:r w:rsidRPr="00E51499">
        <w:rPr>
          <w:rFonts w:cs="Arial"/>
          <w:i/>
          <w:iCs/>
          <w:noProof/>
          <w:szCs w:val="24"/>
        </w:rPr>
        <w:t>International Conference on Fracture</w:t>
      </w:r>
      <w:r w:rsidRPr="00E51499">
        <w:rPr>
          <w:rFonts w:cs="Arial"/>
          <w:noProof/>
          <w:szCs w:val="24"/>
        </w:rPr>
        <w:t>, 2013, pp. 1–8.</w:t>
      </w:r>
    </w:p>
    <w:p w:rsidR="000450E1" w:rsidRPr="00E51499" w:rsidRDefault="00E730CD" w:rsidP="00F43A75">
      <w:pPr>
        <w:widowControl w:val="0"/>
        <w:autoSpaceDE w:val="0"/>
        <w:autoSpaceDN w:val="0"/>
        <w:adjustRightInd w:val="0"/>
        <w:spacing w:after="140" w:line="288" w:lineRule="auto"/>
        <w:rPr>
          <w:rFonts w:cs="Arial"/>
        </w:rPr>
      </w:pPr>
      <w:r w:rsidRPr="00E51499">
        <w:rPr>
          <w:rFonts w:cs="Arial"/>
          <w:b/>
          <w:lang w:val="en-US"/>
        </w:rPr>
        <w:fldChar w:fldCharType="end"/>
      </w:r>
    </w:p>
    <w:sectPr w:rsidR="000450E1" w:rsidRPr="00E51499" w:rsidSect="000017AD">
      <w:headerReference w:type="default" r:id="rId22"/>
      <w:footerReference w:type="default" r:id="rId23"/>
      <w:headerReference w:type="first" r:id="rId24"/>
      <w:footerReference w:type="first" r:id="rId25"/>
      <w:pgSz w:w="11906" w:h="16838" w:code="9"/>
      <w:pgMar w:top="1276" w:right="1219" w:bottom="1440"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B3C" w:rsidRDefault="000D7B3C" w:rsidP="0085769F">
      <w:pPr>
        <w:spacing w:after="0" w:line="240" w:lineRule="auto"/>
      </w:pPr>
      <w:r>
        <w:separator/>
      </w:r>
    </w:p>
  </w:endnote>
  <w:endnote w:type="continuationSeparator" w:id="0">
    <w:p w:rsidR="000D7B3C" w:rsidRDefault="000D7B3C" w:rsidP="008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A75" w:rsidRDefault="00F43A75" w:rsidP="00142C79">
    <w:pPr>
      <w:pStyle w:val="Fuzeile"/>
      <w:pBdr>
        <w:top w:val="single" w:sz="4" w:space="1" w:color="auto"/>
      </w:pBdr>
      <w:tabs>
        <w:tab w:val="clear" w:pos="4536"/>
        <w:tab w:val="clear" w:pos="9072"/>
        <w:tab w:val="left" w:pos="8222"/>
      </w:tabs>
      <w:ind w:left="-941" w:right="-709"/>
    </w:pPr>
    <w:r>
      <w:tab/>
      <w:t xml:space="preserve">Page </w:t>
    </w:r>
    <w:r>
      <w:fldChar w:fldCharType="begin"/>
    </w:r>
    <w:r>
      <w:instrText xml:space="preserve"> PAGE   \* MERGEFORMAT </w:instrText>
    </w:r>
    <w:r>
      <w:fldChar w:fldCharType="separate"/>
    </w:r>
    <w:r w:rsidR="004002AD">
      <w:rPr>
        <w:noProof/>
      </w:rPr>
      <w:t>13</w:t>
    </w:r>
    <w:r>
      <w:rPr>
        <w:noProof/>
      </w:rPr>
      <w:fldChar w:fldCharType="end"/>
    </w:r>
    <w:r>
      <w:rPr>
        <w:noProof/>
      </w:rPr>
      <w:t xml:space="preserve"> of </w:t>
    </w:r>
    <w:r w:rsidR="000D7B3C">
      <w:fldChar w:fldCharType="begin"/>
    </w:r>
    <w:r w:rsidR="000D7B3C">
      <w:instrText xml:space="preserve"> NUMPAGES  \* Arabic  \* MERGEFORMAT </w:instrText>
    </w:r>
    <w:r w:rsidR="000D7B3C">
      <w:fldChar w:fldCharType="separate"/>
    </w:r>
    <w:r w:rsidR="004002AD">
      <w:rPr>
        <w:noProof/>
      </w:rPr>
      <w:t>13</w:t>
    </w:r>
    <w:r w:rsidR="000D7B3C">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A75" w:rsidRDefault="00F43A75" w:rsidP="00ED41A1">
    <w:pPr>
      <w:pStyle w:val="Fuzeile"/>
      <w:pBdr>
        <w:top w:val="single" w:sz="4" w:space="1" w:color="auto"/>
      </w:pBdr>
      <w:tabs>
        <w:tab w:val="clear" w:pos="9072"/>
        <w:tab w:val="left" w:pos="8222"/>
      </w:tabs>
      <w:ind w:left="-941" w:right="-709"/>
    </w:pPr>
    <w:r>
      <w:rPr>
        <w:sz w:val="16"/>
        <w:szCs w:val="16"/>
      </w:rPr>
      <w:t xml:space="preserve">Template </w:t>
    </w:r>
    <w:r w:rsidRPr="00D16016">
      <w:rPr>
        <w:sz w:val="16"/>
        <w:szCs w:val="16"/>
      </w:rPr>
      <w:t>V1.0/Oct201</w:t>
    </w:r>
    <w:r>
      <w:rPr>
        <w:sz w:val="16"/>
        <w:szCs w:val="16"/>
      </w:rPr>
      <w:t>5</w:t>
    </w:r>
    <w:r w:rsidRPr="00D16016">
      <w:rPr>
        <w:sz w:val="16"/>
        <w:szCs w:val="16"/>
      </w:rPr>
      <w:t xml:space="preserve"> </w:t>
    </w:r>
    <w:hyperlink r:id="rId1" w:history="1">
      <w:r w:rsidRPr="00D16016">
        <w:rPr>
          <w:rStyle w:val="Hyperlink"/>
          <w:sz w:val="16"/>
          <w:szCs w:val="16"/>
        </w:rPr>
        <w:t>EFDA_D_2M4P9J</w:t>
      </w:r>
    </w:hyperlink>
    <w:r>
      <w:tab/>
    </w:r>
    <w:r w:rsidRPr="00ED41A1">
      <w:rPr>
        <w:b/>
        <w:i/>
      </w:rPr>
      <w:t>MS Word – No PDF</w:t>
    </w:r>
    <w:r>
      <w:tab/>
      <w:t xml:space="preserve">Page </w:t>
    </w:r>
    <w:r>
      <w:fldChar w:fldCharType="begin"/>
    </w:r>
    <w:r>
      <w:instrText xml:space="preserve"> PAGE   \* MERGEFORMAT </w:instrText>
    </w:r>
    <w:r>
      <w:fldChar w:fldCharType="separate"/>
    </w:r>
    <w:r w:rsidR="004002AD">
      <w:rPr>
        <w:noProof/>
      </w:rPr>
      <w:t>1</w:t>
    </w:r>
    <w:r>
      <w:rPr>
        <w:noProof/>
      </w:rPr>
      <w:fldChar w:fldCharType="end"/>
    </w:r>
    <w:r>
      <w:rPr>
        <w:noProof/>
      </w:rPr>
      <w:t xml:space="preserve"> of </w:t>
    </w:r>
    <w:r>
      <w:fldChar w:fldCharType="begin"/>
    </w:r>
    <w:r>
      <w:instrText xml:space="preserve"> PAGE   \* MERGEFORMAT </w:instrText>
    </w:r>
    <w:r>
      <w:fldChar w:fldCharType="separate"/>
    </w:r>
    <w:r w:rsidR="004002A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B3C" w:rsidRDefault="000D7B3C" w:rsidP="0085769F">
      <w:pPr>
        <w:spacing w:after="0" w:line="240" w:lineRule="auto"/>
      </w:pPr>
      <w:r>
        <w:separator/>
      </w:r>
    </w:p>
  </w:footnote>
  <w:footnote w:type="continuationSeparator" w:id="0">
    <w:p w:rsidR="000D7B3C" w:rsidRDefault="000D7B3C" w:rsidP="0085769F">
      <w:pPr>
        <w:spacing w:after="0" w:line="240" w:lineRule="auto"/>
      </w:pPr>
      <w:r>
        <w:continuationSeparator/>
      </w:r>
    </w:p>
  </w:footnote>
  <w:footnote w:id="1">
    <w:p w:rsidR="00F43A75" w:rsidRPr="00142C79" w:rsidRDefault="00F43A75" w:rsidP="00364571">
      <w:pPr>
        <w:pStyle w:val="Funotentext"/>
      </w:pPr>
      <w:r w:rsidRPr="00380C7B">
        <w:rPr>
          <w:rStyle w:val="Funotenzeichen"/>
        </w:rPr>
        <w:footnoteRef/>
      </w:r>
      <w:r>
        <w:t xml:space="preserve"> One </w:t>
      </w:r>
      <w:r w:rsidRPr="00FF4930">
        <w:rPr>
          <w:i/>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A75" w:rsidRDefault="00F43A75" w:rsidP="00DA14C3">
    <w:pPr>
      <w:pStyle w:val="Kopfzeile"/>
      <w:pBdr>
        <w:bottom w:val="single" w:sz="4" w:space="1" w:color="auto"/>
      </w:pBdr>
      <w:tabs>
        <w:tab w:val="clear" w:pos="4536"/>
        <w:tab w:val="clear" w:pos="9072"/>
        <w:tab w:val="right" w:pos="9214"/>
      </w:tabs>
      <w:ind w:left="-941" w:right="-709"/>
    </w:pPr>
    <w:r>
      <w:rPr>
        <w:b/>
        <w:noProof/>
        <w:sz w:val="28"/>
        <w:szCs w:val="28"/>
        <w:lang w:val="en-US"/>
      </w:rPr>
      <w:drawing>
        <wp:inline distT="0" distB="0" distL="0" distR="0" wp14:anchorId="3DA30820" wp14:editId="327B7E54">
          <wp:extent cx="848139" cy="291842"/>
          <wp:effectExtent l="0" t="0" r="0" b="0"/>
          <wp:docPr id="1" name="Picture 1"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16" cy="292350"/>
                  </a:xfrm>
                  <a:prstGeom prst="rect">
                    <a:avLst/>
                  </a:prstGeom>
                  <a:noFill/>
                  <a:ln>
                    <a:noFill/>
                  </a:ln>
                </pic:spPr>
              </pic:pic>
            </a:graphicData>
          </a:graphic>
        </wp:inline>
      </w:drawing>
    </w:r>
    <w:r>
      <w:tab/>
      <w:t>Final Report on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A75" w:rsidRDefault="00F43A75" w:rsidP="007D1420">
    <w:pPr>
      <w:pStyle w:val="Kopfzeile"/>
      <w:tabs>
        <w:tab w:val="clear" w:pos="4536"/>
        <w:tab w:val="clear" w:pos="9072"/>
        <w:tab w:val="left" w:pos="4678"/>
      </w:tabs>
      <w:ind w:left="-941" w:right="-709"/>
      <w:jc w:val="both"/>
    </w:pPr>
    <w:r>
      <w:rPr>
        <w:b/>
        <w:noProof/>
        <w:sz w:val="28"/>
        <w:szCs w:val="28"/>
        <w:lang w:val="en-US"/>
      </w:rPr>
      <w:drawing>
        <wp:inline distT="0" distB="0" distL="0" distR="0" wp14:anchorId="46AA3A07" wp14:editId="0B80EC66">
          <wp:extent cx="2197055" cy="756000"/>
          <wp:effectExtent l="0" t="0" r="0" b="6350"/>
          <wp:docPr id="9" name="Picture 9"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055" cy="756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60473"/>
    <w:multiLevelType w:val="hybridMultilevel"/>
    <w:tmpl w:val="B734B7FC"/>
    <w:lvl w:ilvl="0" w:tplc="AD7844E0">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DD4945"/>
    <w:multiLevelType w:val="hybridMultilevel"/>
    <w:tmpl w:val="3604B74A"/>
    <w:lvl w:ilvl="0" w:tplc="0BD09200">
      <w:start w:val="1"/>
      <w:numFmt w:val="bullet"/>
      <w:lvlText w:val="•"/>
      <w:lvlJc w:val="left"/>
      <w:pPr>
        <w:tabs>
          <w:tab w:val="num" w:pos="720"/>
        </w:tabs>
        <w:ind w:left="720" w:hanging="360"/>
      </w:pPr>
      <w:rPr>
        <w:rFonts w:ascii="Times New Roman" w:hAnsi="Times New Roman" w:hint="default"/>
      </w:rPr>
    </w:lvl>
    <w:lvl w:ilvl="1" w:tplc="B5FAE4E2" w:tentative="1">
      <w:start w:val="1"/>
      <w:numFmt w:val="bullet"/>
      <w:lvlText w:val="•"/>
      <w:lvlJc w:val="left"/>
      <w:pPr>
        <w:tabs>
          <w:tab w:val="num" w:pos="1440"/>
        </w:tabs>
        <w:ind w:left="1440" w:hanging="360"/>
      </w:pPr>
      <w:rPr>
        <w:rFonts w:ascii="Times New Roman" w:hAnsi="Times New Roman" w:hint="default"/>
      </w:rPr>
    </w:lvl>
    <w:lvl w:ilvl="2" w:tplc="347C089C" w:tentative="1">
      <w:start w:val="1"/>
      <w:numFmt w:val="bullet"/>
      <w:lvlText w:val="•"/>
      <w:lvlJc w:val="left"/>
      <w:pPr>
        <w:tabs>
          <w:tab w:val="num" w:pos="2160"/>
        </w:tabs>
        <w:ind w:left="2160" w:hanging="360"/>
      </w:pPr>
      <w:rPr>
        <w:rFonts w:ascii="Times New Roman" w:hAnsi="Times New Roman" w:hint="default"/>
      </w:rPr>
    </w:lvl>
    <w:lvl w:ilvl="3" w:tplc="AD588766" w:tentative="1">
      <w:start w:val="1"/>
      <w:numFmt w:val="bullet"/>
      <w:lvlText w:val="•"/>
      <w:lvlJc w:val="left"/>
      <w:pPr>
        <w:tabs>
          <w:tab w:val="num" w:pos="2880"/>
        </w:tabs>
        <w:ind w:left="2880" w:hanging="360"/>
      </w:pPr>
      <w:rPr>
        <w:rFonts w:ascii="Times New Roman" w:hAnsi="Times New Roman" w:hint="default"/>
      </w:rPr>
    </w:lvl>
    <w:lvl w:ilvl="4" w:tplc="C00E8CAA" w:tentative="1">
      <w:start w:val="1"/>
      <w:numFmt w:val="bullet"/>
      <w:lvlText w:val="•"/>
      <w:lvlJc w:val="left"/>
      <w:pPr>
        <w:tabs>
          <w:tab w:val="num" w:pos="3600"/>
        </w:tabs>
        <w:ind w:left="3600" w:hanging="360"/>
      </w:pPr>
      <w:rPr>
        <w:rFonts w:ascii="Times New Roman" w:hAnsi="Times New Roman" w:hint="default"/>
      </w:rPr>
    </w:lvl>
    <w:lvl w:ilvl="5" w:tplc="ED8CB98A" w:tentative="1">
      <w:start w:val="1"/>
      <w:numFmt w:val="bullet"/>
      <w:lvlText w:val="•"/>
      <w:lvlJc w:val="left"/>
      <w:pPr>
        <w:tabs>
          <w:tab w:val="num" w:pos="4320"/>
        </w:tabs>
        <w:ind w:left="4320" w:hanging="360"/>
      </w:pPr>
      <w:rPr>
        <w:rFonts w:ascii="Times New Roman" w:hAnsi="Times New Roman" w:hint="default"/>
      </w:rPr>
    </w:lvl>
    <w:lvl w:ilvl="6" w:tplc="701A17CA" w:tentative="1">
      <w:start w:val="1"/>
      <w:numFmt w:val="bullet"/>
      <w:lvlText w:val="•"/>
      <w:lvlJc w:val="left"/>
      <w:pPr>
        <w:tabs>
          <w:tab w:val="num" w:pos="5040"/>
        </w:tabs>
        <w:ind w:left="5040" w:hanging="360"/>
      </w:pPr>
      <w:rPr>
        <w:rFonts w:ascii="Times New Roman" w:hAnsi="Times New Roman" w:hint="default"/>
      </w:rPr>
    </w:lvl>
    <w:lvl w:ilvl="7" w:tplc="277AF092" w:tentative="1">
      <w:start w:val="1"/>
      <w:numFmt w:val="bullet"/>
      <w:lvlText w:val="•"/>
      <w:lvlJc w:val="left"/>
      <w:pPr>
        <w:tabs>
          <w:tab w:val="num" w:pos="5760"/>
        </w:tabs>
        <w:ind w:left="5760" w:hanging="360"/>
      </w:pPr>
      <w:rPr>
        <w:rFonts w:ascii="Times New Roman" w:hAnsi="Times New Roman" w:hint="default"/>
      </w:rPr>
    </w:lvl>
    <w:lvl w:ilvl="8" w:tplc="D6809F2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9730DB0"/>
    <w:multiLevelType w:val="hybridMultilevel"/>
    <w:tmpl w:val="47306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E826697"/>
    <w:multiLevelType w:val="hybridMultilevel"/>
    <w:tmpl w:val="EE62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3273A"/>
    <w:multiLevelType w:val="multilevel"/>
    <w:tmpl w:val="DA6852D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2401EDD"/>
    <w:multiLevelType w:val="hybridMultilevel"/>
    <w:tmpl w:val="6D3643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B715886"/>
    <w:multiLevelType w:val="hybridMultilevel"/>
    <w:tmpl w:val="C748C2E6"/>
    <w:lvl w:ilvl="0" w:tplc="C606866E">
      <w:start w:val="1"/>
      <w:numFmt w:val="decimal"/>
      <w:lvlText w:val="%1."/>
      <w:lvlJc w:val="left"/>
      <w:pPr>
        <w:ind w:left="720" w:hanging="360"/>
      </w:pPr>
      <w:rPr>
        <w:rFonts w:ascii="Cambria" w:hAnsi="Cambria" w:hint="default"/>
        <w:b/>
        <w:i w:val="0"/>
        <w:sz w:val="28"/>
        <w:u w:color="548DD4" w:themeColor="text2" w:themeTint="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3567B14"/>
    <w:multiLevelType w:val="hybridMultilevel"/>
    <w:tmpl w:val="FE84B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8CD2C11"/>
    <w:multiLevelType w:val="multilevel"/>
    <w:tmpl w:val="7CAC3C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6"/>
    <w:lvlOverride w:ilvl="0">
      <w:startOverride w:val="1"/>
    </w:lvlOverride>
  </w:num>
  <w:num w:numId="3">
    <w:abstractNumId w:val="6"/>
  </w:num>
  <w:num w:numId="4">
    <w:abstractNumId w:val="6"/>
  </w:num>
  <w:num w:numId="5">
    <w:abstractNumId w:val="0"/>
  </w:num>
  <w:num w:numId="6">
    <w:abstractNumId w:val="2"/>
  </w:num>
  <w:num w:numId="7">
    <w:abstractNumId w:val="8"/>
  </w:num>
  <w:num w:numId="8">
    <w:abstractNumId w:val="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
  </w:num>
  <w:num w:numId="12">
    <w:abstractNumId w:val="7"/>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9F"/>
    <w:rsid w:val="000017AD"/>
    <w:rsid w:val="0000590D"/>
    <w:rsid w:val="00030DF8"/>
    <w:rsid w:val="000450E1"/>
    <w:rsid w:val="00056E28"/>
    <w:rsid w:val="0008353F"/>
    <w:rsid w:val="00083D65"/>
    <w:rsid w:val="00086D3F"/>
    <w:rsid w:val="00091073"/>
    <w:rsid w:val="000A2DEE"/>
    <w:rsid w:val="000A4828"/>
    <w:rsid w:val="000C0EF1"/>
    <w:rsid w:val="000D53DF"/>
    <w:rsid w:val="000D7B3C"/>
    <w:rsid w:val="000E7A11"/>
    <w:rsid w:val="000F0A37"/>
    <w:rsid w:val="000F18CD"/>
    <w:rsid w:val="000F7538"/>
    <w:rsid w:val="0010005F"/>
    <w:rsid w:val="0011473D"/>
    <w:rsid w:val="001148FE"/>
    <w:rsid w:val="001237BA"/>
    <w:rsid w:val="001252EA"/>
    <w:rsid w:val="00130392"/>
    <w:rsid w:val="00140EA4"/>
    <w:rsid w:val="001415AB"/>
    <w:rsid w:val="00142C79"/>
    <w:rsid w:val="00174437"/>
    <w:rsid w:val="00177FDF"/>
    <w:rsid w:val="00190566"/>
    <w:rsid w:val="00190D6E"/>
    <w:rsid w:val="00191FD8"/>
    <w:rsid w:val="002115E1"/>
    <w:rsid w:val="00251738"/>
    <w:rsid w:val="00253A6A"/>
    <w:rsid w:val="00256CCE"/>
    <w:rsid w:val="002600FB"/>
    <w:rsid w:val="002823DC"/>
    <w:rsid w:val="00293A35"/>
    <w:rsid w:val="002A022A"/>
    <w:rsid w:val="002B0AEC"/>
    <w:rsid w:val="002B7B36"/>
    <w:rsid w:val="002C4112"/>
    <w:rsid w:val="002C6E09"/>
    <w:rsid w:val="002D292C"/>
    <w:rsid w:val="002E5760"/>
    <w:rsid w:val="002F3F17"/>
    <w:rsid w:val="002F6661"/>
    <w:rsid w:val="00312461"/>
    <w:rsid w:val="003279D6"/>
    <w:rsid w:val="00330E96"/>
    <w:rsid w:val="003557A5"/>
    <w:rsid w:val="00355C16"/>
    <w:rsid w:val="00360D57"/>
    <w:rsid w:val="00361459"/>
    <w:rsid w:val="00364571"/>
    <w:rsid w:val="00380C7B"/>
    <w:rsid w:val="003810E4"/>
    <w:rsid w:val="003A292A"/>
    <w:rsid w:val="003B7D80"/>
    <w:rsid w:val="003C4849"/>
    <w:rsid w:val="003D77E8"/>
    <w:rsid w:val="003E4FCD"/>
    <w:rsid w:val="003F6B0F"/>
    <w:rsid w:val="004002AD"/>
    <w:rsid w:val="004231FF"/>
    <w:rsid w:val="004432D1"/>
    <w:rsid w:val="004446C9"/>
    <w:rsid w:val="00447B81"/>
    <w:rsid w:val="00451157"/>
    <w:rsid w:val="0045219C"/>
    <w:rsid w:val="0045635F"/>
    <w:rsid w:val="0048204B"/>
    <w:rsid w:val="00490455"/>
    <w:rsid w:val="00497942"/>
    <w:rsid w:val="004A3034"/>
    <w:rsid w:val="004C3D9A"/>
    <w:rsid w:val="004D05B7"/>
    <w:rsid w:val="004D2B95"/>
    <w:rsid w:val="004E5D14"/>
    <w:rsid w:val="004F12D8"/>
    <w:rsid w:val="00517ACA"/>
    <w:rsid w:val="00524312"/>
    <w:rsid w:val="00530490"/>
    <w:rsid w:val="0053373C"/>
    <w:rsid w:val="00553A0B"/>
    <w:rsid w:val="005541BB"/>
    <w:rsid w:val="00557045"/>
    <w:rsid w:val="0057099A"/>
    <w:rsid w:val="005766C0"/>
    <w:rsid w:val="00580834"/>
    <w:rsid w:val="00596591"/>
    <w:rsid w:val="005A59C5"/>
    <w:rsid w:val="005C7B2F"/>
    <w:rsid w:val="005D0C8C"/>
    <w:rsid w:val="005D533B"/>
    <w:rsid w:val="005E636E"/>
    <w:rsid w:val="005F4D7E"/>
    <w:rsid w:val="005F4D89"/>
    <w:rsid w:val="005F527C"/>
    <w:rsid w:val="00620623"/>
    <w:rsid w:val="00635AA7"/>
    <w:rsid w:val="006372DC"/>
    <w:rsid w:val="00646DDE"/>
    <w:rsid w:val="006528E6"/>
    <w:rsid w:val="00657204"/>
    <w:rsid w:val="00671FFB"/>
    <w:rsid w:val="006B4D74"/>
    <w:rsid w:val="006B68FB"/>
    <w:rsid w:val="006B74C0"/>
    <w:rsid w:val="006C208F"/>
    <w:rsid w:val="006C4D51"/>
    <w:rsid w:val="006D5A6A"/>
    <w:rsid w:val="006D7E14"/>
    <w:rsid w:val="006E254A"/>
    <w:rsid w:val="006F1097"/>
    <w:rsid w:val="00731194"/>
    <w:rsid w:val="00777487"/>
    <w:rsid w:val="0078308D"/>
    <w:rsid w:val="0079273B"/>
    <w:rsid w:val="007945C3"/>
    <w:rsid w:val="00794F7C"/>
    <w:rsid w:val="00797063"/>
    <w:rsid w:val="007A3D89"/>
    <w:rsid w:val="007C0897"/>
    <w:rsid w:val="007D1420"/>
    <w:rsid w:val="00810FD6"/>
    <w:rsid w:val="00817E6C"/>
    <w:rsid w:val="00830C09"/>
    <w:rsid w:val="00840D98"/>
    <w:rsid w:val="0085769F"/>
    <w:rsid w:val="008613B4"/>
    <w:rsid w:val="0086469A"/>
    <w:rsid w:val="008712FC"/>
    <w:rsid w:val="00891B89"/>
    <w:rsid w:val="008A26F4"/>
    <w:rsid w:val="008A65E5"/>
    <w:rsid w:val="008C1896"/>
    <w:rsid w:val="008C4F8C"/>
    <w:rsid w:val="008C6DF9"/>
    <w:rsid w:val="008D0897"/>
    <w:rsid w:val="008D11F8"/>
    <w:rsid w:val="008D37FD"/>
    <w:rsid w:val="008D67B5"/>
    <w:rsid w:val="008F282D"/>
    <w:rsid w:val="008F47F1"/>
    <w:rsid w:val="008F62FB"/>
    <w:rsid w:val="008F7729"/>
    <w:rsid w:val="00931E1A"/>
    <w:rsid w:val="00936EA9"/>
    <w:rsid w:val="00942092"/>
    <w:rsid w:val="009422C3"/>
    <w:rsid w:val="009460F6"/>
    <w:rsid w:val="009573DF"/>
    <w:rsid w:val="00957BD4"/>
    <w:rsid w:val="00963EC8"/>
    <w:rsid w:val="0096620E"/>
    <w:rsid w:val="009725F2"/>
    <w:rsid w:val="00972F0C"/>
    <w:rsid w:val="0097427C"/>
    <w:rsid w:val="00974B9D"/>
    <w:rsid w:val="009873F5"/>
    <w:rsid w:val="0099167C"/>
    <w:rsid w:val="009974A9"/>
    <w:rsid w:val="009A26CE"/>
    <w:rsid w:val="009A2C35"/>
    <w:rsid w:val="009B2A68"/>
    <w:rsid w:val="009C579C"/>
    <w:rsid w:val="009E3AE7"/>
    <w:rsid w:val="009E69BD"/>
    <w:rsid w:val="00A02DB3"/>
    <w:rsid w:val="00A37B7B"/>
    <w:rsid w:val="00A45B70"/>
    <w:rsid w:val="00A54F34"/>
    <w:rsid w:val="00A66367"/>
    <w:rsid w:val="00A746D3"/>
    <w:rsid w:val="00A75EBC"/>
    <w:rsid w:val="00A944EC"/>
    <w:rsid w:val="00AB4642"/>
    <w:rsid w:val="00AB5E6B"/>
    <w:rsid w:val="00AC01EB"/>
    <w:rsid w:val="00AC6644"/>
    <w:rsid w:val="00AD23D6"/>
    <w:rsid w:val="00AD2D82"/>
    <w:rsid w:val="00AD46C7"/>
    <w:rsid w:val="00AE3645"/>
    <w:rsid w:val="00AE5E0E"/>
    <w:rsid w:val="00AE7C11"/>
    <w:rsid w:val="00AF7E80"/>
    <w:rsid w:val="00B00E8B"/>
    <w:rsid w:val="00B0461D"/>
    <w:rsid w:val="00B2547B"/>
    <w:rsid w:val="00B3599F"/>
    <w:rsid w:val="00B51B20"/>
    <w:rsid w:val="00B54A2D"/>
    <w:rsid w:val="00B701FE"/>
    <w:rsid w:val="00B732F0"/>
    <w:rsid w:val="00B957FD"/>
    <w:rsid w:val="00B96615"/>
    <w:rsid w:val="00BA39BA"/>
    <w:rsid w:val="00BA6275"/>
    <w:rsid w:val="00BD1E5B"/>
    <w:rsid w:val="00BD3849"/>
    <w:rsid w:val="00BD573E"/>
    <w:rsid w:val="00BE0647"/>
    <w:rsid w:val="00BE1D3F"/>
    <w:rsid w:val="00C0479C"/>
    <w:rsid w:val="00C05003"/>
    <w:rsid w:val="00C05EAC"/>
    <w:rsid w:val="00C34461"/>
    <w:rsid w:val="00C404F8"/>
    <w:rsid w:val="00C411FC"/>
    <w:rsid w:val="00C45E41"/>
    <w:rsid w:val="00C635FA"/>
    <w:rsid w:val="00C72B57"/>
    <w:rsid w:val="00C735CE"/>
    <w:rsid w:val="00C758BB"/>
    <w:rsid w:val="00C77B8A"/>
    <w:rsid w:val="00C91637"/>
    <w:rsid w:val="00C91E51"/>
    <w:rsid w:val="00C93972"/>
    <w:rsid w:val="00C95C74"/>
    <w:rsid w:val="00CA024E"/>
    <w:rsid w:val="00CB065A"/>
    <w:rsid w:val="00CB56C3"/>
    <w:rsid w:val="00CB6D41"/>
    <w:rsid w:val="00CD0A6C"/>
    <w:rsid w:val="00CD3D11"/>
    <w:rsid w:val="00CE7AB9"/>
    <w:rsid w:val="00CF4DF8"/>
    <w:rsid w:val="00CF4E19"/>
    <w:rsid w:val="00D110B7"/>
    <w:rsid w:val="00D16016"/>
    <w:rsid w:val="00D33EAF"/>
    <w:rsid w:val="00D41216"/>
    <w:rsid w:val="00D47916"/>
    <w:rsid w:val="00D5178B"/>
    <w:rsid w:val="00D56A77"/>
    <w:rsid w:val="00D67A4D"/>
    <w:rsid w:val="00D67D54"/>
    <w:rsid w:val="00D67F10"/>
    <w:rsid w:val="00D7105C"/>
    <w:rsid w:val="00D73885"/>
    <w:rsid w:val="00D75AF1"/>
    <w:rsid w:val="00D914EE"/>
    <w:rsid w:val="00DA14C3"/>
    <w:rsid w:val="00DA6B45"/>
    <w:rsid w:val="00DB7CEF"/>
    <w:rsid w:val="00DE4130"/>
    <w:rsid w:val="00DF2E43"/>
    <w:rsid w:val="00E0461D"/>
    <w:rsid w:val="00E1724F"/>
    <w:rsid w:val="00E327C6"/>
    <w:rsid w:val="00E412C4"/>
    <w:rsid w:val="00E51499"/>
    <w:rsid w:val="00E5261C"/>
    <w:rsid w:val="00E52F4F"/>
    <w:rsid w:val="00E61077"/>
    <w:rsid w:val="00E62113"/>
    <w:rsid w:val="00E730CD"/>
    <w:rsid w:val="00E8272A"/>
    <w:rsid w:val="00E827BD"/>
    <w:rsid w:val="00E9266D"/>
    <w:rsid w:val="00E94D95"/>
    <w:rsid w:val="00EA4730"/>
    <w:rsid w:val="00EC1FA0"/>
    <w:rsid w:val="00EC2B9B"/>
    <w:rsid w:val="00EC7CF2"/>
    <w:rsid w:val="00ED41A1"/>
    <w:rsid w:val="00ED4811"/>
    <w:rsid w:val="00ED61CF"/>
    <w:rsid w:val="00EF30C1"/>
    <w:rsid w:val="00EF6830"/>
    <w:rsid w:val="00F022DE"/>
    <w:rsid w:val="00F03326"/>
    <w:rsid w:val="00F225AC"/>
    <w:rsid w:val="00F24B25"/>
    <w:rsid w:val="00F43A75"/>
    <w:rsid w:val="00F47163"/>
    <w:rsid w:val="00F57EB4"/>
    <w:rsid w:val="00F60282"/>
    <w:rsid w:val="00F665EC"/>
    <w:rsid w:val="00F74476"/>
    <w:rsid w:val="00F76F0E"/>
    <w:rsid w:val="00F803A9"/>
    <w:rsid w:val="00FA0BC1"/>
    <w:rsid w:val="00FA1EC6"/>
    <w:rsid w:val="00FA393A"/>
    <w:rsid w:val="00FC33F1"/>
    <w:rsid w:val="00FD464D"/>
    <w:rsid w:val="00FD488D"/>
    <w:rsid w:val="00FE1E08"/>
    <w:rsid w:val="00FF4930"/>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76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769F"/>
  </w:style>
  <w:style w:type="paragraph" w:styleId="Fuzeile">
    <w:name w:val="footer"/>
    <w:basedOn w:val="Standard"/>
    <w:link w:val="FuzeileZchn"/>
    <w:uiPriority w:val="99"/>
    <w:unhideWhenUsed/>
    <w:rsid w:val="008576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769F"/>
  </w:style>
  <w:style w:type="paragraph" w:styleId="Sprechblasentext">
    <w:name w:val="Balloon Text"/>
    <w:basedOn w:val="Standard"/>
    <w:link w:val="SprechblasentextZchn"/>
    <w:uiPriority w:val="99"/>
    <w:semiHidden/>
    <w:unhideWhenUsed/>
    <w:rsid w:val="006C20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C208F"/>
    <w:rPr>
      <w:rFonts w:ascii="Tahoma" w:hAnsi="Tahoma" w:cs="Tahoma"/>
      <w:sz w:val="16"/>
      <w:szCs w:val="16"/>
    </w:rPr>
  </w:style>
  <w:style w:type="table" w:styleId="Tabellenraster">
    <w:name w:val="Table Grid"/>
    <w:basedOn w:val="NormaleTabelle"/>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DA14C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450E1"/>
    <w:pPr>
      <w:outlineLvl w:val="9"/>
    </w:pPr>
    <w:rPr>
      <w:lang w:val="en-US" w:eastAsia="ja-JP"/>
    </w:rPr>
  </w:style>
  <w:style w:type="paragraph" w:styleId="Verzeichnis1">
    <w:name w:val="toc 1"/>
    <w:basedOn w:val="Standard"/>
    <w:next w:val="Standard"/>
    <w:autoRedefine/>
    <w:uiPriority w:val="39"/>
    <w:unhideWhenUsed/>
    <w:rsid w:val="000D53DF"/>
    <w:pPr>
      <w:tabs>
        <w:tab w:val="left" w:pos="440"/>
        <w:tab w:val="right" w:leader="dot" w:pos="9237"/>
      </w:tabs>
      <w:spacing w:after="0"/>
    </w:pPr>
  </w:style>
  <w:style w:type="character" w:styleId="Hyperlink">
    <w:name w:val="Hyperlink"/>
    <w:basedOn w:val="Absatz-Standardschriftart"/>
    <w:uiPriority w:val="99"/>
    <w:unhideWhenUsed/>
    <w:rsid w:val="000450E1"/>
    <w:rPr>
      <w:color w:val="0000FF" w:themeColor="hyperlink"/>
      <w:u w:val="single"/>
    </w:rPr>
  </w:style>
  <w:style w:type="paragraph" w:styleId="Funotentext">
    <w:name w:val="footnote text"/>
    <w:basedOn w:val="Standard"/>
    <w:link w:val="FunotentextZchn"/>
    <w:uiPriority w:val="99"/>
    <w:semiHidden/>
    <w:unhideWhenUsed/>
    <w:rsid w:val="00ED41A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41A1"/>
    <w:rPr>
      <w:sz w:val="20"/>
      <w:szCs w:val="20"/>
    </w:rPr>
  </w:style>
  <w:style w:type="character" w:styleId="Funotenzeichen">
    <w:name w:val="footnote reference"/>
    <w:basedOn w:val="Absatz-Standardschriftart"/>
    <w:uiPriority w:val="99"/>
    <w:semiHidden/>
    <w:unhideWhenUsed/>
    <w:rsid w:val="00ED41A1"/>
    <w:rPr>
      <w:vertAlign w:val="superscript"/>
    </w:rPr>
  </w:style>
  <w:style w:type="paragraph" w:styleId="Listenabsatz">
    <w:name w:val="List Paragraph"/>
    <w:basedOn w:val="Standard"/>
    <w:uiPriority w:val="34"/>
    <w:qFormat/>
    <w:rsid w:val="003810E4"/>
    <w:pPr>
      <w:ind w:left="720"/>
      <w:contextualSpacing/>
    </w:pPr>
  </w:style>
  <w:style w:type="character" w:customStyle="1" w:styleId="berschrift2Zchn">
    <w:name w:val="Überschrift 2 Zchn"/>
    <w:basedOn w:val="Absatz-Standardschriftart"/>
    <w:link w:val="berschrift2"/>
    <w:uiPriority w:val="9"/>
    <w:rsid w:val="00DA14C3"/>
    <w:rPr>
      <w:rFonts w:asciiTheme="majorHAnsi" w:eastAsiaTheme="majorEastAsia" w:hAnsiTheme="majorHAnsi" w:cstheme="majorBidi"/>
      <w:b/>
      <w:bCs/>
      <w:color w:val="4F81BD" w:themeColor="accent1"/>
      <w:sz w:val="24"/>
      <w:szCs w:val="26"/>
    </w:rPr>
  </w:style>
  <w:style w:type="character" w:customStyle="1" w:styleId="berschrift3Zchn">
    <w:name w:val="Überschrift 3 Zchn"/>
    <w:basedOn w:val="Absatz-Standardschriftart"/>
    <w:link w:val="berschrift3"/>
    <w:uiPriority w:val="9"/>
    <w:rsid w:val="00DA14C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A14C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14C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14C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14C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14C3"/>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StandardWeb">
    <w:name w:val="Normal (Web)"/>
    <w:basedOn w:val="Standard"/>
    <w:uiPriority w:val="99"/>
    <w:unhideWhenUsed/>
    <w:rsid w:val="002B0AEC"/>
    <w:pPr>
      <w:spacing w:before="100" w:beforeAutospacing="1" w:after="100" w:afterAutospacing="1" w:line="240" w:lineRule="auto"/>
    </w:pPr>
    <w:rPr>
      <w:rFonts w:ascii="Times New Roman" w:eastAsiaTheme="minorEastAsia" w:hAnsi="Times New Roman" w:cs="Times New Roman"/>
      <w:sz w:val="24"/>
      <w:szCs w:val="24"/>
      <w:lang w:val="de-DE" w:eastAsia="de-DE"/>
    </w:rPr>
  </w:style>
  <w:style w:type="character" w:styleId="Platzhaltertext">
    <w:name w:val="Placeholder Text"/>
    <w:basedOn w:val="Absatz-Standardschriftart"/>
    <w:uiPriority w:val="99"/>
    <w:semiHidden/>
    <w:rsid w:val="004E5D14"/>
    <w:rPr>
      <w:color w:val="808080"/>
    </w:rPr>
  </w:style>
  <w:style w:type="paragraph" w:styleId="Beschriftung">
    <w:name w:val="caption"/>
    <w:basedOn w:val="Standard"/>
    <w:next w:val="Standard"/>
    <w:uiPriority w:val="35"/>
    <w:unhideWhenUsed/>
    <w:qFormat/>
    <w:rsid w:val="002F3F17"/>
    <w:pPr>
      <w:spacing w:line="240" w:lineRule="auto"/>
    </w:pPr>
    <w:rPr>
      <w:b/>
      <w:bCs/>
      <w:color w:val="4F81BD" w:themeColor="accent1"/>
      <w:sz w:val="18"/>
      <w:szCs w:val="18"/>
    </w:rPr>
  </w:style>
  <w:style w:type="character" w:styleId="Endnotenzeichen">
    <w:name w:val="endnote reference"/>
    <w:basedOn w:val="Absatz-Standardschriftart"/>
    <w:uiPriority w:val="99"/>
    <w:semiHidden/>
    <w:unhideWhenUsed/>
    <w:rsid w:val="00830C09"/>
    <w:rPr>
      <w:vertAlign w:val="superscript"/>
    </w:rPr>
  </w:style>
  <w:style w:type="paragraph" w:styleId="Verzeichnis2">
    <w:name w:val="toc 2"/>
    <w:basedOn w:val="Standard"/>
    <w:next w:val="Standard"/>
    <w:autoRedefine/>
    <w:uiPriority w:val="39"/>
    <w:unhideWhenUsed/>
    <w:rsid w:val="00830C09"/>
    <w:pPr>
      <w:spacing w:after="100"/>
      <w:ind w:left="220"/>
    </w:pPr>
  </w:style>
  <w:style w:type="character" w:styleId="Kommentarzeichen">
    <w:name w:val="annotation reference"/>
    <w:basedOn w:val="Absatz-Standardschriftart"/>
    <w:uiPriority w:val="99"/>
    <w:semiHidden/>
    <w:unhideWhenUsed/>
    <w:rsid w:val="00F803A9"/>
    <w:rPr>
      <w:sz w:val="16"/>
      <w:szCs w:val="16"/>
    </w:rPr>
  </w:style>
  <w:style w:type="paragraph" w:styleId="Kommentartext">
    <w:name w:val="annotation text"/>
    <w:basedOn w:val="Standard"/>
    <w:link w:val="KommentartextZchn"/>
    <w:uiPriority w:val="99"/>
    <w:semiHidden/>
    <w:unhideWhenUsed/>
    <w:rsid w:val="00F803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803A9"/>
    <w:rPr>
      <w:sz w:val="20"/>
      <w:szCs w:val="20"/>
    </w:rPr>
  </w:style>
  <w:style w:type="paragraph" w:styleId="Kommentarthema">
    <w:name w:val="annotation subject"/>
    <w:basedOn w:val="Kommentartext"/>
    <w:next w:val="Kommentartext"/>
    <w:link w:val="KommentarthemaZchn"/>
    <w:uiPriority w:val="99"/>
    <w:semiHidden/>
    <w:unhideWhenUsed/>
    <w:rsid w:val="00F803A9"/>
    <w:rPr>
      <w:b/>
      <w:bCs/>
    </w:rPr>
  </w:style>
  <w:style w:type="character" w:customStyle="1" w:styleId="KommentarthemaZchn">
    <w:name w:val="Kommentarthema Zchn"/>
    <w:basedOn w:val="KommentartextZchn"/>
    <w:link w:val="Kommentarthema"/>
    <w:uiPriority w:val="99"/>
    <w:semiHidden/>
    <w:rsid w:val="00F803A9"/>
    <w:rPr>
      <w:b/>
      <w:bCs/>
      <w:sz w:val="20"/>
      <w:szCs w:val="20"/>
    </w:rPr>
  </w:style>
  <w:style w:type="table" w:styleId="HelleSchattierung">
    <w:name w:val="Light Shading"/>
    <w:basedOn w:val="NormaleTabelle"/>
    <w:uiPriority w:val="60"/>
    <w:rsid w:val="00AE5E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discreet">
    <w:name w:val="discreet"/>
    <w:basedOn w:val="Absatz-Standardschriftart"/>
    <w:rsid w:val="00646D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76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769F"/>
  </w:style>
  <w:style w:type="paragraph" w:styleId="Fuzeile">
    <w:name w:val="footer"/>
    <w:basedOn w:val="Standard"/>
    <w:link w:val="FuzeileZchn"/>
    <w:uiPriority w:val="99"/>
    <w:unhideWhenUsed/>
    <w:rsid w:val="008576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769F"/>
  </w:style>
  <w:style w:type="paragraph" w:styleId="Sprechblasentext">
    <w:name w:val="Balloon Text"/>
    <w:basedOn w:val="Standard"/>
    <w:link w:val="SprechblasentextZchn"/>
    <w:uiPriority w:val="99"/>
    <w:semiHidden/>
    <w:unhideWhenUsed/>
    <w:rsid w:val="006C20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C208F"/>
    <w:rPr>
      <w:rFonts w:ascii="Tahoma" w:hAnsi="Tahoma" w:cs="Tahoma"/>
      <w:sz w:val="16"/>
      <w:szCs w:val="16"/>
    </w:rPr>
  </w:style>
  <w:style w:type="table" w:styleId="Tabellenraster">
    <w:name w:val="Table Grid"/>
    <w:basedOn w:val="NormaleTabelle"/>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DA14C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450E1"/>
    <w:pPr>
      <w:outlineLvl w:val="9"/>
    </w:pPr>
    <w:rPr>
      <w:lang w:val="en-US" w:eastAsia="ja-JP"/>
    </w:rPr>
  </w:style>
  <w:style w:type="paragraph" w:styleId="Verzeichnis1">
    <w:name w:val="toc 1"/>
    <w:basedOn w:val="Standard"/>
    <w:next w:val="Standard"/>
    <w:autoRedefine/>
    <w:uiPriority w:val="39"/>
    <w:unhideWhenUsed/>
    <w:rsid w:val="000D53DF"/>
    <w:pPr>
      <w:tabs>
        <w:tab w:val="left" w:pos="440"/>
        <w:tab w:val="right" w:leader="dot" w:pos="9237"/>
      </w:tabs>
      <w:spacing w:after="0"/>
    </w:pPr>
  </w:style>
  <w:style w:type="character" w:styleId="Hyperlink">
    <w:name w:val="Hyperlink"/>
    <w:basedOn w:val="Absatz-Standardschriftart"/>
    <w:uiPriority w:val="99"/>
    <w:unhideWhenUsed/>
    <w:rsid w:val="000450E1"/>
    <w:rPr>
      <w:color w:val="0000FF" w:themeColor="hyperlink"/>
      <w:u w:val="single"/>
    </w:rPr>
  </w:style>
  <w:style w:type="paragraph" w:styleId="Funotentext">
    <w:name w:val="footnote text"/>
    <w:basedOn w:val="Standard"/>
    <w:link w:val="FunotentextZchn"/>
    <w:uiPriority w:val="99"/>
    <w:semiHidden/>
    <w:unhideWhenUsed/>
    <w:rsid w:val="00ED41A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41A1"/>
    <w:rPr>
      <w:sz w:val="20"/>
      <w:szCs w:val="20"/>
    </w:rPr>
  </w:style>
  <w:style w:type="character" w:styleId="Funotenzeichen">
    <w:name w:val="footnote reference"/>
    <w:basedOn w:val="Absatz-Standardschriftart"/>
    <w:uiPriority w:val="99"/>
    <w:semiHidden/>
    <w:unhideWhenUsed/>
    <w:rsid w:val="00ED41A1"/>
    <w:rPr>
      <w:vertAlign w:val="superscript"/>
    </w:rPr>
  </w:style>
  <w:style w:type="paragraph" w:styleId="Listenabsatz">
    <w:name w:val="List Paragraph"/>
    <w:basedOn w:val="Standard"/>
    <w:uiPriority w:val="34"/>
    <w:qFormat/>
    <w:rsid w:val="003810E4"/>
    <w:pPr>
      <w:ind w:left="720"/>
      <w:contextualSpacing/>
    </w:pPr>
  </w:style>
  <w:style w:type="character" w:customStyle="1" w:styleId="berschrift2Zchn">
    <w:name w:val="Überschrift 2 Zchn"/>
    <w:basedOn w:val="Absatz-Standardschriftart"/>
    <w:link w:val="berschrift2"/>
    <w:uiPriority w:val="9"/>
    <w:rsid w:val="00DA14C3"/>
    <w:rPr>
      <w:rFonts w:asciiTheme="majorHAnsi" w:eastAsiaTheme="majorEastAsia" w:hAnsiTheme="majorHAnsi" w:cstheme="majorBidi"/>
      <w:b/>
      <w:bCs/>
      <w:color w:val="4F81BD" w:themeColor="accent1"/>
      <w:sz w:val="24"/>
      <w:szCs w:val="26"/>
    </w:rPr>
  </w:style>
  <w:style w:type="character" w:customStyle="1" w:styleId="berschrift3Zchn">
    <w:name w:val="Überschrift 3 Zchn"/>
    <w:basedOn w:val="Absatz-Standardschriftart"/>
    <w:link w:val="berschrift3"/>
    <w:uiPriority w:val="9"/>
    <w:rsid w:val="00DA14C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A14C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14C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14C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14C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14C3"/>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StandardWeb">
    <w:name w:val="Normal (Web)"/>
    <w:basedOn w:val="Standard"/>
    <w:uiPriority w:val="99"/>
    <w:unhideWhenUsed/>
    <w:rsid w:val="002B0AEC"/>
    <w:pPr>
      <w:spacing w:before="100" w:beforeAutospacing="1" w:after="100" w:afterAutospacing="1" w:line="240" w:lineRule="auto"/>
    </w:pPr>
    <w:rPr>
      <w:rFonts w:ascii="Times New Roman" w:eastAsiaTheme="minorEastAsia" w:hAnsi="Times New Roman" w:cs="Times New Roman"/>
      <w:sz w:val="24"/>
      <w:szCs w:val="24"/>
      <w:lang w:val="de-DE" w:eastAsia="de-DE"/>
    </w:rPr>
  </w:style>
  <w:style w:type="character" w:styleId="Platzhaltertext">
    <w:name w:val="Placeholder Text"/>
    <w:basedOn w:val="Absatz-Standardschriftart"/>
    <w:uiPriority w:val="99"/>
    <w:semiHidden/>
    <w:rsid w:val="004E5D14"/>
    <w:rPr>
      <w:color w:val="808080"/>
    </w:rPr>
  </w:style>
  <w:style w:type="paragraph" w:styleId="Beschriftung">
    <w:name w:val="caption"/>
    <w:basedOn w:val="Standard"/>
    <w:next w:val="Standard"/>
    <w:uiPriority w:val="35"/>
    <w:unhideWhenUsed/>
    <w:qFormat/>
    <w:rsid w:val="002F3F17"/>
    <w:pPr>
      <w:spacing w:line="240" w:lineRule="auto"/>
    </w:pPr>
    <w:rPr>
      <w:b/>
      <w:bCs/>
      <w:color w:val="4F81BD" w:themeColor="accent1"/>
      <w:sz w:val="18"/>
      <w:szCs w:val="18"/>
    </w:rPr>
  </w:style>
  <w:style w:type="character" w:styleId="Endnotenzeichen">
    <w:name w:val="endnote reference"/>
    <w:basedOn w:val="Absatz-Standardschriftart"/>
    <w:uiPriority w:val="99"/>
    <w:semiHidden/>
    <w:unhideWhenUsed/>
    <w:rsid w:val="00830C09"/>
    <w:rPr>
      <w:vertAlign w:val="superscript"/>
    </w:rPr>
  </w:style>
  <w:style w:type="paragraph" w:styleId="Verzeichnis2">
    <w:name w:val="toc 2"/>
    <w:basedOn w:val="Standard"/>
    <w:next w:val="Standard"/>
    <w:autoRedefine/>
    <w:uiPriority w:val="39"/>
    <w:unhideWhenUsed/>
    <w:rsid w:val="00830C09"/>
    <w:pPr>
      <w:spacing w:after="100"/>
      <w:ind w:left="220"/>
    </w:pPr>
  </w:style>
  <w:style w:type="character" w:styleId="Kommentarzeichen">
    <w:name w:val="annotation reference"/>
    <w:basedOn w:val="Absatz-Standardschriftart"/>
    <w:uiPriority w:val="99"/>
    <w:semiHidden/>
    <w:unhideWhenUsed/>
    <w:rsid w:val="00F803A9"/>
    <w:rPr>
      <w:sz w:val="16"/>
      <w:szCs w:val="16"/>
    </w:rPr>
  </w:style>
  <w:style w:type="paragraph" w:styleId="Kommentartext">
    <w:name w:val="annotation text"/>
    <w:basedOn w:val="Standard"/>
    <w:link w:val="KommentartextZchn"/>
    <w:uiPriority w:val="99"/>
    <w:semiHidden/>
    <w:unhideWhenUsed/>
    <w:rsid w:val="00F803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803A9"/>
    <w:rPr>
      <w:sz w:val="20"/>
      <w:szCs w:val="20"/>
    </w:rPr>
  </w:style>
  <w:style w:type="paragraph" w:styleId="Kommentarthema">
    <w:name w:val="annotation subject"/>
    <w:basedOn w:val="Kommentartext"/>
    <w:next w:val="Kommentartext"/>
    <w:link w:val="KommentarthemaZchn"/>
    <w:uiPriority w:val="99"/>
    <w:semiHidden/>
    <w:unhideWhenUsed/>
    <w:rsid w:val="00F803A9"/>
    <w:rPr>
      <w:b/>
      <w:bCs/>
    </w:rPr>
  </w:style>
  <w:style w:type="character" w:customStyle="1" w:styleId="KommentarthemaZchn">
    <w:name w:val="Kommentarthema Zchn"/>
    <w:basedOn w:val="KommentartextZchn"/>
    <w:link w:val="Kommentarthema"/>
    <w:uiPriority w:val="99"/>
    <w:semiHidden/>
    <w:rsid w:val="00F803A9"/>
    <w:rPr>
      <w:b/>
      <w:bCs/>
      <w:sz w:val="20"/>
      <w:szCs w:val="20"/>
    </w:rPr>
  </w:style>
  <w:style w:type="table" w:styleId="HelleSchattierung">
    <w:name w:val="Light Shading"/>
    <w:basedOn w:val="NormaleTabelle"/>
    <w:uiPriority w:val="60"/>
    <w:rsid w:val="00AE5E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discreet">
    <w:name w:val="discreet"/>
    <w:basedOn w:val="Absatz-Standardschriftart"/>
    <w:rsid w:val="00646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439948">
      <w:bodyDiv w:val="1"/>
      <w:marLeft w:val="0"/>
      <w:marRight w:val="0"/>
      <w:marTop w:val="0"/>
      <w:marBottom w:val="0"/>
      <w:divBdr>
        <w:top w:val="none" w:sz="0" w:space="0" w:color="auto"/>
        <w:left w:val="none" w:sz="0" w:space="0" w:color="auto"/>
        <w:bottom w:val="none" w:sz="0" w:space="0" w:color="auto"/>
        <w:right w:val="none" w:sz="0" w:space="0" w:color="auto"/>
      </w:divBdr>
      <w:divsChild>
        <w:div w:id="6100438">
          <w:marLeft w:val="0"/>
          <w:marRight w:val="0"/>
          <w:marTop w:val="60"/>
          <w:marBottom w:val="60"/>
          <w:divBdr>
            <w:top w:val="none" w:sz="0" w:space="0" w:color="auto"/>
            <w:left w:val="none" w:sz="0" w:space="0" w:color="auto"/>
            <w:bottom w:val="none" w:sz="0" w:space="0" w:color="auto"/>
            <w:right w:val="none" w:sz="0" w:space="0" w:color="auto"/>
          </w:divBdr>
        </w:div>
        <w:div w:id="421994917">
          <w:marLeft w:val="0"/>
          <w:marRight w:val="0"/>
          <w:marTop w:val="60"/>
          <w:marBottom w:val="60"/>
          <w:divBdr>
            <w:top w:val="none" w:sz="0" w:space="0" w:color="auto"/>
            <w:left w:val="none" w:sz="0" w:space="0" w:color="auto"/>
            <w:bottom w:val="none" w:sz="0" w:space="0" w:color="auto"/>
            <w:right w:val="none" w:sz="0" w:space="0" w:color="auto"/>
          </w:divBdr>
        </w:div>
        <w:div w:id="636225492">
          <w:marLeft w:val="0"/>
          <w:marRight w:val="0"/>
          <w:marTop w:val="60"/>
          <w:marBottom w:val="60"/>
          <w:divBdr>
            <w:top w:val="none" w:sz="0" w:space="0" w:color="auto"/>
            <w:left w:val="none" w:sz="0" w:space="0" w:color="auto"/>
            <w:bottom w:val="none" w:sz="0" w:space="0" w:color="auto"/>
            <w:right w:val="none" w:sz="0" w:space="0" w:color="auto"/>
          </w:divBdr>
        </w:div>
        <w:div w:id="1060983024">
          <w:marLeft w:val="0"/>
          <w:marRight w:val="0"/>
          <w:marTop w:val="60"/>
          <w:marBottom w:val="60"/>
          <w:divBdr>
            <w:top w:val="none" w:sz="0" w:space="0" w:color="auto"/>
            <w:left w:val="none" w:sz="0" w:space="0" w:color="auto"/>
            <w:bottom w:val="none" w:sz="0" w:space="0" w:color="auto"/>
            <w:right w:val="none" w:sz="0" w:space="0" w:color="auto"/>
          </w:divBdr>
        </w:div>
        <w:div w:id="1527060090">
          <w:marLeft w:val="0"/>
          <w:marRight w:val="0"/>
          <w:marTop w:val="60"/>
          <w:marBottom w:val="60"/>
          <w:divBdr>
            <w:top w:val="none" w:sz="0" w:space="0" w:color="auto"/>
            <w:left w:val="none" w:sz="0" w:space="0" w:color="auto"/>
            <w:bottom w:val="none" w:sz="0" w:space="0" w:color="auto"/>
            <w:right w:val="none" w:sz="0" w:space="0" w:color="auto"/>
          </w:divBdr>
        </w:div>
      </w:divsChild>
    </w:div>
    <w:div w:id="1081096491">
      <w:bodyDiv w:val="1"/>
      <w:marLeft w:val="0"/>
      <w:marRight w:val="0"/>
      <w:marTop w:val="0"/>
      <w:marBottom w:val="0"/>
      <w:divBdr>
        <w:top w:val="none" w:sz="0" w:space="0" w:color="auto"/>
        <w:left w:val="none" w:sz="0" w:space="0" w:color="auto"/>
        <w:bottom w:val="none" w:sz="0" w:space="0" w:color="auto"/>
        <w:right w:val="none" w:sz="0" w:space="0" w:color="auto"/>
      </w:divBdr>
    </w:div>
    <w:div w:id="1714309697">
      <w:bodyDiv w:val="1"/>
      <w:marLeft w:val="0"/>
      <w:marRight w:val="0"/>
      <w:marTop w:val="0"/>
      <w:marBottom w:val="0"/>
      <w:divBdr>
        <w:top w:val="none" w:sz="0" w:space="0" w:color="auto"/>
        <w:left w:val="none" w:sz="0" w:space="0" w:color="auto"/>
        <w:bottom w:val="none" w:sz="0" w:space="0" w:color="auto"/>
        <w:right w:val="none" w:sz="0" w:space="0" w:color="auto"/>
      </w:divBdr>
      <w:divsChild>
        <w:div w:id="562107546">
          <w:marLeft w:val="547"/>
          <w:marRight w:val="0"/>
          <w:marTop w:val="0"/>
          <w:marBottom w:val="0"/>
          <w:divBdr>
            <w:top w:val="none" w:sz="0" w:space="0" w:color="auto"/>
            <w:left w:val="none" w:sz="0" w:space="0" w:color="auto"/>
            <w:bottom w:val="none" w:sz="0" w:space="0" w:color="auto"/>
            <w:right w:val="none" w:sz="0" w:space="0" w:color="auto"/>
          </w:divBdr>
        </w:div>
        <w:div w:id="625551575">
          <w:marLeft w:val="547"/>
          <w:marRight w:val="0"/>
          <w:marTop w:val="0"/>
          <w:marBottom w:val="0"/>
          <w:divBdr>
            <w:top w:val="none" w:sz="0" w:space="0" w:color="auto"/>
            <w:left w:val="none" w:sz="0" w:space="0" w:color="auto"/>
            <w:bottom w:val="none" w:sz="0" w:space="0" w:color="auto"/>
            <w:right w:val="none" w:sz="0" w:space="0" w:color="auto"/>
          </w:divBdr>
        </w:div>
        <w:div w:id="1654723445">
          <w:marLeft w:val="547"/>
          <w:marRight w:val="0"/>
          <w:marTop w:val="0"/>
          <w:marBottom w:val="0"/>
          <w:divBdr>
            <w:top w:val="none" w:sz="0" w:space="0" w:color="auto"/>
            <w:left w:val="none" w:sz="0" w:space="0" w:color="auto"/>
            <w:bottom w:val="none" w:sz="0" w:space="0" w:color="auto"/>
            <w:right w:val="none" w:sz="0" w:space="0" w:color="auto"/>
          </w:divBdr>
        </w:div>
      </w:divsChild>
    </w:div>
    <w:div w:id="1742017693">
      <w:bodyDiv w:val="1"/>
      <w:marLeft w:val="0"/>
      <w:marRight w:val="0"/>
      <w:marTop w:val="0"/>
      <w:marBottom w:val="0"/>
      <w:divBdr>
        <w:top w:val="none" w:sz="0" w:space="0" w:color="auto"/>
        <w:left w:val="none" w:sz="0" w:space="0" w:color="auto"/>
        <w:bottom w:val="none" w:sz="0" w:space="0" w:color="auto"/>
        <w:right w:val="none" w:sz="0" w:space="0" w:color="auto"/>
      </w:divBdr>
      <w:divsChild>
        <w:div w:id="2112119638">
          <w:marLeft w:val="0"/>
          <w:marRight w:val="0"/>
          <w:marTop w:val="0"/>
          <w:marBottom w:val="0"/>
          <w:divBdr>
            <w:top w:val="none" w:sz="0" w:space="0" w:color="auto"/>
            <w:left w:val="none" w:sz="0" w:space="0" w:color="auto"/>
            <w:bottom w:val="none" w:sz="0" w:space="0" w:color="auto"/>
            <w:right w:val="none" w:sz="0" w:space="0" w:color="auto"/>
          </w:divBdr>
          <w:divsChild>
            <w:div w:id="1677341491">
              <w:marLeft w:val="0"/>
              <w:marRight w:val="0"/>
              <w:marTop w:val="0"/>
              <w:marBottom w:val="0"/>
              <w:divBdr>
                <w:top w:val="none" w:sz="0" w:space="0" w:color="auto"/>
                <w:left w:val="none" w:sz="0" w:space="0" w:color="auto"/>
                <w:bottom w:val="none" w:sz="0" w:space="0" w:color="auto"/>
                <w:right w:val="none" w:sz="0" w:space="0" w:color="auto"/>
              </w:divBdr>
              <w:divsChild>
                <w:div w:id="1895772477">
                  <w:marLeft w:val="0"/>
                  <w:marRight w:val="0"/>
                  <w:marTop w:val="0"/>
                  <w:marBottom w:val="0"/>
                  <w:divBdr>
                    <w:top w:val="none" w:sz="0" w:space="0" w:color="auto"/>
                    <w:left w:val="none" w:sz="0" w:space="0" w:color="auto"/>
                    <w:bottom w:val="none" w:sz="0" w:space="0" w:color="auto"/>
                    <w:right w:val="none" w:sz="0" w:space="0" w:color="auto"/>
                  </w:divBdr>
                  <w:divsChild>
                    <w:div w:id="1668097658">
                      <w:marLeft w:val="0"/>
                      <w:marRight w:val="0"/>
                      <w:marTop w:val="0"/>
                      <w:marBottom w:val="0"/>
                      <w:divBdr>
                        <w:top w:val="none" w:sz="0" w:space="0" w:color="auto"/>
                        <w:left w:val="none" w:sz="0" w:space="0" w:color="auto"/>
                        <w:bottom w:val="none" w:sz="0" w:space="0" w:color="auto"/>
                        <w:right w:val="none" w:sz="0" w:space="0" w:color="auto"/>
                      </w:divBdr>
                      <w:divsChild>
                        <w:div w:id="311327883">
                          <w:marLeft w:val="0"/>
                          <w:marRight w:val="0"/>
                          <w:marTop w:val="0"/>
                          <w:marBottom w:val="0"/>
                          <w:divBdr>
                            <w:top w:val="none" w:sz="0" w:space="0" w:color="auto"/>
                            <w:left w:val="none" w:sz="0" w:space="0" w:color="auto"/>
                            <w:bottom w:val="none" w:sz="0" w:space="0" w:color="auto"/>
                            <w:right w:val="none" w:sz="0" w:space="0" w:color="auto"/>
                          </w:divBdr>
                          <w:divsChild>
                            <w:div w:id="939609527">
                              <w:marLeft w:val="0"/>
                              <w:marRight w:val="0"/>
                              <w:marTop w:val="0"/>
                              <w:marBottom w:val="0"/>
                              <w:divBdr>
                                <w:top w:val="none" w:sz="0" w:space="0" w:color="auto"/>
                                <w:left w:val="none" w:sz="0" w:space="0" w:color="auto"/>
                                <w:bottom w:val="none" w:sz="0" w:space="0" w:color="auto"/>
                                <w:right w:val="none" w:sz="0" w:space="0" w:color="auto"/>
                              </w:divBdr>
                              <w:divsChild>
                                <w:div w:id="1332218697">
                                  <w:marLeft w:val="0"/>
                                  <w:marRight w:val="0"/>
                                  <w:marTop w:val="0"/>
                                  <w:marBottom w:val="0"/>
                                  <w:divBdr>
                                    <w:top w:val="none" w:sz="0" w:space="0" w:color="auto"/>
                                    <w:left w:val="none" w:sz="0" w:space="0" w:color="auto"/>
                                    <w:bottom w:val="none" w:sz="0" w:space="0" w:color="auto"/>
                                    <w:right w:val="none" w:sz="0" w:space="0" w:color="auto"/>
                                  </w:divBdr>
                                  <w:divsChild>
                                    <w:div w:id="755172408">
                                      <w:marLeft w:val="0"/>
                                      <w:marRight w:val="0"/>
                                      <w:marTop w:val="0"/>
                                      <w:marBottom w:val="0"/>
                                      <w:divBdr>
                                        <w:top w:val="none" w:sz="0" w:space="0" w:color="auto"/>
                                        <w:left w:val="none" w:sz="0" w:space="0" w:color="auto"/>
                                        <w:bottom w:val="none" w:sz="0" w:space="0" w:color="auto"/>
                                        <w:right w:val="none" w:sz="0" w:space="0" w:color="auto"/>
                                      </w:divBdr>
                                      <w:divsChild>
                                        <w:div w:id="71127217">
                                          <w:marLeft w:val="0"/>
                                          <w:marRight w:val="0"/>
                                          <w:marTop w:val="0"/>
                                          <w:marBottom w:val="0"/>
                                          <w:divBdr>
                                            <w:top w:val="none" w:sz="0" w:space="0" w:color="auto"/>
                                            <w:left w:val="none" w:sz="0" w:space="0" w:color="auto"/>
                                            <w:bottom w:val="none" w:sz="0" w:space="0" w:color="auto"/>
                                            <w:right w:val="none" w:sz="0" w:space="0" w:color="auto"/>
                                          </w:divBdr>
                                          <w:divsChild>
                                            <w:div w:id="454718563">
                                              <w:marLeft w:val="0"/>
                                              <w:marRight w:val="0"/>
                                              <w:marTop w:val="0"/>
                                              <w:marBottom w:val="0"/>
                                              <w:divBdr>
                                                <w:top w:val="none" w:sz="0" w:space="0" w:color="auto"/>
                                                <w:left w:val="none" w:sz="0" w:space="0" w:color="auto"/>
                                                <w:bottom w:val="none" w:sz="0" w:space="0" w:color="auto"/>
                                                <w:right w:val="none" w:sz="0" w:space="0" w:color="auto"/>
                                              </w:divBdr>
                                              <w:divsChild>
                                                <w:div w:id="253441209">
                                                  <w:marLeft w:val="0"/>
                                                  <w:marRight w:val="0"/>
                                                  <w:marTop w:val="0"/>
                                                  <w:marBottom w:val="0"/>
                                                  <w:divBdr>
                                                    <w:top w:val="none" w:sz="0" w:space="0" w:color="auto"/>
                                                    <w:left w:val="none" w:sz="0" w:space="0" w:color="auto"/>
                                                    <w:bottom w:val="none" w:sz="0" w:space="0" w:color="auto"/>
                                                    <w:right w:val="none" w:sz="0" w:space="0" w:color="auto"/>
                                                  </w:divBdr>
                                                  <w:divsChild>
                                                    <w:div w:id="11836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1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20.emf"/><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em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0.emf"/><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idm.euro-fusion.org/?uid=2M4P9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Akt13</b:Tag>
    <b:SourceType>Report</b:SourceType>
    <b:Guid>{62743309-110D-410B-B57B-3B673AACEF20}</b:Guid>
    <b:Author>
      <b:Author>
        <b:NameList>
          <b:Person>
            <b:Last>Aktaa</b:Last>
            <b:First>J.</b:First>
          </b:Person>
        </b:NameList>
      </b:Author>
    </b:Author>
    <b:Title>Report for WP13-DTM-03-T05 - Devolpment of DEMO SDC IC - Structural Design Criteria for W/W alloys</b:Title>
    <b:Year>2013</b:Year>
    <b:StandardNumber>EFDA_D_2KXYA8, v0.0</b:StandardNumber>
    <b:RefOrder>1</b:RefOrder>
  </b:Source>
  <b:Source>
    <b:Tag>Web13</b:Tag>
    <b:SourceType>ArticleInAPeriodical</b:SourceType>
    <b:Guid>{2559184D-EE93-462A-949A-AA113C67C661}</b:Guid>
    <b:Author>
      <b:Author>
        <b:NameList>
          <b:Person>
            <b:Last>Weber</b:Last>
            <b:First>T.</b:First>
          </b:Person>
          <b:Person>
            <b:Last>Härtelt</b:Last>
            <b:First>M.</b:First>
          </b:Person>
          <b:Person>
            <b:Last>Aktaa</b:Last>
            <b:First>J.</b:First>
          </b:Person>
        </b:NameList>
      </b:Author>
    </b:Author>
    <b:Title>Considering brittlemess of tungsten in failure analysis of helium-cooled divertor components with functionally graded tungsten/ EUROFER97 joints</b:Title>
    <b:Year>2013</b:Year>
    <b:PeriodicalTitle>Engineering Fracture Mechanics</b:PeriodicalTitle>
    <b:Pages>63-75</b:Pages>
    <b:RefOrder>2</b:RefOrder>
  </b:Source>
  <b:Source>
    <b:Tag>You08</b:Tag>
    <b:SourceType>JournalArticle</b:SourceType>
    <b:Guid>{831AA930-2977-48DC-BCE0-4F2E0B2B1564}</b:Guid>
    <b:Author>
      <b:Author>
        <b:NameList>
          <b:Person>
            <b:Last>You</b:Last>
            <b:First>J.-</b:First>
            <b:Middle>H.</b:Middle>
          </b:Person>
          <b:Person>
            <b:Last>Komarova</b:Last>
            <b:First>I.</b:First>
          </b:Person>
        </b:NameList>
      </b:Author>
    </b:Author>
    <b:Title>Probabilistic failure analysis of a water-cooled tungsten divertor: Impact of embrittlement</b:Title>
    <b:JournalName>Journal of Nuclear Materials</b:JournalName>
    <b:Year>2008</b:Year>
    <b:Pages>283 - 289</b:Pages>
    <b:RefOrder>3</b:RefOrder>
  </b:Source>
</b:Sources>
</file>

<file path=customXml/itemProps1.xml><?xml version="1.0" encoding="utf-8"?>
<ds:datastoreItem xmlns:ds="http://schemas.openxmlformats.org/officeDocument/2006/customXml" ds:itemID="{D1196316-39F7-44F4-AE50-494363A3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12375</Words>
  <Characters>70544</Characters>
  <Application>Microsoft Office Word</Application>
  <DocSecurity>0</DocSecurity>
  <Lines>587</Lines>
  <Paragraphs>165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Franke</dc:creator>
  <cp:lastModifiedBy>Conte, Marco (IAM)</cp:lastModifiedBy>
  <cp:revision>2</cp:revision>
  <cp:lastPrinted>2016-02-05T18:21:00Z</cp:lastPrinted>
  <dcterms:created xsi:type="dcterms:W3CDTF">2016-04-01T12:30:00Z</dcterms:created>
  <dcterms:modified xsi:type="dcterms:W3CDTF">2016-04-01T12:30:00Z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marco.conte@gmx.net@www.mendeley.com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