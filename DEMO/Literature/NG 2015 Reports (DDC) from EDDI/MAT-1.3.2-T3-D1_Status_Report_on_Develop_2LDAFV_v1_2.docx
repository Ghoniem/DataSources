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9A2C35" w:rsidRDefault="00553A0B">
      <w:pPr>
        <w:rPr>
          <w:rFonts w:ascii="Arial" w:hAnsi="Arial" w:cs="Arial"/>
          <w:sz w:val="12"/>
          <w:szCs w:val="12"/>
        </w:rPr>
      </w:pPr>
    </w:p>
    <w:tbl>
      <w:tblPr>
        <w:tblStyle w:val="TableGrid"/>
        <w:tblW w:w="6891"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RPr="009A2C35" w:rsidTr="000A2DEE">
        <w:trPr>
          <w:jc w:val="center"/>
        </w:trPr>
        <w:tc>
          <w:tcPr>
            <w:tcW w:w="2638" w:type="dxa"/>
          </w:tcPr>
          <w:p w:rsidR="00553A0B" w:rsidRPr="009A2C35" w:rsidRDefault="000A2DEE" w:rsidP="00A0178D">
            <w:pPr>
              <w:rPr>
                <w:rFonts w:ascii="Arial" w:hAnsi="Arial" w:cs="Arial"/>
                <w:b/>
                <w:i/>
              </w:rPr>
            </w:pPr>
            <w:r w:rsidRPr="009A2C35">
              <w:rPr>
                <w:rFonts w:ascii="Arial" w:hAnsi="Arial" w:cs="Arial"/>
                <w:b/>
              </w:rPr>
              <w:t xml:space="preserve">Report </w:t>
            </w:r>
            <w:r w:rsidR="00553A0B" w:rsidRPr="009A2C35">
              <w:rPr>
                <w:rFonts w:ascii="Arial" w:hAnsi="Arial" w:cs="Arial"/>
                <w:b/>
              </w:rPr>
              <w:t>IDM reference No.</w:t>
            </w:r>
          </w:p>
        </w:tc>
        <w:tc>
          <w:tcPr>
            <w:tcW w:w="2410" w:type="dxa"/>
          </w:tcPr>
          <w:p w:rsidR="00553A0B" w:rsidRPr="009A2C35" w:rsidRDefault="00964FF9" w:rsidP="00964FF9">
            <w:pPr>
              <w:rPr>
                <w:rFonts w:ascii="Arial" w:hAnsi="Arial" w:cs="Arial"/>
                <w:b/>
                <w:i/>
                <w:u w:val="single"/>
              </w:rPr>
            </w:pPr>
            <w:r w:rsidRPr="00964FF9">
              <w:rPr>
                <w:rFonts w:ascii="Arial" w:hAnsi="Arial" w:cs="Arial"/>
                <w:i/>
                <w:color w:val="0070C0"/>
                <w:u w:val="single"/>
              </w:rPr>
              <w:t>EFDA_D_2</w:t>
            </w:r>
            <w:r w:rsidR="008F0DAD" w:rsidRPr="00000AE0">
              <w:rPr>
                <w:rFonts w:ascii="Arial" w:hAnsi="Arial" w:cs="Arial"/>
                <w:i/>
                <w:color w:val="0070C0"/>
                <w:u w:val="single"/>
              </w:rPr>
              <w:t xml:space="preserve"> LDAFV</w:t>
            </w:r>
          </w:p>
        </w:tc>
        <w:tc>
          <w:tcPr>
            <w:tcW w:w="1843" w:type="dxa"/>
          </w:tcPr>
          <w:p w:rsidR="00553A0B" w:rsidRPr="009A2C35" w:rsidRDefault="00553A0B" w:rsidP="00A0178D">
            <w:pPr>
              <w:rPr>
                <w:rFonts w:ascii="Arial" w:hAnsi="Arial" w:cs="Arial"/>
                <w:b/>
              </w:rPr>
            </w:pPr>
            <w:r w:rsidRPr="009A2C35">
              <w:rPr>
                <w:rFonts w:ascii="Arial" w:hAnsi="Arial" w:cs="Arial"/>
                <w:b/>
              </w:rPr>
              <w:t>Version: see IDM</w:t>
            </w:r>
          </w:p>
        </w:tc>
      </w:tr>
    </w:tbl>
    <w:p w:rsidR="002A022A" w:rsidRPr="009A2C35" w:rsidRDefault="002A022A" w:rsidP="00BD3849">
      <w:pPr>
        <w:spacing w:after="0" w:line="240" w:lineRule="auto"/>
        <w:jc w:val="center"/>
        <w:rPr>
          <w:rFonts w:ascii="Arial" w:hAnsi="Arial" w:cs="Arial"/>
        </w:rPr>
      </w:pPr>
    </w:p>
    <w:p w:rsidR="00497942" w:rsidRPr="009A2C35" w:rsidRDefault="004231FF" w:rsidP="00BD3849">
      <w:pPr>
        <w:spacing w:after="0" w:line="240" w:lineRule="auto"/>
        <w:jc w:val="center"/>
        <w:rPr>
          <w:rFonts w:ascii="Arial" w:hAnsi="Arial" w:cs="Arial"/>
          <w:sz w:val="40"/>
          <w:szCs w:val="40"/>
        </w:rPr>
      </w:pPr>
      <w:r w:rsidRPr="009A2C35">
        <w:rPr>
          <w:rFonts w:ascii="Arial" w:hAnsi="Arial" w:cs="Arial"/>
          <w:sz w:val="40"/>
          <w:szCs w:val="40"/>
        </w:rPr>
        <w:t>Final</w:t>
      </w:r>
      <w:r w:rsidR="00DF2E43" w:rsidRPr="009A2C35">
        <w:rPr>
          <w:rFonts w:ascii="Arial" w:hAnsi="Arial" w:cs="Arial"/>
          <w:sz w:val="40"/>
          <w:szCs w:val="40"/>
        </w:rPr>
        <w:t xml:space="preserve"> Report</w:t>
      </w:r>
    </w:p>
    <w:p w:rsidR="004231FF" w:rsidRPr="009A2C35" w:rsidRDefault="004231FF" w:rsidP="00BD3849">
      <w:pPr>
        <w:spacing w:after="0" w:line="240" w:lineRule="auto"/>
        <w:jc w:val="center"/>
        <w:rPr>
          <w:rFonts w:ascii="Arial" w:hAnsi="Arial" w:cs="Arial"/>
          <w:sz w:val="24"/>
          <w:szCs w:val="24"/>
        </w:rPr>
      </w:pPr>
      <w:r w:rsidRPr="009A2C35">
        <w:rPr>
          <w:rFonts w:ascii="Arial" w:hAnsi="Arial" w:cs="Arial"/>
          <w:sz w:val="24"/>
          <w:szCs w:val="24"/>
        </w:rPr>
        <w:t>on Deliverable</w:t>
      </w:r>
      <w:r w:rsidR="004F06D2">
        <w:rPr>
          <w:rFonts w:ascii="Arial" w:hAnsi="Arial" w:cs="Arial"/>
          <w:sz w:val="24"/>
          <w:szCs w:val="24"/>
        </w:rPr>
        <w:t xml:space="preserve"> </w:t>
      </w:r>
    </w:p>
    <w:p w:rsidR="00794F7C" w:rsidRPr="009A2C35" w:rsidRDefault="004F06D2" w:rsidP="00BD3849">
      <w:pPr>
        <w:spacing w:after="0" w:line="240" w:lineRule="auto"/>
        <w:jc w:val="center"/>
        <w:rPr>
          <w:rFonts w:ascii="Arial" w:hAnsi="Arial" w:cs="Arial"/>
          <w:i/>
          <w:sz w:val="28"/>
          <w:szCs w:val="28"/>
        </w:rPr>
      </w:pPr>
      <w:r>
        <w:rPr>
          <w:rFonts w:ascii="Arial" w:hAnsi="Arial" w:cs="Arial"/>
          <w:i/>
          <w:sz w:val="28"/>
          <w:szCs w:val="28"/>
        </w:rPr>
        <w:t xml:space="preserve">MAT-1.3.2-T3-D1 Status Report on Development of Rules for </w:t>
      </w:r>
      <w:r w:rsidR="006F5DC8" w:rsidRPr="006F5DC8">
        <w:rPr>
          <w:rFonts w:ascii="Arial" w:hAnsi="Arial" w:cs="Arial"/>
          <w:i/>
          <w:sz w:val="28"/>
          <w:szCs w:val="28"/>
        </w:rPr>
        <w:t xml:space="preserve">Creep-Fatigue </w:t>
      </w:r>
      <w:r>
        <w:rPr>
          <w:rFonts w:ascii="Arial" w:hAnsi="Arial" w:cs="Arial"/>
          <w:i/>
          <w:sz w:val="28"/>
          <w:szCs w:val="28"/>
        </w:rPr>
        <w:t>(KIT)</w:t>
      </w:r>
    </w:p>
    <w:p w:rsidR="00142C79" w:rsidRPr="009A2C35" w:rsidRDefault="00142C79" w:rsidP="00BD3849">
      <w:pPr>
        <w:spacing w:after="0" w:line="240" w:lineRule="auto"/>
        <w:jc w:val="center"/>
        <w:rPr>
          <w:rFonts w:ascii="Arial" w:hAnsi="Arial" w:cs="Arial"/>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RPr="009A2C35" w:rsidTr="00364571">
        <w:tc>
          <w:tcPr>
            <w:tcW w:w="5353" w:type="dxa"/>
            <w:gridSpan w:val="2"/>
            <w:tcBorders>
              <w:top w:val="nil"/>
              <w:left w:val="nil"/>
              <w:bottom w:val="single" w:sz="4" w:space="0" w:color="auto"/>
              <w:right w:val="double" w:sz="4" w:space="0" w:color="auto"/>
            </w:tcBorders>
          </w:tcPr>
          <w:p w:rsidR="00364571" w:rsidRPr="009A2C35" w:rsidRDefault="00364571" w:rsidP="00DF2E43">
            <w:pPr>
              <w:rPr>
                <w:rFonts w:ascii="Arial" w:hAnsi="Arial" w:cs="Arial"/>
                <w:i/>
              </w:rPr>
            </w:pPr>
          </w:p>
        </w:tc>
        <w:tc>
          <w:tcPr>
            <w:tcW w:w="1843" w:type="dxa"/>
            <w:tcBorders>
              <w:left w:val="double" w:sz="4" w:space="0" w:color="auto"/>
              <w:bottom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Deliverable-ID</w:t>
            </w:r>
            <w:r w:rsidRPr="009A2C35">
              <w:rPr>
                <w:rStyle w:val="FootnoteReference"/>
                <w:rFonts w:ascii="Arial" w:hAnsi="Arial" w:cs="Arial"/>
              </w:rPr>
              <w:footnoteReference w:id="1"/>
            </w:r>
          </w:p>
        </w:tc>
        <w:tc>
          <w:tcPr>
            <w:tcW w:w="2267" w:type="dxa"/>
            <w:tcBorders>
              <w:left w:val="single" w:sz="4" w:space="0" w:color="auto"/>
              <w:bottom w:val="single" w:sz="4" w:space="0" w:color="auto"/>
            </w:tcBorders>
          </w:tcPr>
          <w:p w:rsidR="00364571" w:rsidRPr="009A2C35" w:rsidRDefault="004F06D2" w:rsidP="00787860">
            <w:pPr>
              <w:rPr>
                <w:rFonts w:ascii="Arial" w:hAnsi="Arial" w:cs="Arial"/>
              </w:rPr>
            </w:pPr>
            <w:r w:rsidRPr="004F06D2">
              <w:rPr>
                <w:rFonts w:ascii="Arial" w:hAnsi="Arial" w:cs="Arial"/>
                <w:i/>
                <w:sz w:val="21"/>
                <w:szCs w:val="28"/>
              </w:rPr>
              <w:t>MAT-1.3.2-T3-D1</w:t>
            </w:r>
          </w:p>
        </w:tc>
      </w:tr>
      <w:tr w:rsidR="00364571" w:rsidRPr="009A2C35" w:rsidTr="00364571">
        <w:tc>
          <w:tcPr>
            <w:tcW w:w="1668" w:type="dxa"/>
            <w:tcBorders>
              <w:bottom w:val="single" w:sz="4" w:space="0" w:color="auto"/>
              <w:right w:val="single" w:sz="4" w:space="0" w:color="auto"/>
            </w:tcBorders>
          </w:tcPr>
          <w:p w:rsidR="00364571" w:rsidRPr="009A2C35" w:rsidRDefault="00364571" w:rsidP="00DF2E43">
            <w:pPr>
              <w:rPr>
                <w:rFonts w:ascii="Arial" w:hAnsi="Arial" w:cs="Arial"/>
                <w:b/>
              </w:rPr>
            </w:pPr>
            <w:r w:rsidRPr="009A2C35">
              <w:rPr>
                <w:rFonts w:ascii="Arial" w:hAnsi="Arial" w:cs="Arial"/>
                <w:b/>
              </w:rPr>
              <w:t>Work Package</w:t>
            </w:r>
          </w:p>
        </w:tc>
        <w:tc>
          <w:tcPr>
            <w:tcW w:w="3685" w:type="dxa"/>
            <w:tcBorders>
              <w:left w:val="single" w:sz="4" w:space="0" w:color="auto"/>
              <w:bottom w:val="single" w:sz="4" w:space="0" w:color="auto"/>
              <w:right w:val="single" w:sz="4" w:space="0" w:color="auto"/>
            </w:tcBorders>
          </w:tcPr>
          <w:p w:rsidR="00364571" w:rsidRPr="009A2C35" w:rsidRDefault="00364571" w:rsidP="00F03326">
            <w:pPr>
              <w:rPr>
                <w:rFonts w:ascii="Arial" w:hAnsi="Arial" w:cs="Arial"/>
                <w:i/>
              </w:rPr>
            </w:pPr>
            <w:r w:rsidRPr="009A2C35">
              <w:rPr>
                <w:rFonts w:ascii="Arial" w:hAnsi="Arial" w:cs="Arial"/>
                <w:i/>
              </w:rPr>
              <w:t>WP</w:t>
            </w:r>
            <w:r w:rsidR="00F03326" w:rsidRPr="009A2C35">
              <w:rPr>
                <w:rFonts w:ascii="Arial" w:hAnsi="Arial" w:cs="Arial"/>
                <w:i/>
              </w:rPr>
              <w:t>MAT</w:t>
            </w:r>
          </w:p>
        </w:tc>
        <w:tc>
          <w:tcPr>
            <w:tcW w:w="1843" w:type="dxa"/>
            <w:tcBorders>
              <w:left w:val="single" w:sz="4" w:space="0" w:color="auto"/>
              <w:bottom w:val="single" w:sz="4" w:space="0" w:color="auto"/>
              <w:right w:val="single" w:sz="4" w:space="0" w:color="auto"/>
            </w:tcBorders>
          </w:tcPr>
          <w:p w:rsidR="00364571" w:rsidRPr="009A2C35" w:rsidRDefault="00364571" w:rsidP="00DF2E43">
            <w:pPr>
              <w:rPr>
                <w:rFonts w:ascii="Arial" w:hAnsi="Arial" w:cs="Arial"/>
                <w:b/>
              </w:rPr>
            </w:pPr>
            <w:r w:rsidRPr="009A2C35">
              <w:rPr>
                <w:rFonts w:ascii="Arial" w:hAnsi="Arial" w:cs="Arial"/>
                <w:b/>
              </w:rPr>
              <w:t>Date</w:t>
            </w:r>
          </w:p>
        </w:tc>
        <w:tc>
          <w:tcPr>
            <w:tcW w:w="2267" w:type="dxa"/>
            <w:tcBorders>
              <w:left w:val="single" w:sz="4" w:space="0" w:color="auto"/>
              <w:bottom w:val="single" w:sz="4" w:space="0" w:color="auto"/>
            </w:tcBorders>
          </w:tcPr>
          <w:p w:rsidR="00364571" w:rsidRPr="009A2C35" w:rsidRDefault="00787860" w:rsidP="00E412C4">
            <w:pPr>
              <w:rPr>
                <w:rFonts w:ascii="Arial" w:hAnsi="Arial" w:cs="Arial"/>
                <w:i/>
              </w:rPr>
            </w:pPr>
            <w:r>
              <w:rPr>
                <w:rFonts w:ascii="Arial" w:hAnsi="Arial" w:cs="Arial"/>
                <w:i/>
              </w:rPr>
              <w:t>31. October 2015</w:t>
            </w:r>
          </w:p>
        </w:tc>
      </w:tr>
      <w:tr w:rsidR="00364571" w:rsidRPr="009A2C35" w:rsidTr="00364571">
        <w:tc>
          <w:tcPr>
            <w:tcW w:w="1668" w:type="dxa"/>
            <w:tcBorders>
              <w:top w:val="single" w:sz="4" w:space="0" w:color="auto"/>
              <w:bottom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Project Leader</w:t>
            </w:r>
          </w:p>
        </w:tc>
        <w:tc>
          <w:tcPr>
            <w:tcW w:w="7795" w:type="dxa"/>
            <w:gridSpan w:val="3"/>
            <w:tcBorders>
              <w:top w:val="single" w:sz="4" w:space="0" w:color="auto"/>
              <w:left w:val="single" w:sz="4" w:space="0" w:color="auto"/>
              <w:bottom w:val="single" w:sz="4" w:space="0" w:color="auto"/>
            </w:tcBorders>
          </w:tcPr>
          <w:p w:rsidR="00364571" w:rsidRPr="009A2C35" w:rsidRDefault="00F03326" w:rsidP="00A0178D">
            <w:pPr>
              <w:rPr>
                <w:rFonts w:ascii="Arial" w:hAnsi="Arial" w:cs="Arial"/>
                <w:i/>
                <w:strike/>
              </w:rPr>
            </w:pPr>
            <w:r w:rsidRPr="009A2C35">
              <w:rPr>
                <w:rFonts w:ascii="Arial" w:hAnsi="Arial" w:cs="Arial"/>
                <w:i/>
              </w:rPr>
              <w:t>Michael Rieth</w:t>
            </w:r>
          </w:p>
        </w:tc>
      </w:tr>
      <w:tr w:rsidR="00364571" w:rsidRPr="009A2C35"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9A2C35" w:rsidRDefault="00364571" w:rsidP="00A0178D">
            <w:pPr>
              <w:rPr>
                <w:rFonts w:ascii="Arial" w:hAnsi="Arial" w:cs="Arial"/>
                <w:sz w:val="12"/>
                <w:szCs w:val="12"/>
              </w:rPr>
            </w:pPr>
          </w:p>
        </w:tc>
      </w:tr>
      <w:tr w:rsidR="00364571" w:rsidRPr="009A2C35" w:rsidTr="00364571">
        <w:tc>
          <w:tcPr>
            <w:tcW w:w="1668" w:type="dxa"/>
            <w:tcBorders>
              <w:top w:val="single" w:sz="4" w:space="0" w:color="auto"/>
              <w:bottom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9A2C35" w:rsidRDefault="006F5DC8" w:rsidP="00F03326">
            <w:pPr>
              <w:rPr>
                <w:rFonts w:ascii="Arial" w:hAnsi="Arial" w:cs="Arial"/>
                <w:i/>
              </w:rPr>
            </w:pPr>
            <w:r w:rsidRPr="006F5DC8">
              <w:rPr>
                <w:rFonts w:ascii="Arial" w:hAnsi="Arial" w:cs="Arial"/>
                <w:i/>
              </w:rPr>
              <w:t>EDDI Structural Design Criteria – Priority Gaps – Creep-Fatigue</w:t>
            </w:r>
          </w:p>
        </w:tc>
      </w:tr>
      <w:tr w:rsidR="00364571" w:rsidRPr="009A2C35" w:rsidTr="00364571">
        <w:tc>
          <w:tcPr>
            <w:tcW w:w="1668" w:type="dxa"/>
            <w:tcBorders>
              <w:top w:val="single" w:sz="4" w:space="0" w:color="auto"/>
              <w:bottom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9A2C35" w:rsidRDefault="00F03326" w:rsidP="004B68CF">
            <w:pPr>
              <w:rPr>
                <w:rFonts w:ascii="Arial" w:hAnsi="Arial" w:cs="Arial"/>
                <w:i/>
              </w:rPr>
            </w:pPr>
            <w:r w:rsidRPr="009A2C35">
              <w:rPr>
                <w:rFonts w:ascii="Arial" w:hAnsi="Arial" w:cs="Arial"/>
                <w:i/>
              </w:rPr>
              <w:t>EDDI-</w:t>
            </w:r>
            <w:r w:rsidR="006F5DC8" w:rsidRPr="006F5DC8">
              <w:rPr>
                <w:rFonts w:ascii="Arial" w:hAnsi="Arial" w:cs="Arial"/>
                <w:i/>
              </w:rPr>
              <w:t>1.3.2-0</w:t>
            </w:r>
            <w:r w:rsidR="004B68CF">
              <w:rPr>
                <w:rFonts w:ascii="Arial" w:hAnsi="Arial" w:cs="Arial"/>
                <w:i/>
              </w:rPr>
              <w:t>3</w:t>
            </w:r>
          </w:p>
        </w:tc>
        <w:tc>
          <w:tcPr>
            <w:tcW w:w="1843" w:type="dxa"/>
            <w:tcBorders>
              <w:top w:val="single" w:sz="4" w:space="0" w:color="auto"/>
              <w:left w:val="single" w:sz="4" w:space="0" w:color="auto"/>
              <w:bottom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TS IDM-link</w:t>
            </w:r>
          </w:p>
        </w:tc>
        <w:tc>
          <w:tcPr>
            <w:tcW w:w="2267" w:type="dxa"/>
            <w:tcBorders>
              <w:top w:val="single" w:sz="4" w:space="0" w:color="auto"/>
              <w:left w:val="single" w:sz="4" w:space="0" w:color="auto"/>
              <w:bottom w:val="single" w:sz="4" w:space="0" w:color="auto"/>
              <w:right w:val="double" w:sz="4" w:space="0" w:color="auto"/>
            </w:tcBorders>
          </w:tcPr>
          <w:p w:rsidR="00364571" w:rsidRPr="009A2C35" w:rsidRDefault="00000AE0" w:rsidP="00000AE0">
            <w:pPr>
              <w:rPr>
                <w:rFonts w:ascii="Arial" w:hAnsi="Arial" w:cs="Arial"/>
                <w:i/>
                <w:lang w:val="en-US"/>
              </w:rPr>
            </w:pPr>
            <w:r w:rsidRPr="00000AE0">
              <w:rPr>
                <w:rFonts w:ascii="Arial" w:hAnsi="Arial" w:cs="Arial"/>
                <w:i/>
                <w:color w:val="0070C0"/>
                <w:u w:val="single"/>
              </w:rPr>
              <w:t>EFDA_D_2LDAFV</w:t>
            </w:r>
          </w:p>
        </w:tc>
      </w:tr>
      <w:tr w:rsidR="00364571" w:rsidRPr="009A2C35" w:rsidTr="00364571">
        <w:tc>
          <w:tcPr>
            <w:tcW w:w="1668" w:type="dxa"/>
            <w:tcBorders>
              <w:top w:val="single" w:sz="4" w:space="0" w:color="auto"/>
              <w:bottom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Task Owner</w:t>
            </w:r>
          </w:p>
        </w:tc>
        <w:tc>
          <w:tcPr>
            <w:tcW w:w="7795" w:type="dxa"/>
            <w:gridSpan w:val="3"/>
            <w:tcBorders>
              <w:top w:val="single" w:sz="4" w:space="0" w:color="auto"/>
              <w:left w:val="single" w:sz="4" w:space="0" w:color="auto"/>
              <w:bottom w:val="single" w:sz="4" w:space="0" w:color="auto"/>
            </w:tcBorders>
          </w:tcPr>
          <w:p w:rsidR="00364571" w:rsidRPr="009A2C35" w:rsidRDefault="00F03326" w:rsidP="00F03326">
            <w:pPr>
              <w:rPr>
                <w:rFonts w:ascii="Arial" w:hAnsi="Arial" w:cs="Arial"/>
              </w:rPr>
            </w:pPr>
            <w:r w:rsidRPr="009A2C35">
              <w:rPr>
                <w:rFonts w:ascii="Arial" w:hAnsi="Arial" w:cs="Arial"/>
                <w:i/>
              </w:rPr>
              <w:t>Jarir Aktaa</w:t>
            </w:r>
          </w:p>
        </w:tc>
      </w:tr>
      <w:tr w:rsidR="00364571" w:rsidRPr="009A2C35" w:rsidTr="00364571">
        <w:tc>
          <w:tcPr>
            <w:tcW w:w="1668" w:type="dxa"/>
            <w:tcBorders>
              <w:top w:val="single" w:sz="4" w:space="0" w:color="auto"/>
              <w:right w:val="single" w:sz="4" w:space="0" w:color="auto"/>
            </w:tcBorders>
          </w:tcPr>
          <w:p w:rsidR="00364571" w:rsidRPr="009A2C35" w:rsidRDefault="00364571" w:rsidP="00A0178D">
            <w:pPr>
              <w:rPr>
                <w:rFonts w:ascii="Arial" w:hAnsi="Arial" w:cs="Arial"/>
                <w:b/>
              </w:rPr>
            </w:pPr>
            <w:r w:rsidRPr="009A2C35">
              <w:rPr>
                <w:rFonts w:ascii="Arial" w:hAnsi="Arial" w:cs="Arial"/>
                <w:b/>
              </w:rPr>
              <w:t>RU(s)</w:t>
            </w:r>
          </w:p>
        </w:tc>
        <w:tc>
          <w:tcPr>
            <w:tcW w:w="7795" w:type="dxa"/>
            <w:gridSpan w:val="3"/>
            <w:tcBorders>
              <w:top w:val="single" w:sz="4" w:space="0" w:color="auto"/>
              <w:left w:val="single" w:sz="4" w:space="0" w:color="auto"/>
            </w:tcBorders>
          </w:tcPr>
          <w:p w:rsidR="00364571" w:rsidRPr="009A2C35" w:rsidRDefault="00364571" w:rsidP="00DF2E43">
            <w:pPr>
              <w:rPr>
                <w:rFonts w:ascii="Arial" w:hAnsi="Arial" w:cs="Arial"/>
              </w:rPr>
            </w:pPr>
            <w:r w:rsidRPr="009A2C35">
              <w:rPr>
                <w:rFonts w:ascii="Arial" w:hAnsi="Arial" w:cs="Arial"/>
                <w:i/>
              </w:rPr>
              <w:t>KIT</w:t>
            </w:r>
          </w:p>
        </w:tc>
      </w:tr>
    </w:tbl>
    <w:p w:rsidR="00F47163" w:rsidRPr="009A2C35" w:rsidRDefault="00F47163" w:rsidP="00553A0B">
      <w:pPr>
        <w:spacing w:after="0"/>
        <w:rPr>
          <w:rFonts w:ascii="Arial" w:hAnsi="Arial" w:cs="Arial"/>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RPr="009A2C35" w:rsidTr="00AC01EB">
        <w:tc>
          <w:tcPr>
            <w:tcW w:w="9463" w:type="dxa"/>
            <w:gridSpan w:val="2"/>
            <w:shd w:val="clear" w:color="auto" w:fill="D9D9D9" w:themeFill="background1" w:themeFillShade="D9"/>
          </w:tcPr>
          <w:p w:rsidR="00CB6D41" w:rsidRPr="009A2C35" w:rsidRDefault="00CB6D41" w:rsidP="00364571">
            <w:pPr>
              <w:rPr>
                <w:rFonts w:ascii="Arial" w:hAnsi="Arial" w:cs="Arial"/>
                <w:b/>
              </w:rPr>
            </w:pPr>
            <w:r w:rsidRPr="009A2C35">
              <w:rPr>
                <w:rFonts w:ascii="Arial" w:hAnsi="Arial" w:cs="Arial"/>
                <w:b/>
              </w:rPr>
              <w:t xml:space="preserve">Report Review </w:t>
            </w:r>
            <w:r w:rsidR="00364571" w:rsidRPr="009A2C35">
              <w:rPr>
                <w:rFonts w:ascii="Arial" w:hAnsi="Arial" w:cs="Arial"/>
                <w:b/>
              </w:rPr>
              <w:t>&amp;</w:t>
            </w:r>
            <w:r w:rsidRPr="009A2C35">
              <w:rPr>
                <w:rFonts w:ascii="Arial" w:hAnsi="Arial" w:cs="Arial"/>
                <w:b/>
              </w:rPr>
              <w:t xml:space="preserve"> Approval</w:t>
            </w:r>
          </w:p>
        </w:tc>
      </w:tr>
      <w:tr w:rsidR="00F47163" w:rsidRPr="009A2C35" w:rsidTr="00364571">
        <w:tc>
          <w:tcPr>
            <w:tcW w:w="1668" w:type="dxa"/>
          </w:tcPr>
          <w:p w:rsidR="00F47163" w:rsidRPr="009A2C35" w:rsidRDefault="00F47163" w:rsidP="00A0178D">
            <w:pPr>
              <w:rPr>
                <w:rFonts w:ascii="Arial" w:hAnsi="Arial" w:cs="Arial"/>
                <w:b/>
              </w:rPr>
            </w:pPr>
            <w:r w:rsidRPr="009A2C35">
              <w:rPr>
                <w:rFonts w:ascii="Arial" w:hAnsi="Arial" w:cs="Arial"/>
                <w:b/>
              </w:rPr>
              <w:t>IDM role</w:t>
            </w:r>
          </w:p>
        </w:tc>
        <w:tc>
          <w:tcPr>
            <w:tcW w:w="7795" w:type="dxa"/>
          </w:tcPr>
          <w:p w:rsidR="00F47163" w:rsidRPr="009A2C35" w:rsidRDefault="00F47163" w:rsidP="00A0178D">
            <w:pPr>
              <w:rPr>
                <w:rFonts w:ascii="Arial" w:hAnsi="Arial" w:cs="Arial"/>
                <w:b/>
              </w:rPr>
            </w:pPr>
            <w:r w:rsidRPr="009A2C35">
              <w:rPr>
                <w:rFonts w:ascii="Arial" w:hAnsi="Arial" w:cs="Arial"/>
                <w:b/>
              </w:rPr>
              <w:t>Name(s)</w:t>
            </w:r>
          </w:p>
        </w:tc>
      </w:tr>
      <w:tr w:rsidR="00F47163" w:rsidRPr="009A2C35" w:rsidTr="00364571">
        <w:tc>
          <w:tcPr>
            <w:tcW w:w="1668" w:type="dxa"/>
          </w:tcPr>
          <w:p w:rsidR="00F47163" w:rsidRPr="009A2C35" w:rsidRDefault="002A022A" w:rsidP="00A0178D">
            <w:pPr>
              <w:rPr>
                <w:rFonts w:ascii="Arial" w:hAnsi="Arial" w:cs="Arial"/>
                <w:b/>
              </w:rPr>
            </w:pPr>
            <w:r w:rsidRPr="009A2C35">
              <w:rPr>
                <w:rFonts w:ascii="Arial" w:hAnsi="Arial" w:cs="Arial"/>
                <w:b/>
              </w:rPr>
              <w:t>Author</w:t>
            </w:r>
          </w:p>
        </w:tc>
        <w:tc>
          <w:tcPr>
            <w:tcW w:w="7795" w:type="dxa"/>
          </w:tcPr>
          <w:p w:rsidR="00F47163" w:rsidRPr="009A2C35" w:rsidRDefault="00F03326" w:rsidP="00F03326">
            <w:pPr>
              <w:rPr>
                <w:rFonts w:ascii="Arial" w:hAnsi="Arial" w:cs="Arial"/>
                <w:i/>
              </w:rPr>
            </w:pPr>
            <w:r w:rsidRPr="009A2C35">
              <w:rPr>
                <w:rFonts w:ascii="Arial" w:hAnsi="Arial" w:cs="Arial"/>
                <w:i/>
              </w:rPr>
              <w:t>Jarir Aktaa</w:t>
            </w:r>
          </w:p>
        </w:tc>
      </w:tr>
      <w:tr w:rsidR="00F47163" w:rsidRPr="009A2C35" w:rsidTr="00364571">
        <w:tc>
          <w:tcPr>
            <w:tcW w:w="1668" w:type="dxa"/>
          </w:tcPr>
          <w:p w:rsidR="00F47163" w:rsidRPr="009A2C35" w:rsidRDefault="00F47163" w:rsidP="00A0178D">
            <w:pPr>
              <w:rPr>
                <w:rFonts w:ascii="Arial" w:hAnsi="Arial" w:cs="Arial"/>
                <w:b/>
              </w:rPr>
            </w:pPr>
            <w:r w:rsidRPr="009A2C35">
              <w:rPr>
                <w:rFonts w:ascii="Arial" w:hAnsi="Arial" w:cs="Arial"/>
                <w:b/>
              </w:rPr>
              <w:t>Co-author(s)</w:t>
            </w:r>
          </w:p>
        </w:tc>
        <w:tc>
          <w:tcPr>
            <w:tcW w:w="7795" w:type="dxa"/>
          </w:tcPr>
          <w:p w:rsidR="00F47163" w:rsidRPr="009A2C35" w:rsidRDefault="00F47163" w:rsidP="00F03326">
            <w:pPr>
              <w:rPr>
                <w:rFonts w:ascii="Arial" w:hAnsi="Arial" w:cs="Arial"/>
                <w:i/>
              </w:rPr>
            </w:pPr>
          </w:p>
        </w:tc>
      </w:tr>
      <w:tr w:rsidR="00F47163" w:rsidRPr="009A2C35" w:rsidTr="00364571">
        <w:tc>
          <w:tcPr>
            <w:tcW w:w="1668" w:type="dxa"/>
          </w:tcPr>
          <w:p w:rsidR="00F47163" w:rsidRPr="009A2C35" w:rsidRDefault="00F47163" w:rsidP="00A0178D">
            <w:pPr>
              <w:rPr>
                <w:rFonts w:ascii="Arial" w:hAnsi="Arial" w:cs="Arial"/>
                <w:b/>
              </w:rPr>
            </w:pPr>
            <w:r w:rsidRPr="009A2C35">
              <w:rPr>
                <w:rFonts w:ascii="Arial" w:hAnsi="Arial" w:cs="Arial"/>
                <w:b/>
              </w:rPr>
              <w:t>Reviewer(s)</w:t>
            </w:r>
          </w:p>
        </w:tc>
        <w:tc>
          <w:tcPr>
            <w:tcW w:w="7795" w:type="dxa"/>
          </w:tcPr>
          <w:p w:rsidR="00F47163" w:rsidRPr="009A2C35" w:rsidRDefault="00110817" w:rsidP="00D16016">
            <w:pPr>
              <w:rPr>
                <w:rFonts w:ascii="Arial" w:hAnsi="Arial" w:cs="Arial"/>
                <w:i/>
              </w:rPr>
            </w:pPr>
            <w:r>
              <w:rPr>
                <w:rFonts w:ascii="Arial" w:hAnsi="Arial" w:cs="Arial"/>
                <w:i/>
              </w:rPr>
              <w:t>Mani</w:t>
            </w:r>
            <w:bookmarkStart w:id="0" w:name="_GoBack"/>
            <w:bookmarkEnd w:id="0"/>
            <w:r w:rsidR="0047589F">
              <w:rPr>
                <w:rFonts w:ascii="Arial" w:hAnsi="Arial" w:cs="Arial"/>
                <w:i/>
              </w:rPr>
              <w:t xml:space="preserve"> Kalsey, Mike Gorley</w:t>
            </w:r>
          </w:p>
        </w:tc>
      </w:tr>
      <w:tr w:rsidR="00F47163" w:rsidRPr="009A2C35" w:rsidTr="00364571">
        <w:tc>
          <w:tcPr>
            <w:tcW w:w="1668" w:type="dxa"/>
          </w:tcPr>
          <w:p w:rsidR="00F47163" w:rsidRPr="009A2C35" w:rsidRDefault="002A022A" w:rsidP="00A0178D">
            <w:pPr>
              <w:rPr>
                <w:rFonts w:ascii="Arial" w:hAnsi="Arial" w:cs="Arial"/>
                <w:b/>
              </w:rPr>
            </w:pPr>
            <w:r w:rsidRPr="009A2C35">
              <w:rPr>
                <w:rFonts w:ascii="Arial" w:hAnsi="Arial" w:cs="Arial"/>
                <w:b/>
              </w:rPr>
              <w:t>PMU Reviewer</w:t>
            </w:r>
          </w:p>
        </w:tc>
        <w:tc>
          <w:tcPr>
            <w:tcW w:w="7795" w:type="dxa"/>
          </w:tcPr>
          <w:p w:rsidR="00F47163" w:rsidRPr="009A2C35" w:rsidRDefault="00A0178D" w:rsidP="00A0178D">
            <w:pPr>
              <w:rPr>
                <w:rFonts w:ascii="Arial" w:hAnsi="Arial" w:cs="Arial"/>
                <w:i/>
              </w:rPr>
            </w:pPr>
            <w:r>
              <w:rPr>
                <w:rFonts w:ascii="Arial" w:hAnsi="Arial" w:cs="Arial"/>
                <w:i/>
              </w:rPr>
              <w:t>Eberhard Diegele</w:t>
            </w:r>
          </w:p>
        </w:tc>
      </w:tr>
      <w:tr w:rsidR="002A022A" w:rsidRPr="009A2C35" w:rsidTr="00364571">
        <w:tc>
          <w:tcPr>
            <w:tcW w:w="1668" w:type="dxa"/>
          </w:tcPr>
          <w:p w:rsidR="002A022A" w:rsidRPr="009A2C35" w:rsidRDefault="002A022A" w:rsidP="00A0178D">
            <w:pPr>
              <w:rPr>
                <w:rFonts w:ascii="Arial" w:hAnsi="Arial" w:cs="Arial"/>
                <w:b/>
              </w:rPr>
            </w:pPr>
            <w:r w:rsidRPr="009A2C35">
              <w:rPr>
                <w:rFonts w:ascii="Arial" w:hAnsi="Arial" w:cs="Arial"/>
                <w:b/>
              </w:rPr>
              <w:t>Approver</w:t>
            </w:r>
          </w:p>
        </w:tc>
        <w:tc>
          <w:tcPr>
            <w:tcW w:w="7795" w:type="dxa"/>
          </w:tcPr>
          <w:p w:rsidR="002A022A" w:rsidRPr="009A2C35" w:rsidRDefault="00A0178D" w:rsidP="00A0178D">
            <w:pPr>
              <w:rPr>
                <w:rFonts w:ascii="Arial" w:hAnsi="Arial" w:cs="Arial"/>
                <w:i/>
              </w:rPr>
            </w:pPr>
            <w:r>
              <w:rPr>
                <w:rFonts w:ascii="Arial" w:hAnsi="Arial" w:cs="Arial"/>
                <w:i/>
              </w:rPr>
              <w:t>Michael Rieth</w:t>
            </w:r>
          </w:p>
        </w:tc>
      </w:tr>
    </w:tbl>
    <w:p w:rsidR="00794F7C" w:rsidRPr="009A2C35" w:rsidRDefault="00794F7C" w:rsidP="00794F7C">
      <w:pPr>
        <w:spacing w:after="0"/>
        <w:rPr>
          <w:rFonts w:ascii="Arial" w:hAnsi="Arial" w:cs="Arial"/>
        </w:rPr>
      </w:pPr>
    </w:p>
    <w:tbl>
      <w:tblPr>
        <w:tblStyle w:val="TableGrid"/>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RPr="009A2C35" w:rsidTr="00D16016">
        <w:tc>
          <w:tcPr>
            <w:tcW w:w="283" w:type="dxa"/>
          </w:tcPr>
          <w:p w:rsidR="00553A0B" w:rsidRPr="009A2C35" w:rsidRDefault="00E5261C" w:rsidP="00A0178D">
            <w:pPr>
              <w:rPr>
                <w:rFonts w:ascii="Arial" w:hAnsi="Arial" w:cs="Arial"/>
              </w:rPr>
            </w:pPr>
            <w:r w:rsidRPr="009A2C35">
              <w:rPr>
                <w:rFonts w:ascii="Arial" w:hAnsi="Arial" w:cs="Arial"/>
              </w:rPr>
              <w:t>x</w:t>
            </w:r>
          </w:p>
        </w:tc>
        <w:tc>
          <w:tcPr>
            <w:tcW w:w="2098" w:type="dxa"/>
            <w:tcBorders>
              <w:top w:val="nil"/>
              <w:bottom w:val="nil"/>
            </w:tcBorders>
          </w:tcPr>
          <w:p w:rsidR="00553A0B" w:rsidRPr="009A2C35" w:rsidRDefault="00553A0B" w:rsidP="00A0178D">
            <w:pPr>
              <w:rPr>
                <w:rFonts w:ascii="Arial" w:hAnsi="Arial" w:cs="Arial"/>
              </w:rPr>
            </w:pPr>
            <w:r w:rsidRPr="009A2C35">
              <w:rPr>
                <w:rFonts w:ascii="Arial" w:hAnsi="Arial" w:cs="Arial"/>
              </w:rPr>
              <w:t>Study / Assessment</w:t>
            </w:r>
          </w:p>
        </w:tc>
        <w:tc>
          <w:tcPr>
            <w:tcW w:w="283" w:type="dxa"/>
          </w:tcPr>
          <w:p w:rsidR="00553A0B" w:rsidRPr="009A2C35" w:rsidRDefault="00553A0B" w:rsidP="00A0178D">
            <w:pPr>
              <w:rPr>
                <w:rFonts w:ascii="Arial" w:hAnsi="Arial" w:cs="Arial"/>
              </w:rPr>
            </w:pPr>
          </w:p>
        </w:tc>
        <w:tc>
          <w:tcPr>
            <w:tcW w:w="4195" w:type="dxa"/>
            <w:tcBorders>
              <w:top w:val="nil"/>
              <w:bottom w:val="nil"/>
            </w:tcBorders>
          </w:tcPr>
          <w:p w:rsidR="00553A0B" w:rsidRPr="009A2C35" w:rsidRDefault="00553A0B" w:rsidP="00A0178D">
            <w:pPr>
              <w:rPr>
                <w:rFonts w:ascii="Arial" w:hAnsi="Arial" w:cs="Arial"/>
              </w:rPr>
            </w:pPr>
            <w:r w:rsidRPr="009A2C35">
              <w:rPr>
                <w:rFonts w:ascii="Arial" w:hAnsi="Arial" w:cs="Arial"/>
              </w:rPr>
              <w:t>Procurement / Commissioning of Hardware</w:t>
            </w:r>
          </w:p>
        </w:tc>
        <w:tc>
          <w:tcPr>
            <w:tcW w:w="284" w:type="dxa"/>
          </w:tcPr>
          <w:p w:rsidR="00553A0B" w:rsidRPr="009A2C35" w:rsidRDefault="00553A0B" w:rsidP="00A0178D">
            <w:pPr>
              <w:rPr>
                <w:rFonts w:ascii="Arial" w:hAnsi="Arial" w:cs="Arial"/>
              </w:rPr>
            </w:pPr>
          </w:p>
        </w:tc>
        <w:tc>
          <w:tcPr>
            <w:tcW w:w="2098" w:type="dxa"/>
            <w:tcBorders>
              <w:top w:val="nil"/>
              <w:bottom w:val="nil"/>
              <w:right w:val="nil"/>
            </w:tcBorders>
          </w:tcPr>
          <w:p w:rsidR="00553A0B" w:rsidRPr="009A2C35" w:rsidRDefault="002C4112" w:rsidP="00A0178D">
            <w:pPr>
              <w:rPr>
                <w:rFonts w:ascii="Arial" w:hAnsi="Arial" w:cs="Arial"/>
              </w:rPr>
            </w:pPr>
            <w:r w:rsidRPr="009A2C35">
              <w:rPr>
                <w:rFonts w:ascii="Arial" w:hAnsi="Arial" w:cs="Arial"/>
              </w:rPr>
              <w:t>Industry</w:t>
            </w:r>
          </w:p>
        </w:tc>
      </w:tr>
    </w:tbl>
    <w:p w:rsidR="00553A0B" w:rsidRPr="009A2C35" w:rsidRDefault="00553A0B" w:rsidP="00794F7C">
      <w:pPr>
        <w:spacing w:after="0"/>
        <w:rPr>
          <w:rFonts w:ascii="Arial" w:hAnsi="Arial" w:cs="Arial"/>
          <w:sz w:val="12"/>
          <w:szCs w:val="12"/>
        </w:rPr>
      </w:pPr>
    </w:p>
    <w:tbl>
      <w:tblPr>
        <w:tblStyle w:val="TableGrid"/>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rsidRPr="009A2C35" w:rsidTr="00D16016">
        <w:tc>
          <w:tcPr>
            <w:tcW w:w="283" w:type="dxa"/>
          </w:tcPr>
          <w:p w:rsidR="002C4112" w:rsidRPr="009A2C35" w:rsidRDefault="002C4112" w:rsidP="00A0178D">
            <w:pPr>
              <w:rPr>
                <w:rFonts w:ascii="Arial" w:hAnsi="Arial" w:cs="Arial"/>
              </w:rPr>
            </w:pPr>
          </w:p>
        </w:tc>
        <w:tc>
          <w:tcPr>
            <w:tcW w:w="2098" w:type="dxa"/>
            <w:tcBorders>
              <w:top w:val="nil"/>
              <w:bottom w:val="nil"/>
            </w:tcBorders>
          </w:tcPr>
          <w:p w:rsidR="002C4112" w:rsidRPr="009A2C35" w:rsidRDefault="002C4112" w:rsidP="00A0178D">
            <w:pPr>
              <w:rPr>
                <w:rFonts w:ascii="Arial" w:hAnsi="Arial" w:cs="Arial"/>
              </w:rPr>
            </w:pPr>
            <w:r w:rsidRPr="009A2C35">
              <w:rPr>
                <w:rFonts w:ascii="Arial" w:hAnsi="Arial" w:cs="Arial"/>
              </w:rPr>
              <w:t>Use of Facility</w:t>
            </w:r>
          </w:p>
        </w:tc>
        <w:tc>
          <w:tcPr>
            <w:tcW w:w="283" w:type="dxa"/>
          </w:tcPr>
          <w:p w:rsidR="002C4112" w:rsidRPr="009A2C35" w:rsidRDefault="002C4112" w:rsidP="00A0178D">
            <w:pPr>
              <w:rPr>
                <w:rFonts w:ascii="Arial" w:hAnsi="Arial" w:cs="Arial"/>
              </w:rPr>
            </w:pPr>
          </w:p>
        </w:tc>
        <w:tc>
          <w:tcPr>
            <w:tcW w:w="4195" w:type="dxa"/>
            <w:tcBorders>
              <w:top w:val="nil"/>
              <w:bottom w:val="nil"/>
              <w:right w:val="nil"/>
            </w:tcBorders>
          </w:tcPr>
          <w:p w:rsidR="002C4112" w:rsidRPr="009A2C35" w:rsidRDefault="002C4112" w:rsidP="00A0178D">
            <w:pPr>
              <w:rPr>
                <w:rFonts w:ascii="Arial" w:hAnsi="Arial" w:cs="Arial"/>
              </w:rPr>
            </w:pPr>
            <w:r w:rsidRPr="009A2C35">
              <w:rPr>
                <w:rFonts w:ascii="Arial" w:hAnsi="Arial" w:cs="Arial"/>
              </w:rPr>
              <w:t xml:space="preserve">Other </w:t>
            </w:r>
            <w:r w:rsidR="00D16016" w:rsidRPr="009A2C35">
              <w:rPr>
                <w:rFonts w:ascii="Arial" w:hAnsi="Arial" w:cs="Arial"/>
                <w:i/>
              </w:rPr>
              <w:t>{</w:t>
            </w:r>
            <w:r w:rsidRPr="009A2C35">
              <w:rPr>
                <w:rFonts w:ascii="Arial" w:hAnsi="Arial" w:cs="Arial"/>
                <w:i/>
              </w:rPr>
              <w:t xml:space="preserve">please </w:t>
            </w:r>
            <w:r w:rsidR="00D16016" w:rsidRPr="009A2C35">
              <w:rPr>
                <w:rFonts w:ascii="Arial" w:hAnsi="Arial" w:cs="Arial"/>
                <w:i/>
              </w:rPr>
              <w:t>specify}</w:t>
            </w:r>
          </w:p>
        </w:tc>
      </w:tr>
    </w:tbl>
    <w:p w:rsidR="00553A0B" w:rsidRPr="009A2C35" w:rsidRDefault="00553A0B" w:rsidP="00794F7C">
      <w:pPr>
        <w:spacing w:after="0"/>
        <w:rPr>
          <w:rFonts w:ascii="Arial" w:hAnsi="Arial" w:cs="Arial"/>
        </w:rPr>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RPr="009A2C35" w:rsidTr="00AC01EB">
        <w:tc>
          <w:tcPr>
            <w:tcW w:w="9464" w:type="dxa"/>
            <w:shd w:val="clear" w:color="auto" w:fill="D9D9D9" w:themeFill="background1" w:themeFillShade="D9"/>
          </w:tcPr>
          <w:p w:rsidR="006E254A" w:rsidRPr="009A2C35" w:rsidRDefault="004231FF" w:rsidP="00A0178D">
            <w:pPr>
              <w:rPr>
                <w:rFonts w:ascii="Arial" w:hAnsi="Arial" w:cs="Arial"/>
                <w:b/>
              </w:rPr>
            </w:pPr>
            <w:r w:rsidRPr="009A2C35">
              <w:rPr>
                <w:rFonts w:ascii="Arial" w:hAnsi="Arial" w:cs="Arial"/>
                <w:b/>
              </w:rPr>
              <w:t>Executive Summary</w:t>
            </w:r>
          </w:p>
        </w:tc>
      </w:tr>
      <w:tr w:rsidR="006E254A" w:rsidRPr="009A2C35" w:rsidTr="00A0178D">
        <w:tc>
          <w:tcPr>
            <w:tcW w:w="9464" w:type="dxa"/>
          </w:tcPr>
          <w:p w:rsidR="006E254A" w:rsidRPr="00411DC3" w:rsidRDefault="00DB0F0D" w:rsidP="00306233">
            <w:pPr>
              <w:spacing w:before="120" w:line="360" w:lineRule="auto"/>
              <w:jc w:val="both"/>
              <w:rPr>
                <w:rFonts w:ascii="Arial" w:hAnsi="Arial" w:cs="Arial"/>
                <w:b/>
                <w:lang w:val="en-US"/>
              </w:rPr>
            </w:pPr>
            <w:r w:rsidRPr="00DB0F0D">
              <w:rPr>
                <w:rFonts w:ascii="Arial" w:hAnsi="Arial" w:cs="Arial"/>
              </w:rPr>
              <w:t xml:space="preserve">A test matrix for creep tests on pre-fatigued specimens has been proposed for generating the material design data required for the application of the modified creep-fatigue rules. The efforts for the tests have been minimized by utilizing the </w:t>
            </w:r>
            <w:proofErr w:type="spellStart"/>
            <w:r w:rsidRPr="00DB0F0D">
              <w:rPr>
                <w:rFonts w:ascii="Arial" w:hAnsi="Arial" w:cs="Arial"/>
              </w:rPr>
              <w:t>Monkman</w:t>
            </w:r>
            <w:proofErr w:type="spellEnd"/>
            <w:r w:rsidRPr="00DB0F0D">
              <w:rPr>
                <w:rFonts w:ascii="Arial" w:hAnsi="Arial" w:cs="Arial"/>
              </w:rPr>
              <w:t xml:space="preserve">-Grant relationship and its independence on pre-cyclic deformation and cyclic softening, respectively. For easy implementation of the modified creep-fatigue rules in already existing </w:t>
            </w:r>
            <w:r>
              <w:rPr>
                <w:rFonts w:ascii="Arial" w:hAnsi="Arial" w:cs="Arial"/>
              </w:rPr>
              <w:t xml:space="preserve">structural </w:t>
            </w:r>
            <w:r w:rsidRPr="00DB0F0D">
              <w:rPr>
                <w:rFonts w:ascii="Arial" w:hAnsi="Arial" w:cs="Arial"/>
              </w:rPr>
              <w:t>design codes   simplifications of the modified rules have been introduced.</w:t>
            </w:r>
          </w:p>
        </w:tc>
      </w:tr>
    </w:tbl>
    <w:p w:rsidR="006E254A" w:rsidRPr="009A2C35" w:rsidRDefault="006E254A" w:rsidP="002C4112">
      <w:pPr>
        <w:spacing w:after="0"/>
        <w:rPr>
          <w:rFonts w:ascii="Arial" w:hAnsi="Arial" w:cs="Arial"/>
        </w:rPr>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RPr="009A2C35" w:rsidTr="00AC01EB">
        <w:tc>
          <w:tcPr>
            <w:tcW w:w="9464" w:type="dxa"/>
            <w:shd w:val="clear" w:color="auto" w:fill="D9D9D9" w:themeFill="background1" w:themeFillShade="D9"/>
          </w:tcPr>
          <w:p w:rsidR="00794F7C" w:rsidRPr="009A2C35" w:rsidRDefault="00794F7C" w:rsidP="00FF4930">
            <w:pPr>
              <w:rPr>
                <w:rFonts w:ascii="Arial" w:hAnsi="Arial" w:cs="Arial"/>
                <w:b/>
              </w:rPr>
            </w:pPr>
            <w:r w:rsidRPr="009A2C35">
              <w:rPr>
                <w:rFonts w:ascii="Arial" w:hAnsi="Arial" w:cs="Arial"/>
                <w:b/>
              </w:rPr>
              <w:t>Comments</w:t>
            </w:r>
            <w:r w:rsidRPr="009A2C35">
              <w:rPr>
                <w:rFonts w:ascii="Arial" w:hAnsi="Arial" w:cs="Arial"/>
              </w:rPr>
              <w:t xml:space="preserve"> (</w:t>
            </w:r>
            <w:r w:rsidR="00ED41A1" w:rsidRPr="009A2C35">
              <w:rPr>
                <w:rFonts w:ascii="Arial" w:hAnsi="Arial" w:cs="Arial"/>
              </w:rPr>
              <w:t>shortcomings</w:t>
            </w:r>
            <w:r w:rsidRPr="009A2C35">
              <w:rPr>
                <w:rFonts w:ascii="Arial" w:hAnsi="Arial" w:cs="Arial"/>
              </w:rPr>
              <w:t xml:space="preserve">, </w:t>
            </w:r>
            <w:r w:rsidR="00FF4930" w:rsidRPr="009A2C35">
              <w:rPr>
                <w:rFonts w:ascii="Arial" w:hAnsi="Arial" w:cs="Arial"/>
              </w:rPr>
              <w:t>deviations</w:t>
            </w:r>
            <w:r w:rsidRPr="009A2C35">
              <w:rPr>
                <w:rFonts w:ascii="Arial" w:hAnsi="Arial" w:cs="Arial"/>
              </w:rPr>
              <w:t>, etc.)</w:t>
            </w:r>
          </w:p>
        </w:tc>
      </w:tr>
      <w:tr w:rsidR="00794F7C" w:rsidRPr="009A2C35" w:rsidTr="00794F7C">
        <w:tc>
          <w:tcPr>
            <w:tcW w:w="9464" w:type="dxa"/>
          </w:tcPr>
          <w:p w:rsidR="00794F7C" w:rsidRPr="009A2C35" w:rsidDel="0061263F" w:rsidRDefault="00794F7C" w:rsidP="00794F7C">
            <w:pPr>
              <w:rPr>
                <w:del w:id="1" w:author="aktaa" w:date="2016-02-09T13:03:00Z"/>
                <w:rFonts w:ascii="Arial" w:hAnsi="Arial" w:cs="Arial"/>
              </w:rPr>
            </w:pPr>
          </w:p>
          <w:p w:rsidR="002C4112" w:rsidRPr="009A2C35" w:rsidRDefault="002C4112" w:rsidP="00794F7C">
            <w:pPr>
              <w:rPr>
                <w:rFonts w:ascii="Arial" w:hAnsi="Arial" w:cs="Arial"/>
                <w:b/>
              </w:rPr>
            </w:pPr>
          </w:p>
        </w:tc>
      </w:tr>
    </w:tbl>
    <w:p w:rsidR="00ED41A1" w:rsidRPr="009A2C35" w:rsidRDefault="00ED41A1">
      <w:pPr>
        <w:rPr>
          <w:rFonts w:ascii="Arial" w:hAnsi="Arial" w:cs="Arial"/>
        </w:rPr>
      </w:pPr>
      <w:r w:rsidRPr="009A2C35">
        <w:rPr>
          <w:rFonts w:ascii="Arial" w:hAnsi="Arial" w:cs="Arial"/>
        </w:rPr>
        <w:lastRenderedPageBreak/>
        <w:br w:type="page"/>
      </w:r>
    </w:p>
    <w:sdt>
      <w:sdtPr>
        <w:rPr>
          <w:rFonts w:ascii="Arial" w:hAnsi="Arial" w:cs="Arial"/>
        </w:rPr>
        <w:id w:val="-1699699450"/>
        <w:docPartObj>
          <w:docPartGallery w:val="Table of Contents"/>
          <w:docPartUnique/>
        </w:docPartObj>
      </w:sdtPr>
      <w:sdtEndPr>
        <w:rPr>
          <w:b/>
          <w:bCs/>
          <w:noProof/>
        </w:rPr>
      </w:sdtEndPr>
      <w:sdtContent>
        <w:p w:rsidR="000450E1" w:rsidRPr="009A2C35" w:rsidRDefault="000450E1" w:rsidP="000450E1">
          <w:pPr>
            <w:rPr>
              <w:rFonts w:ascii="Arial" w:hAnsi="Arial" w:cs="Arial"/>
            </w:rPr>
          </w:pPr>
          <w:r w:rsidRPr="009A2C35">
            <w:rPr>
              <w:rFonts w:ascii="Arial" w:hAnsi="Arial" w:cs="Arial"/>
              <w:b/>
              <w:color w:val="365F91" w:themeColor="accent1" w:themeShade="BF"/>
              <w:sz w:val="28"/>
              <w:szCs w:val="28"/>
            </w:rPr>
            <w:t>Table of Contents</w:t>
          </w:r>
        </w:p>
        <w:p w:rsidR="00AC30BC" w:rsidRDefault="00E730CD">
          <w:pPr>
            <w:pStyle w:val="TOC1"/>
            <w:rPr>
              <w:rFonts w:eastAsiaTheme="minorEastAsia"/>
              <w:noProof/>
              <w:lang w:val="de-DE" w:eastAsia="de-DE"/>
            </w:rPr>
          </w:pPr>
          <w:r w:rsidRPr="009A2C35">
            <w:rPr>
              <w:rFonts w:ascii="Arial" w:hAnsi="Arial" w:cs="Arial"/>
            </w:rPr>
            <w:fldChar w:fldCharType="begin"/>
          </w:r>
          <w:r w:rsidR="000450E1" w:rsidRPr="009A2C35">
            <w:rPr>
              <w:rFonts w:ascii="Arial" w:hAnsi="Arial" w:cs="Arial"/>
            </w:rPr>
            <w:instrText xml:space="preserve"> TOC \o "1-3" \h \z \u </w:instrText>
          </w:r>
          <w:r w:rsidRPr="009A2C35">
            <w:rPr>
              <w:rFonts w:ascii="Arial" w:hAnsi="Arial" w:cs="Arial"/>
            </w:rPr>
            <w:fldChar w:fldCharType="separate"/>
          </w:r>
          <w:hyperlink w:anchor="_Toc442785937" w:history="1">
            <w:r w:rsidR="00AC30BC" w:rsidRPr="002E24C0">
              <w:rPr>
                <w:rStyle w:val="Hyperlink"/>
                <w:rFonts w:ascii="Arial" w:hAnsi="Arial" w:cs="Arial"/>
                <w:noProof/>
              </w:rPr>
              <w:t>1</w:t>
            </w:r>
            <w:r w:rsidR="00AC30BC">
              <w:rPr>
                <w:rFonts w:eastAsiaTheme="minorEastAsia"/>
                <w:noProof/>
                <w:lang w:val="de-DE" w:eastAsia="de-DE"/>
              </w:rPr>
              <w:tab/>
            </w:r>
            <w:r w:rsidR="00AC30BC" w:rsidRPr="002E24C0">
              <w:rPr>
                <w:rStyle w:val="Hyperlink"/>
                <w:rFonts w:ascii="Arial" w:hAnsi="Arial" w:cs="Arial"/>
                <w:noProof/>
              </w:rPr>
              <w:t>Introduction and Objectives of Work</w:t>
            </w:r>
            <w:r w:rsidR="00AC30BC">
              <w:rPr>
                <w:noProof/>
                <w:webHidden/>
              </w:rPr>
              <w:tab/>
            </w:r>
            <w:r w:rsidR="00AC30BC">
              <w:rPr>
                <w:noProof/>
                <w:webHidden/>
              </w:rPr>
              <w:fldChar w:fldCharType="begin"/>
            </w:r>
            <w:r w:rsidR="00AC30BC">
              <w:rPr>
                <w:noProof/>
                <w:webHidden/>
              </w:rPr>
              <w:instrText xml:space="preserve"> PAGEREF _Toc442785937 \h </w:instrText>
            </w:r>
            <w:r w:rsidR="00AC30BC">
              <w:rPr>
                <w:noProof/>
                <w:webHidden/>
              </w:rPr>
            </w:r>
            <w:r w:rsidR="00AC30BC">
              <w:rPr>
                <w:noProof/>
                <w:webHidden/>
              </w:rPr>
              <w:fldChar w:fldCharType="separate"/>
            </w:r>
            <w:r w:rsidR="0047589F">
              <w:rPr>
                <w:noProof/>
                <w:webHidden/>
              </w:rPr>
              <w:t>3</w:t>
            </w:r>
            <w:r w:rsidR="00AC30BC">
              <w:rPr>
                <w:noProof/>
                <w:webHidden/>
              </w:rPr>
              <w:fldChar w:fldCharType="end"/>
            </w:r>
          </w:hyperlink>
        </w:p>
        <w:p w:rsidR="00AC30BC" w:rsidRDefault="00886B0A">
          <w:pPr>
            <w:pStyle w:val="TOC1"/>
            <w:rPr>
              <w:rFonts w:eastAsiaTheme="minorEastAsia"/>
              <w:noProof/>
              <w:lang w:val="de-DE" w:eastAsia="de-DE"/>
            </w:rPr>
          </w:pPr>
          <w:hyperlink w:anchor="_Toc442785938" w:history="1">
            <w:r w:rsidR="00AC30BC" w:rsidRPr="002E24C0">
              <w:rPr>
                <w:rStyle w:val="Hyperlink"/>
                <w:rFonts w:ascii="Arial" w:hAnsi="Arial" w:cs="Arial"/>
                <w:noProof/>
              </w:rPr>
              <w:t>2</w:t>
            </w:r>
            <w:r w:rsidR="00AC30BC">
              <w:rPr>
                <w:rFonts w:eastAsiaTheme="minorEastAsia"/>
                <w:noProof/>
                <w:lang w:val="de-DE" w:eastAsia="de-DE"/>
              </w:rPr>
              <w:tab/>
            </w:r>
            <w:r w:rsidR="00AC30BC" w:rsidRPr="002E24C0">
              <w:rPr>
                <w:rStyle w:val="Hyperlink"/>
                <w:rFonts w:ascii="Arial" w:hAnsi="Arial" w:cs="Arial"/>
                <w:noProof/>
              </w:rPr>
              <w:t>Description of Work</w:t>
            </w:r>
            <w:r w:rsidR="00AC30BC">
              <w:rPr>
                <w:noProof/>
                <w:webHidden/>
              </w:rPr>
              <w:tab/>
            </w:r>
            <w:r w:rsidR="00AC30BC">
              <w:rPr>
                <w:noProof/>
                <w:webHidden/>
              </w:rPr>
              <w:fldChar w:fldCharType="begin"/>
            </w:r>
            <w:r w:rsidR="00AC30BC">
              <w:rPr>
                <w:noProof/>
                <w:webHidden/>
              </w:rPr>
              <w:instrText xml:space="preserve"> PAGEREF _Toc442785938 \h </w:instrText>
            </w:r>
            <w:r w:rsidR="00AC30BC">
              <w:rPr>
                <w:noProof/>
                <w:webHidden/>
              </w:rPr>
            </w:r>
            <w:r w:rsidR="00AC30BC">
              <w:rPr>
                <w:noProof/>
                <w:webHidden/>
              </w:rPr>
              <w:fldChar w:fldCharType="separate"/>
            </w:r>
            <w:r w:rsidR="0047589F">
              <w:rPr>
                <w:noProof/>
                <w:webHidden/>
              </w:rPr>
              <w:t>3</w:t>
            </w:r>
            <w:r w:rsidR="00AC30BC">
              <w:rPr>
                <w:noProof/>
                <w:webHidden/>
              </w:rPr>
              <w:fldChar w:fldCharType="end"/>
            </w:r>
          </w:hyperlink>
        </w:p>
        <w:p w:rsidR="00AC30BC" w:rsidRDefault="00886B0A">
          <w:pPr>
            <w:pStyle w:val="TOC1"/>
            <w:rPr>
              <w:rFonts w:eastAsiaTheme="minorEastAsia"/>
              <w:noProof/>
              <w:lang w:val="de-DE" w:eastAsia="de-DE"/>
            </w:rPr>
          </w:pPr>
          <w:hyperlink w:anchor="_Toc442785939" w:history="1">
            <w:r w:rsidR="00AC30BC" w:rsidRPr="002E24C0">
              <w:rPr>
                <w:rStyle w:val="Hyperlink"/>
                <w:rFonts w:ascii="Arial" w:hAnsi="Arial" w:cs="Arial"/>
                <w:noProof/>
              </w:rPr>
              <w:t>3</w:t>
            </w:r>
            <w:r w:rsidR="00AC30BC">
              <w:rPr>
                <w:rFonts w:eastAsiaTheme="minorEastAsia"/>
                <w:noProof/>
                <w:lang w:val="de-DE" w:eastAsia="de-DE"/>
              </w:rPr>
              <w:tab/>
            </w:r>
            <w:r w:rsidR="00AC30BC" w:rsidRPr="002E24C0">
              <w:rPr>
                <w:rStyle w:val="Hyperlink"/>
                <w:rFonts w:ascii="Arial" w:hAnsi="Arial" w:cs="Arial"/>
                <w:noProof/>
              </w:rPr>
              <w:t>Conclusion</w:t>
            </w:r>
            <w:r w:rsidR="00AC30BC">
              <w:rPr>
                <w:noProof/>
                <w:webHidden/>
              </w:rPr>
              <w:tab/>
            </w:r>
            <w:r w:rsidR="00AC30BC">
              <w:rPr>
                <w:noProof/>
                <w:webHidden/>
              </w:rPr>
              <w:fldChar w:fldCharType="begin"/>
            </w:r>
            <w:r w:rsidR="00AC30BC">
              <w:rPr>
                <w:noProof/>
                <w:webHidden/>
              </w:rPr>
              <w:instrText xml:space="preserve"> PAGEREF _Toc442785939 \h </w:instrText>
            </w:r>
            <w:r w:rsidR="00AC30BC">
              <w:rPr>
                <w:noProof/>
                <w:webHidden/>
              </w:rPr>
            </w:r>
            <w:r w:rsidR="00AC30BC">
              <w:rPr>
                <w:noProof/>
                <w:webHidden/>
              </w:rPr>
              <w:fldChar w:fldCharType="separate"/>
            </w:r>
            <w:r w:rsidR="0047589F">
              <w:rPr>
                <w:noProof/>
                <w:webHidden/>
              </w:rPr>
              <w:t>7</w:t>
            </w:r>
            <w:r w:rsidR="00AC30BC">
              <w:rPr>
                <w:noProof/>
                <w:webHidden/>
              </w:rPr>
              <w:fldChar w:fldCharType="end"/>
            </w:r>
          </w:hyperlink>
        </w:p>
        <w:p w:rsidR="00AC30BC" w:rsidRDefault="00886B0A">
          <w:pPr>
            <w:pStyle w:val="TOC1"/>
            <w:rPr>
              <w:rFonts w:eastAsiaTheme="minorEastAsia"/>
              <w:noProof/>
              <w:lang w:val="de-DE" w:eastAsia="de-DE"/>
            </w:rPr>
          </w:pPr>
          <w:hyperlink w:anchor="_Toc442785940" w:history="1">
            <w:r w:rsidR="00AC30BC" w:rsidRPr="002E24C0">
              <w:rPr>
                <w:rStyle w:val="Hyperlink"/>
                <w:rFonts w:ascii="Arial" w:hAnsi="Arial" w:cs="Arial"/>
                <w:noProof/>
              </w:rPr>
              <w:t>4</w:t>
            </w:r>
            <w:r w:rsidR="00AC30BC">
              <w:rPr>
                <w:rFonts w:eastAsiaTheme="minorEastAsia"/>
                <w:noProof/>
                <w:lang w:val="de-DE" w:eastAsia="de-DE"/>
              </w:rPr>
              <w:tab/>
            </w:r>
            <w:r w:rsidR="00AC30BC" w:rsidRPr="002E24C0">
              <w:rPr>
                <w:rStyle w:val="Hyperlink"/>
                <w:rFonts w:ascii="Arial" w:hAnsi="Arial" w:cs="Arial"/>
                <w:noProof/>
              </w:rPr>
              <w:t>References</w:t>
            </w:r>
            <w:r w:rsidR="00AC30BC">
              <w:rPr>
                <w:noProof/>
                <w:webHidden/>
              </w:rPr>
              <w:tab/>
            </w:r>
            <w:r w:rsidR="00AC30BC">
              <w:rPr>
                <w:noProof/>
                <w:webHidden/>
              </w:rPr>
              <w:fldChar w:fldCharType="begin"/>
            </w:r>
            <w:r w:rsidR="00AC30BC">
              <w:rPr>
                <w:noProof/>
                <w:webHidden/>
              </w:rPr>
              <w:instrText xml:space="preserve"> PAGEREF _Toc442785940 \h </w:instrText>
            </w:r>
            <w:r w:rsidR="00AC30BC">
              <w:rPr>
                <w:noProof/>
                <w:webHidden/>
              </w:rPr>
            </w:r>
            <w:r w:rsidR="00AC30BC">
              <w:rPr>
                <w:noProof/>
                <w:webHidden/>
              </w:rPr>
              <w:fldChar w:fldCharType="separate"/>
            </w:r>
            <w:r w:rsidR="0047589F">
              <w:rPr>
                <w:noProof/>
                <w:webHidden/>
              </w:rPr>
              <w:t>7</w:t>
            </w:r>
            <w:r w:rsidR="00AC30BC">
              <w:rPr>
                <w:noProof/>
                <w:webHidden/>
              </w:rPr>
              <w:fldChar w:fldCharType="end"/>
            </w:r>
          </w:hyperlink>
        </w:p>
        <w:p w:rsidR="000450E1" w:rsidRPr="009A2C35" w:rsidRDefault="00E730CD">
          <w:pPr>
            <w:rPr>
              <w:rFonts w:ascii="Arial" w:hAnsi="Arial" w:cs="Arial"/>
            </w:rPr>
          </w:pPr>
          <w:r w:rsidRPr="009A2C35">
            <w:rPr>
              <w:rFonts w:ascii="Arial" w:hAnsi="Arial" w:cs="Arial"/>
              <w:b/>
              <w:bCs/>
              <w:noProof/>
            </w:rPr>
            <w:fldChar w:fldCharType="end"/>
          </w:r>
        </w:p>
      </w:sdtContent>
    </w:sdt>
    <w:p w:rsidR="000450E1" w:rsidRPr="009A2C35" w:rsidRDefault="000450E1" w:rsidP="000450E1">
      <w:pPr>
        <w:rPr>
          <w:rFonts w:ascii="Arial" w:hAnsi="Arial" w:cs="Arial"/>
          <w:b/>
          <w:color w:val="365F91" w:themeColor="accent1" w:themeShade="BF"/>
          <w:sz w:val="28"/>
          <w:szCs w:val="28"/>
        </w:rPr>
      </w:pPr>
      <w:r w:rsidRPr="009A2C35">
        <w:rPr>
          <w:rFonts w:ascii="Arial" w:hAnsi="Arial" w:cs="Arial"/>
          <w:b/>
          <w:color w:val="365F91" w:themeColor="accent1" w:themeShade="BF"/>
          <w:sz w:val="28"/>
          <w:szCs w:val="28"/>
        </w:rPr>
        <w:t>Abbreviations</w:t>
      </w:r>
    </w:p>
    <w:tbl>
      <w:tblPr>
        <w:tblStyle w:val="TableGrid"/>
        <w:tblW w:w="0" w:type="auto"/>
        <w:tblInd w:w="108" w:type="dxa"/>
        <w:tblLook w:val="04A0" w:firstRow="1" w:lastRow="0" w:firstColumn="1" w:lastColumn="0" w:noHBand="0" w:noVBand="1"/>
      </w:tblPr>
      <w:tblGrid>
        <w:gridCol w:w="1560"/>
        <w:gridCol w:w="7795"/>
      </w:tblGrid>
      <w:tr w:rsidR="003279D6" w:rsidRPr="009A2C35" w:rsidTr="003279D6">
        <w:tc>
          <w:tcPr>
            <w:tcW w:w="1560" w:type="dxa"/>
            <w:vAlign w:val="center"/>
          </w:tcPr>
          <w:p w:rsidR="003279D6" w:rsidRPr="003279D6" w:rsidRDefault="00FB4121" w:rsidP="003279D6">
            <w:pPr>
              <w:rPr>
                <w:rFonts w:ascii="Arial" w:hAnsi="Arial" w:cs="Arial"/>
              </w:rPr>
            </w:pPr>
            <w:r>
              <w:rPr>
                <w:rFonts w:ascii="Arial" w:hAnsi="Arial" w:cs="Arial"/>
              </w:rPr>
              <w:t>ASME-</w:t>
            </w:r>
            <w:r w:rsidR="003279D6" w:rsidRPr="003279D6">
              <w:rPr>
                <w:rFonts w:ascii="Arial" w:hAnsi="Arial" w:cs="Arial"/>
              </w:rPr>
              <w:t>BPV</w:t>
            </w:r>
          </w:p>
        </w:tc>
        <w:tc>
          <w:tcPr>
            <w:tcW w:w="7795" w:type="dxa"/>
            <w:vAlign w:val="center"/>
          </w:tcPr>
          <w:p w:rsidR="003279D6" w:rsidRPr="003279D6" w:rsidRDefault="003279D6" w:rsidP="003279D6">
            <w:pPr>
              <w:rPr>
                <w:rFonts w:ascii="Arial" w:hAnsi="Arial" w:cs="Arial"/>
              </w:rPr>
            </w:pPr>
            <w:r w:rsidRPr="003279D6">
              <w:rPr>
                <w:rFonts w:ascii="Arial" w:hAnsi="Arial" w:cs="Arial"/>
              </w:rPr>
              <w:t>American Society of Mechanical Engineers – Boiler and Pressure Vessel</w:t>
            </w:r>
          </w:p>
        </w:tc>
      </w:tr>
      <w:tr w:rsidR="00FB4121" w:rsidRPr="009A2C35" w:rsidTr="003279D6">
        <w:tc>
          <w:tcPr>
            <w:tcW w:w="1560" w:type="dxa"/>
            <w:vAlign w:val="center"/>
          </w:tcPr>
          <w:p w:rsidR="00FB4121" w:rsidRDefault="00FB4121" w:rsidP="003279D6">
            <w:pPr>
              <w:rPr>
                <w:rFonts w:ascii="Arial" w:hAnsi="Arial" w:cs="Arial"/>
              </w:rPr>
            </w:pPr>
            <w:r>
              <w:rPr>
                <w:rFonts w:ascii="Arial" w:hAnsi="Arial" w:cs="Arial"/>
              </w:rPr>
              <w:t>RCC-MR</w:t>
            </w:r>
          </w:p>
        </w:tc>
        <w:tc>
          <w:tcPr>
            <w:tcW w:w="7795" w:type="dxa"/>
            <w:vAlign w:val="center"/>
          </w:tcPr>
          <w:p w:rsidR="00FB4121" w:rsidRPr="003279D6" w:rsidRDefault="00FB4121" w:rsidP="003279D6">
            <w:pPr>
              <w:rPr>
                <w:rFonts w:ascii="Arial" w:hAnsi="Arial" w:cs="Arial"/>
              </w:rPr>
            </w:pPr>
            <w:r w:rsidRPr="00FB4121">
              <w:rPr>
                <w:rFonts w:ascii="Arial" w:hAnsi="Arial" w:cs="Arial"/>
              </w:rPr>
              <w:t>Design and Construction Rules for mechanical components of nuclear installations</w:t>
            </w:r>
          </w:p>
        </w:tc>
      </w:tr>
    </w:tbl>
    <w:p w:rsidR="00C22A46" w:rsidRPr="009A2C35" w:rsidRDefault="00C22A46" w:rsidP="00C22A46">
      <w:pPr>
        <w:pStyle w:val="Heading1"/>
        <w:rPr>
          <w:rFonts w:ascii="Arial" w:hAnsi="Arial" w:cs="Arial"/>
        </w:rPr>
      </w:pPr>
      <w:bookmarkStart w:id="2" w:name="_Toc442785937"/>
      <w:r w:rsidRPr="009A2C35">
        <w:rPr>
          <w:rFonts w:ascii="Arial" w:hAnsi="Arial" w:cs="Arial"/>
        </w:rPr>
        <w:t>Introduction and Objectives of Work</w:t>
      </w:r>
      <w:bookmarkEnd w:id="2"/>
    </w:p>
    <w:p w:rsidR="00C22A46" w:rsidRPr="003279D6" w:rsidRDefault="00C22A46" w:rsidP="00C22A46">
      <w:pPr>
        <w:rPr>
          <w:rFonts w:ascii="Arial" w:hAnsi="Arial" w:cs="Arial"/>
          <w:sz w:val="18"/>
          <w:szCs w:val="18"/>
        </w:rPr>
      </w:pPr>
    </w:p>
    <w:p w:rsidR="00C22A46" w:rsidRDefault="00C22A46" w:rsidP="00C22A46">
      <w:pPr>
        <w:spacing w:line="360" w:lineRule="auto"/>
        <w:jc w:val="both"/>
        <w:rPr>
          <w:rFonts w:ascii="Arial" w:hAnsi="Arial" w:cs="Arial"/>
          <w:lang w:val="en-US"/>
        </w:rPr>
      </w:pPr>
      <w:r w:rsidRPr="009A2C35">
        <w:rPr>
          <w:rFonts w:ascii="Arial" w:hAnsi="Arial" w:cs="Arial"/>
          <w:lang w:val="en-US"/>
        </w:rPr>
        <w:t>The aim of the work is the development of</w:t>
      </w:r>
      <w:r>
        <w:rPr>
          <w:rFonts w:ascii="Arial" w:hAnsi="Arial" w:cs="Arial"/>
          <w:lang w:val="en-US"/>
        </w:rPr>
        <w:t xml:space="preserve"> creep-f</w:t>
      </w:r>
      <w:r w:rsidRPr="006A77D7">
        <w:rPr>
          <w:rFonts w:ascii="Arial" w:hAnsi="Arial" w:cs="Arial"/>
          <w:lang w:val="en-US"/>
        </w:rPr>
        <w:t xml:space="preserve">atigue </w:t>
      </w:r>
      <w:r>
        <w:rPr>
          <w:rFonts w:ascii="Arial" w:hAnsi="Arial" w:cs="Arial"/>
          <w:lang w:val="en-US"/>
        </w:rPr>
        <w:t xml:space="preserve">design </w:t>
      </w:r>
      <w:r w:rsidRPr="009A2C35">
        <w:rPr>
          <w:rFonts w:ascii="Arial" w:hAnsi="Arial" w:cs="Arial"/>
          <w:lang w:val="en-US"/>
        </w:rPr>
        <w:t xml:space="preserve">rules </w:t>
      </w:r>
      <w:r>
        <w:rPr>
          <w:rFonts w:ascii="Arial" w:hAnsi="Arial" w:cs="Arial"/>
          <w:lang w:val="en-US"/>
        </w:rPr>
        <w:t xml:space="preserve">for </w:t>
      </w:r>
      <w:r w:rsidR="00BF1DBE">
        <w:rPr>
          <w:rFonts w:ascii="Arial" w:hAnsi="Arial" w:cs="Arial"/>
          <w:lang w:val="en-US"/>
        </w:rPr>
        <w:t xml:space="preserve">the </w:t>
      </w:r>
      <w:r w:rsidR="00BF1DBE" w:rsidRPr="00ED6FB1">
        <w:rPr>
          <w:rFonts w:ascii="Arial" w:hAnsi="Arial" w:cs="Arial"/>
        </w:rPr>
        <w:t xml:space="preserve">ferritic martensitic steel </w:t>
      </w:r>
      <w:r>
        <w:rPr>
          <w:rFonts w:ascii="Arial" w:hAnsi="Arial" w:cs="Arial"/>
          <w:lang w:val="en-US"/>
        </w:rPr>
        <w:t xml:space="preserve">EUROFER. </w:t>
      </w:r>
      <w:r w:rsidR="00BF1DBE" w:rsidRPr="00ED6FB1">
        <w:rPr>
          <w:rFonts w:ascii="Arial" w:hAnsi="Arial" w:cs="Arial"/>
        </w:rPr>
        <w:t xml:space="preserve">Cyclic softening of ferritic martensitic steel and its impact on creep strength are identified as the main reason for the strong non-linear creep-fatigue interaction evaluated using conventional creep-fatigue rules. </w:t>
      </w:r>
      <w:r w:rsidR="00BF1DBE">
        <w:rPr>
          <w:rFonts w:ascii="Arial" w:hAnsi="Arial" w:cs="Arial"/>
        </w:rPr>
        <w:t>Therefore a</w:t>
      </w:r>
      <w:r w:rsidRPr="006A77D7">
        <w:rPr>
          <w:rFonts w:ascii="Arial" w:hAnsi="Arial" w:cs="Arial"/>
          <w:lang w:val="en-US"/>
        </w:rPr>
        <w:t xml:space="preserve"> </w:t>
      </w:r>
      <w:r w:rsidR="00BF1DBE">
        <w:rPr>
          <w:rFonts w:ascii="Arial" w:hAnsi="Arial" w:cs="Arial"/>
        </w:rPr>
        <w:t>modification has been proposed for the</w:t>
      </w:r>
      <w:r w:rsidR="00BF1DBE" w:rsidRPr="00822F34">
        <w:rPr>
          <w:rFonts w:ascii="Arial" w:hAnsi="Arial" w:cs="Arial"/>
          <w:lang w:val="en-US"/>
        </w:rPr>
        <w:t xml:space="preserve"> creep-fatigue accumulation rule</w:t>
      </w:r>
      <w:r w:rsidR="00BF1DBE">
        <w:rPr>
          <w:rFonts w:ascii="Arial" w:hAnsi="Arial" w:cs="Arial"/>
          <w:lang w:val="en-US"/>
        </w:rPr>
        <w:t xml:space="preserve"> by</w:t>
      </w:r>
      <w:r w:rsidR="00BF1DBE" w:rsidRPr="00822F34">
        <w:rPr>
          <w:rFonts w:ascii="Arial" w:hAnsi="Arial" w:cs="Arial"/>
          <w:lang w:val="en-US"/>
        </w:rPr>
        <w:t xml:space="preserve"> ASME-BPV and RCC-MR codes</w:t>
      </w:r>
      <w:r w:rsidR="00BF1DBE">
        <w:rPr>
          <w:rFonts w:ascii="Arial" w:hAnsi="Arial" w:cs="Arial"/>
        </w:rPr>
        <w:t xml:space="preserve"> in which the influence of cyclic softening on creep rupture time shall be taken into account. </w:t>
      </w:r>
      <w:r w:rsidR="00CB2EEA">
        <w:rPr>
          <w:rFonts w:ascii="Arial" w:hAnsi="Arial" w:cs="Arial"/>
        </w:rPr>
        <w:t>T</w:t>
      </w:r>
      <w:r w:rsidR="00BF1DBE">
        <w:rPr>
          <w:rFonts w:ascii="Arial" w:hAnsi="Arial" w:cs="Arial"/>
        </w:rPr>
        <w:t>he application of this modification requires creep rupture lifetimes measured in creep tests performed on pre-cycled</w:t>
      </w:r>
      <w:r w:rsidR="00EE48DF">
        <w:rPr>
          <w:rFonts w:ascii="Arial" w:hAnsi="Arial" w:cs="Arial"/>
        </w:rPr>
        <w:t xml:space="preserve"> </w:t>
      </w:r>
      <w:r w:rsidR="00BF1DBE">
        <w:rPr>
          <w:rFonts w:ascii="Arial" w:hAnsi="Arial" w:cs="Arial"/>
        </w:rPr>
        <w:t xml:space="preserve">and </w:t>
      </w:r>
      <w:r w:rsidR="00EE48DF">
        <w:rPr>
          <w:rFonts w:ascii="Arial" w:hAnsi="Arial" w:cs="Arial"/>
        </w:rPr>
        <w:t>thus</w:t>
      </w:r>
      <w:r w:rsidR="00BF1DBE">
        <w:rPr>
          <w:rFonts w:ascii="Arial" w:hAnsi="Arial" w:cs="Arial"/>
        </w:rPr>
        <w:t xml:space="preserve"> pre-softened specimens</w:t>
      </w:r>
      <w:r w:rsidR="00CB2EEA">
        <w:rPr>
          <w:rFonts w:ascii="Arial" w:hAnsi="Arial" w:cs="Arial"/>
        </w:rPr>
        <w:t>. To provide these</w:t>
      </w:r>
      <w:r w:rsidR="00EE48DF">
        <w:rPr>
          <w:rFonts w:ascii="Arial" w:hAnsi="Arial" w:cs="Arial"/>
        </w:rPr>
        <w:t xml:space="preserve"> </w:t>
      </w:r>
      <w:r w:rsidR="00CB2EEA">
        <w:rPr>
          <w:rFonts w:ascii="Arial" w:hAnsi="Arial" w:cs="Arial"/>
        </w:rPr>
        <w:t xml:space="preserve">additional material design data </w:t>
      </w:r>
      <w:r w:rsidR="00EE48DF">
        <w:rPr>
          <w:rFonts w:ascii="Arial" w:hAnsi="Arial" w:cs="Arial"/>
        </w:rPr>
        <w:t>a test programme shall be initiated</w:t>
      </w:r>
      <w:r w:rsidR="00CB2EEA">
        <w:rPr>
          <w:rFonts w:ascii="Arial" w:hAnsi="Arial" w:cs="Arial"/>
        </w:rPr>
        <w:t xml:space="preserve"> elaborating a proper test matrix. </w:t>
      </w:r>
      <w:r w:rsidR="00DC2D0E">
        <w:rPr>
          <w:rFonts w:ascii="Arial" w:hAnsi="Arial" w:cs="Arial"/>
        </w:rPr>
        <w:t>Performing th</w:t>
      </w:r>
      <w:r w:rsidR="00585128">
        <w:rPr>
          <w:rFonts w:ascii="Arial" w:hAnsi="Arial" w:cs="Arial"/>
        </w:rPr>
        <w:t>is</w:t>
      </w:r>
      <w:r w:rsidR="00DC2D0E">
        <w:rPr>
          <w:rFonts w:ascii="Arial" w:hAnsi="Arial" w:cs="Arial"/>
        </w:rPr>
        <w:t xml:space="preserve"> test matrix shall have a high priority in order to be able to quantitatively evaluate t</w:t>
      </w:r>
      <w:r w:rsidR="00CB2EEA">
        <w:rPr>
          <w:rFonts w:ascii="Arial" w:hAnsi="Arial" w:cs="Arial"/>
        </w:rPr>
        <w:t xml:space="preserve">he potential enhancements </w:t>
      </w:r>
      <w:r w:rsidR="00EA190E">
        <w:rPr>
          <w:rFonts w:ascii="Arial" w:hAnsi="Arial" w:cs="Arial"/>
        </w:rPr>
        <w:t>expected when using the modified creep-fatigue rules</w:t>
      </w:r>
      <w:r w:rsidR="00DC2D0E">
        <w:rPr>
          <w:rFonts w:ascii="Arial" w:hAnsi="Arial" w:cs="Arial"/>
        </w:rPr>
        <w:t xml:space="preserve">. </w:t>
      </w:r>
      <w:r w:rsidR="00585128">
        <w:rPr>
          <w:rFonts w:ascii="Arial" w:hAnsi="Arial" w:cs="Arial"/>
        </w:rPr>
        <w:t xml:space="preserve">However the modified rules shall be prepared for </w:t>
      </w:r>
      <w:r w:rsidR="00204514">
        <w:rPr>
          <w:rFonts w:ascii="Arial" w:hAnsi="Arial" w:cs="Arial"/>
        </w:rPr>
        <w:t>the DDC</w:t>
      </w:r>
      <w:r w:rsidR="00585128">
        <w:rPr>
          <w:rFonts w:ascii="Arial" w:hAnsi="Arial" w:cs="Arial"/>
        </w:rPr>
        <w:t xml:space="preserve"> providing simplified clear steps for their </w:t>
      </w:r>
      <w:r w:rsidR="00DC3FA8">
        <w:rPr>
          <w:rFonts w:ascii="Arial" w:hAnsi="Arial" w:cs="Arial"/>
        </w:rPr>
        <w:t>implementation</w:t>
      </w:r>
      <w:r w:rsidR="00585128">
        <w:rPr>
          <w:rFonts w:ascii="Arial" w:hAnsi="Arial" w:cs="Arial"/>
        </w:rPr>
        <w:t>.</w:t>
      </w:r>
    </w:p>
    <w:p w:rsidR="00C22A46" w:rsidRPr="009A2C35" w:rsidRDefault="00C22A46" w:rsidP="00C22A46">
      <w:pPr>
        <w:pStyle w:val="Heading1"/>
        <w:rPr>
          <w:rFonts w:ascii="Arial" w:hAnsi="Arial" w:cs="Arial"/>
        </w:rPr>
      </w:pPr>
      <w:bookmarkStart w:id="3" w:name="_Toc442785938"/>
      <w:r w:rsidRPr="009A2C35">
        <w:rPr>
          <w:rFonts w:ascii="Arial" w:hAnsi="Arial" w:cs="Arial"/>
        </w:rPr>
        <w:t>Description of Work</w:t>
      </w:r>
      <w:bookmarkEnd w:id="3"/>
    </w:p>
    <w:p w:rsidR="00C22A46" w:rsidRPr="003279D6" w:rsidRDefault="00C22A46" w:rsidP="00C22A46">
      <w:pPr>
        <w:spacing w:line="360" w:lineRule="auto"/>
        <w:jc w:val="both"/>
        <w:rPr>
          <w:rFonts w:ascii="Arial" w:hAnsi="Arial" w:cs="Arial"/>
          <w:sz w:val="18"/>
          <w:szCs w:val="18"/>
          <w:lang w:val="en-US"/>
        </w:rPr>
      </w:pPr>
    </w:p>
    <w:p w:rsidR="00C22A46" w:rsidRDefault="00D12A0D" w:rsidP="00C22A46">
      <w:pPr>
        <w:spacing w:line="360" w:lineRule="auto"/>
        <w:jc w:val="both"/>
        <w:rPr>
          <w:rFonts w:ascii="Arial" w:hAnsi="Arial" w:cs="Arial"/>
          <w:lang w:val="en-US"/>
        </w:rPr>
      </w:pPr>
      <w:r>
        <w:rPr>
          <w:rFonts w:ascii="Arial" w:hAnsi="Arial" w:cs="Arial"/>
          <w:lang w:val="en-US"/>
        </w:rPr>
        <w:t xml:space="preserve">Based on the assessment performed in </w:t>
      </w:r>
      <w:r w:rsidR="00204514">
        <w:rPr>
          <w:rFonts w:ascii="Arial" w:hAnsi="Arial" w:cs="Arial"/>
          <w:lang w:val="en-US"/>
        </w:rPr>
        <w:t xml:space="preserve">2014 </w:t>
      </w:r>
      <w:r>
        <w:rPr>
          <w:rFonts w:ascii="Arial" w:hAnsi="Arial" w:cs="Arial"/>
          <w:lang w:val="en-US"/>
        </w:rPr>
        <w:t>for the applicability of the creep-fatigue accumulation rules of the ASME-BVP and RCC-MR codes to 9-Cr steels the following modification of this rules has been proposed</w:t>
      </w:r>
      <w:r w:rsidR="001D4145">
        <w:rPr>
          <w:rFonts w:ascii="Arial" w:hAnsi="Arial" w:cs="Arial"/>
          <w:lang w:val="en-US"/>
        </w:rPr>
        <w:t xml:space="preserve"> </w:t>
      </w:r>
      <w:sdt>
        <w:sdtPr>
          <w:rPr>
            <w:rFonts w:ascii="Arial" w:hAnsi="Arial" w:cs="Arial"/>
            <w:lang w:val="en-US"/>
          </w:rPr>
          <w:id w:val="-441840534"/>
          <w:citation/>
        </w:sdtPr>
        <w:sdtEndPr/>
        <w:sdtContent>
          <w:r w:rsidR="001D4145">
            <w:rPr>
              <w:rFonts w:ascii="Arial" w:hAnsi="Arial" w:cs="Arial"/>
              <w:lang w:val="en-US"/>
            </w:rPr>
            <w:fldChar w:fldCharType="begin"/>
          </w:r>
          <w:r w:rsidR="001D4145" w:rsidRPr="001D4145">
            <w:rPr>
              <w:rFonts w:ascii="Arial" w:hAnsi="Arial" w:cs="Arial"/>
              <w:lang w:val="en-US"/>
            </w:rPr>
            <w:instrText xml:space="preserve"> CITATION JAk14 \l 1031 </w:instrText>
          </w:r>
          <w:r w:rsidR="001D4145">
            <w:rPr>
              <w:rFonts w:ascii="Arial" w:hAnsi="Arial" w:cs="Arial"/>
              <w:lang w:val="en-US"/>
            </w:rPr>
            <w:fldChar w:fldCharType="separate"/>
          </w:r>
          <w:r w:rsidR="001D4145" w:rsidRPr="001D4145">
            <w:rPr>
              <w:rFonts w:ascii="Arial" w:hAnsi="Arial" w:cs="Arial"/>
              <w:noProof/>
              <w:lang w:val="en-US"/>
            </w:rPr>
            <w:t>[1]</w:t>
          </w:r>
          <w:r w:rsidR="001D4145">
            <w:rPr>
              <w:rFonts w:ascii="Arial" w:hAnsi="Arial" w:cs="Arial"/>
              <w:lang w:val="en-US"/>
            </w:rPr>
            <w:fldChar w:fldCharType="end"/>
          </w:r>
        </w:sdtContent>
      </w:sdt>
      <w:r>
        <w:rPr>
          <w:rFonts w:ascii="Arial" w:hAnsi="Arial" w:cs="Arial"/>
          <w:lang w:val="en-US"/>
        </w:rPr>
        <w:t xml:space="preserve">: </w:t>
      </w:r>
    </w:p>
    <w:p w:rsidR="00C22A46" w:rsidRPr="00B07BA3" w:rsidRDefault="00C22A46" w:rsidP="00C22A46">
      <w:pPr>
        <w:numPr>
          <w:ilvl w:val="0"/>
          <w:numId w:val="13"/>
        </w:numPr>
        <w:spacing w:line="360" w:lineRule="auto"/>
        <w:jc w:val="both"/>
        <w:rPr>
          <w:rFonts w:ascii="Arial" w:hAnsi="Arial" w:cs="Arial"/>
          <w:lang w:val="en-US"/>
        </w:rPr>
      </w:pPr>
      <w:r w:rsidRPr="00B07BA3">
        <w:rPr>
          <w:rFonts w:ascii="Arial" w:hAnsi="Arial" w:cs="Arial"/>
          <w:lang w:val="en-US"/>
        </w:rPr>
        <w:t xml:space="preserve">Calculation of creep damage portion in the creep fatigue accumulation rule in </w:t>
      </w:r>
    </w:p>
    <w:p w:rsidR="00C22A46" w:rsidRPr="00B07BA3" w:rsidRDefault="00C22A46" w:rsidP="004F6AD7">
      <w:pPr>
        <w:numPr>
          <w:ilvl w:val="1"/>
          <w:numId w:val="17"/>
        </w:numPr>
        <w:spacing w:line="360" w:lineRule="auto"/>
        <w:jc w:val="both"/>
        <w:rPr>
          <w:rFonts w:ascii="Arial" w:hAnsi="Arial" w:cs="Arial"/>
          <w:lang w:val="en-US"/>
        </w:rPr>
      </w:pPr>
      <w:r w:rsidRPr="00B07BA3">
        <w:rPr>
          <w:rFonts w:ascii="Arial" w:hAnsi="Arial" w:cs="Arial"/>
          <w:lang w:val="en-US"/>
        </w:rPr>
        <w:t xml:space="preserve">first 10% of the lifetime using </w:t>
      </w:r>
      <w:r w:rsidRPr="00B07BA3">
        <w:rPr>
          <w:rFonts w:ascii="Arial" w:hAnsi="Arial" w:cs="Arial"/>
          <w:i/>
          <w:iCs/>
          <w:lang w:val="en-US"/>
        </w:rPr>
        <w:t>S</w:t>
      </w:r>
      <w:r w:rsidRPr="00B07BA3">
        <w:rPr>
          <w:rFonts w:ascii="Arial" w:hAnsi="Arial" w:cs="Arial"/>
          <w:i/>
          <w:iCs/>
          <w:vertAlign w:val="subscript"/>
          <w:lang w:val="en-US"/>
        </w:rPr>
        <w:t>i</w:t>
      </w:r>
      <w:r w:rsidRPr="00B07BA3">
        <w:rPr>
          <w:rFonts w:ascii="Arial" w:hAnsi="Arial" w:cs="Arial"/>
          <w:lang w:val="en-US"/>
        </w:rPr>
        <w:t xml:space="preserve"> from monotonic stress strain curves and design creep curves of as received material assuming no effect of cyclic softening on stress-to-rupture curves</w:t>
      </w:r>
    </w:p>
    <w:p w:rsidR="00C22A46" w:rsidRPr="00B07BA3" w:rsidRDefault="00C22A46" w:rsidP="004F6AD7">
      <w:pPr>
        <w:numPr>
          <w:ilvl w:val="1"/>
          <w:numId w:val="17"/>
        </w:numPr>
        <w:spacing w:line="360" w:lineRule="auto"/>
        <w:jc w:val="both"/>
        <w:rPr>
          <w:rFonts w:ascii="Arial" w:hAnsi="Arial" w:cs="Arial"/>
          <w:lang w:val="en-US"/>
        </w:rPr>
      </w:pPr>
      <w:r w:rsidRPr="00B07BA3">
        <w:rPr>
          <w:rFonts w:ascii="Arial" w:hAnsi="Arial" w:cs="Arial"/>
          <w:lang w:val="en-US"/>
        </w:rPr>
        <w:lastRenderedPageBreak/>
        <w:t xml:space="preserve">remaining 90% of the lifetime using </w:t>
      </w:r>
      <w:r w:rsidRPr="00B07BA3">
        <w:rPr>
          <w:rFonts w:ascii="Arial" w:hAnsi="Arial" w:cs="Arial"/>
          <w:i/>
          <w:iCs/>
          <w:lang w:val="en-US"/>
        </w:rPr>
        <w:t>S</w:t>
      </w:r>
      <w:r w:rsidRPr="00B07BA3">
        <w:rPr>
          <w:rFonts w:ascii="Arial" w:hAnsi="Arial" w:cs="Arial"/>
          <w:i/>
          <w:iCs/>
          <w:vertAlign w:val="subscript"/>
          <w:lang w:val="en-US"/>
        </w:rPr>
        <w:t>i</w:t>
      </w:r>
      <w:r w:rsidRPr="00B07BA3">
        <w:rPr>
          <w:rFonts w:ascii="Arial" w:hAnsi="Arial" w:cs="Arial"/>
          <w:lang w:val="en-US"/>
        </w:rPr>
        <w:t xml:space="preserve"> from cyclic stress strain curves and design creep curves of cyclic softened material</w:t>
      </w:r>
    </w:p>
    <w:p w:rsidR="00C22A46" w:rsidRPr="00B07BA3" w:rsidRDefault="00C22A46" w:rsidP="00C22A46">
      <w:pPr>
        <w:numPr>
          <w:ilvl w:val="0"/>
          <w:numId w:val="13"/>
        </w:numPr>
        <w:spacing w:line="360" w:lineRule="auto"/>
        <w:jc w:val="both"/>
        <w:rPr>
          <w:rFonts w:ascii="Arial" w:hAnsi="Arial" w:cs="Arial"/>
          <w:lang w:val="en-US"/>
        </w:rPr>
      </w:pPr>
      <w:r w:rsidRPr="00B07BA3">
        <w:rPr>
          <w:rFonts w:ascii="Arial" w:hAnsi="Arial" w:cs="Arial"/>
          <w:lang w:val="en-US"/>
        </w:rPr>
        <w:t xml:space="preserve">Using allowable total creep fatigue damage values of RCC-MR for </w:t>
      </w:r>
      <w:r>
        <w:rPr>
          <w:rFonts w:ascii="Arial" w:hAnsi="Arial" w:cs="Arial"/>
          <w:lang w:val="en-US"/>
        </w:rPr>
        <w:t>SS 316 and Grade </w:t>
      </w:r>
      <w:r w:rsidRPr="00B07BA3">
        <w:rPr>
          <w:rFonts w:ascii="Arial" w:hAnsi="Arial" w:cs="Arial"/>
          <w:lang w:val="en-US"/>
        </w:rPr>
        <w:t>91 - envelope with (0.3,0.3) tip point.</w:t>
      </w:r>
    </w:p>
    <w:p w:rsidR="000C22CC" w:rsidRDefault="00C22A46" w:rsidP="00D12A0D">
      <w:pPr>
        <w:spacing w:line="360" w:lineRule="auto"/>
        <w:jc w:val="both"/>
        <w:rPr>
          <w:rFonts w:ascii="Arial" w:hAnsi="Arial" w:cs="Arial"/>
          <w:lang w:val="en-US"/>
        </w:rPr>
      </w:pPr>
      <w:r>
        <w:rPr>
          <w:rFonts w:ascii="Arial" w:hAnsi="Arial" w:cs="Arial"/>
          <w:lang w:val="en-US"/>
        </w:rPr>
        <w:t>The application of this modification require</w:t>
      </w:r>
      <w:r w:rsidR="00544EB2">
        <w:rPr>
          <w:rFonts w:ascii="Arial" w:hAnsi="Arial" w:cs="Arial"/>
          <w:lang w:val="en-US"/>
        </w:rPr>
        <w:t>s</w:t>
      </w:r>
      <w:r>
        <w:rPr>
          <w:rFonts w:ascii="Arial" w:hAnsi="Arial" w:cs="Arial"/>
          <w:lang w:val="en-US"/>
        </w:rPr>
        <w:t xml:space="preserve"> material data not yet available for EUROFER, in particular creep lifetime data for cyclic softened material. </w:t>
      </w:r>
      <w:r w:rsidR="00544EB2">
        <w:rPr>
          <w:rFonts w:ascii="Arial" w:hAnsi="Arial" w:cs="Arial"/>
          <w:lang w:val="en-US"/>
        </w:rPr>
        <w:t>Due to cyclic softening accelerated creep and consequently shorter life time are expected. Quantitatively these effects will depend on the amount of cyclic softening which increases with increasing loading (strain) amplitude applied during cycling</w:t>
      </w:r>
      <w:r w:rsidR="005A6ACF">
        <w:rPr>
          <w:rFonts w:ascii="Arial" w:hAnsi="Arial" w:cs="Arial"/>
          <w:lang w:val="en-US"/>
        </w:rPr>
        <w:t xml:space="preserve"> </w:t>
      </w:r>
      <w:sdt>
        <w:sdtPr>
          <w:rPr>
            <w:rFonts w:ascii="Arial" w:hAnsi="Arial" w:cs="Arial"/>
            <w:lang w:val="en-US"/>
          </w:rPr>
          <w:id w:val="-1846086629"/>
          <w:citation/>
        </w:sdtPr>
        <w:sdtEndPr/>
        <w:sdtContent>
          <w:r w:rsidR="005A6ACF">
            <w:rPr>
              <w:rFonts w:ascii="Arial" w:hAnsi="Arial" w:cs="Arial"/>
              <w:lang w:val="en-US"/>
            </w:rPr>
            <w:fldChar w:fldCharType="begin"/>
          </w:r>
          <w:r w:rsidR="005A6ACF" w:rsidRPr="005A6ACF">
            <w:rPr>
              <w:rFonts w:ascii="Arial" w:hAnsi="Arial" w:cs="Arial"/>
              <w:lang w:val="en-US"/>
            </w:rPr>
            <w:instrText xml:space="preserve"> CITATION JAk061 \l 1031 </w:instrText>
          </w:r>
          <w:r w:rsidR="005A6ACF">
            <w:rPr>
              <w:rFonts w:ascii="Arial" w:hAnsi="Arial" w:cs="Arial"/>
              <w:lang w:val="en-US"/>
            </w:rPr>
            <w:fldChar w:fldCharType="separate"/>
          </w:r>
          <w:r w:rsidR="005A6ACF" w:rsidRPr="005A6ACF">
            <w:rPr>
              <w:rFonts w:ascii="Arial" w:hAnsi="Arial" w:cs="Arial"/>
              <w:noProof/>
              <w:lang w:val="en-US"/>
            </w:rPr>
            <w:t>[2]</w:t>
          </w:r>
          <w:r w:rsidR="005A6ACF">
            <w:rPr>
              <w:rFonts w:ascii="Arial" w:hAnsi="Arial" w:cs="Arial"/>
              <w:lang w:val="en-US"/>
            </w:rPr>
            <w:fldChar w:fldCharType="end"/>
          </w:r>
        </w:sdtContent>
      </w:sdt>
      <w:r w:rsidR="00544EB2">
        <w:rPr>
          <w:rFonts w:ascii="Arial" w:hAnsi="Arial" w:cs="Arial"/>
          <w:lang w:val="en-US"/>
        </w:rPr>
        <w:t xml:space="preserve">. Therefore two strain amplitudes </w:t>
      </w:r>
      <w:r w:rsidR="005B07C5">
        <w:rPr>
          <w:rFonts w:ascii="Arial" w:hAnsi="Arial" w:cs="Arial"/>
          <w:lang w:val="en-US"/>
        </w:rPr>
        <w:t>are selected in the test matrix elaborated for this type of experiments with which two levels of pre-softening shall be investigated (</w:t>
      </w:r>
      <w:r w:rsidR="00112371">
        <w:rPr>
          <w:rFonts w:ascii="Arial" w:hAnsi="Arial" w:cs="Arial"/>
          <w:lang w:val="en-US"/>
        </w:rPr>
        <w:t xml:space="preserve">s. Figure 1 and </w:t>
      </w:r>
      <w:r w:rsidR="005B07C5">
        <w:rPr>
          <w:rFonts w:ascii="Arial" w:hAnsi="Arial" w:cs="Arial"/>
          <w:lang w:val="en-US"/>
        </w:rPr>
        <w:t xml:space="preserve">Table 1). </w:t>
      </w:r>
      <w:r w:rsidR="000B76CF">
        <w:rPr>
          <w:rFonts w:ascii="Arial" w:hAnsi="Arial" w:cs="Arial"/>
          <w:lang w:val="en-US"/>
        </w:rPr>
        <w:t xml:space="preserve">In the subsequent creep tests the stress was chosen based on the creep data available for EUROFER </w:t>
      </w:r>
      <w:sdt>
        <w:sdtPr>
          <w:rPr>
            <w:rFonts w:ascii="Arial" w:hAnsi="Arial" w:cs="Arial"/>
            <w:lang w:val="en-US"/>
          </w:rPr>
          <w:id w:val="-1735545840"/>
          <w:citation/>
        </w:sdtPr>
        <w:sdtEndPr/>
        <w:sdtContent>
          <w:r w:rsidR="00152974">
            <w:rPr>
              <w:rFonts w:ascii="Arial" w:hAnsi="Arial" w:cs="Arial"/>
              <w:lang w:val="en-US"/>
            </w:rPr>
            <w:fldChar w:fldCharType="begin"/>
          </w:r>
          <w:r w:rsidR="00152974" w:rsidRPr="00152974">
            <w:rPr>
              <w:rFonts w:ascii="Arial" w:hAnsi="Arial" w:cs="Arial"/>
              <w:lang w:val="en-US"/>
            </w:rPr>
            <w:instrText xml:space="preserve"> CITATION Rie03 \l 1031 </w:instrText>
          </w:r>
          <w:r w:rsidR="00152974">
            <w:rPr>
              <w:rFonts w:ascii="Arial" w:hAnsi="Arial" w:cs="Arial"/>
              <w:lang w:val="en-US"/>
            </w:rPr>
            <w:fldChar w:fldCharType="separate"/>
          </w:r>
          <w:r w:rsidR="00152974" w:rsidRPr="00152974">
            <w:rPr>
              <w:rFonts w:ascii="Arial" w:hAnsi="Arial" w:cs="Arial"/>
              <w:noProof/>
              <w:lang w:val="en-US"/>
            </w:rPr>
            <w:t>[3]</w:t>
          </w:r>
          <w:r w:rsidR="00152974">
            <w:rPr>
              <w:rFonts w:ascii="Arial" w:hAnsi="Arial" w:cs="Arial"/>
              <w:lang w:val="en-US"/>
            </w:rPr>
            <w:fldChar w:fldCharType="end"/>
          </w:r>
        </w:sdtContent>
      </w:sdt>
      <w:r w:rsidR="000B76CF">
        <w:rPr>
          <w:rFonts w:ascii="Arial" w:hAnsi="Arial" w:cs="Arial"/>
          <w:lang w:val="en-US"/>
        </w:rPr>
        <w:t xml:space="preserve">. Thereby two types of tests are aimed, creep </w:t>
      </w:r>
      <w:r w:rsidR="00A97616">
        <w:rPr>
          <w:rFonts w:ascii="Arial" w:hAnsi="Arial" w:cs="Arial"/>
          <w:lang w:val="en-US"/>
        </w:rPr>
        <w:t>to</w:t>
      </w:r>
      <w:r w:rsidR="000B76CF">
        <w:rPr>
          <w:rFonts w:ascii="Arial" w:hAnsi="Arial" w:cs="Arial"/>
          <w:lang w:val="en-US"/>
        </w:rPr>
        <w:t xml:space="preserve"> failure and creep </w:t>
      </w:r>
      <w:r w:rsidR="00A97616">
        <w:rPr>
          <w:rFonts w:ascii="Arial" w:hAnsi="Arial" w:cs="Arial"/>
          <w:lang w:val="en-US"/>
        </w:rPr>
        <w:t xml:space="preserve">to minimum creep rate (s. </w:t>
      </w:r>
      <w:r w:rsidR="00112371">
        <w:rPr>
          <w:rFonts w:ascii="Arial" w:hAnsi="Arial" w:cs="Arial"/>
          <w:lang w:val="en-US"/>
        </w:rPr>
        <w:t xml:space="preserve">Figure 1 and </w:t>
      </w:r>
      <w:r w:rsidR="00A97616">
        <w:rPr>
          <w:rFonts w:ascii="Arial" w:hAnsi="Arial" w:cs="Arial"/>
          <w:lang w:val="en-US"/>
        </w:rPr>
        <w:t>Table 1).</w:t>
      </w:r>
      <w:r w:rsidR="000B76CF">
        <w:rPr>
          <w:rFonts w:ascii="Arial" w:hAnsi="Arial" w:cs="Arial"/>
          <w:lang w:val="en-US"/>
        </w:rPr>
        <w:t xml:space="preserve"> </w:t>
      </w:r>
      <w:r w:rsidR="00A97616">
        <w:rPr>
          <w:rFonts w:ascii="Arial" w:hAnsi="Arial" w:cs="Arial"/>
          <w:lang w:val="en-US"/>
        </w:rPr>
        <w:t xml:space="preserve">The evaluation of both types will </w:t>
      </w:r>
      <w:r w:rsidR="00805087">
        <w:rPr>
          <w:rFonts w:ascii="Arial" w:hAnsi="Arial" w:cs="Arial"/>
          <w:lang w:val="en-US"/>
        </w:rPr>
        <w:t xml:space="preserve">be </w:t>
      </w:r>
      <w:r w:rsidR="00A97616">
        <w:rPr>
          <w:rFonts w:ascii="Arial" w:hAnsi="Arial" w:cs="Arial"/>
          <w:lang w:val="en-US"/>
        </w:rPr>
        <w:t xml:space="preserve">carried out based on the </w:t>
      </w:r>
      <w:proofErr w:type="spellStart"/>
      <w:r w:rsidR="00A97616">
        <w:rPr>
          <w:rFonts w:ascii="Arial" w:hAnsi="Arial" w:cs="Arial"/>
          <w:lang w:val="en-US"/>
        </w:rPr>
        <w:t>Monk</w:t>
      </w:r>
      <w:r w:rsidR="00A97616" w:rsidRPr="00A97616">
        <w:rPr>
          <w:rFonts w:ascii="Arial" w:hAnsi="Arial" w:cs="Arial"/>
          <w:lang w:val="en-US"/>
        </w:rPr>
        <w:t>man</w:t>
      </w:r>
      <w:proofErr w:type="spellEnd"/>
      <w:r w:rsidR="00A97616" w:rsidRPr="00A97616">
        <w:rPr>
          <w:rFonts w:ascii="Arial" w:hAnsi="Arial" w:cs="Arial"/>
          <w:lang w:val="en-US"/>
        </w:rPr>
        <w:t>-Grant</w:t>
      </w:r>
      <w:r w:rsidR="00A97616">
        <w:rPr>
          <w:rFonts w:ascii="Arial" w:hAnsi="Arial" w:cs="Arial"/>
          <w:lang w:val="en-US"/>
        </w:rPr>
        <w:t xml:space="preserve"> relation</w:t>
      </w:r>
      <w:r w:rsidR="00E016FA">
        <w:rPr>
          <w:rFonts w:ascii="Arial" w:hAnsi="Arial" w:cs="Arial"/>
          <w:lang w:val="en-US"/>
        </w:rPr>
        <w:t xml:space="preserve"> </w:t>
      </w:r>
      <w:sdt>
        <w:sdtPr>
          <w:rPr>
            <w:rFonts w:ascii="Arial" w:hAnsi="Arial" w:cs="Arial"/>
            <w:lang w:val="en-US"/>
          </w:rPr>
          <w:id w:val="-1299988529"/>
          <w:citation/>
        </w:sdtPr>
        <w:sdtEndPr/>
        <w:sdtContent>
          <w:r w:rsidR="00E016FA">
            <w:rPr>
              <w:rFonts w:ascii="Arial" w:hAnsi="Arial" w:cs="Arial"/>
              <w:lang w:val="en-US"/>
            </w:rPr>
            <w:fldChar w:fldCharType="begin"/>
          </w:r>
          <w:r w:rsidR="00E15F85">
            <w:rPr>
              <w:rFonts w:ascii="Arial" w:hAnsi="Arial" w:cs="Arial"/>
              <w:lang w:val="en-US"/>
            </w:rPr>
            <w:instrText xml:space="preserve">CITATION Mon56 \l 1031 </w:instrText>
          </w:r>
          <w:r w:rsidR="00E016FA">
            <w:rPr>
              <w:rFonts w:ascii="Arial" w:hAnsi="Arial" w:cs="Arial"/>
              <w:lang w:val="en-US"/>
            </w:rPr>
            <w:fldChar w:fldCharType="separate"/>
          </w:r>
          <w:r w:rsidR="00E15F85" w:rsidRPr="00E15F85">
            <w:rPr>
              <w:rFonts w:ascii="Arial" w:hAnsi="Arial" w:cs="Arial"/>
              <w:noProof/>
              <w:lang w:val="en-US"/>
            </w:rPr>
            <w:t>[4]</w:t>
          </w:r>
          <w:r w:rsidR="00E016FA">
            <w:rPr>
              <w:rFonts w:ascii="Arial" w:hAnsi="Arial" w:cs="Arial"/>
              <w:lang w:val="en-US"/>
            </w:rPr>
            <w:fldChar w:fldCharType="end"/>
          </w:r>
        </w:sdtContent>
      </w:sdt>
      <w:r w:rsidR="00A97616">
        <w:rPr>
          <w:rFonts w:ascii="Arial" w:hAnsi="Arial" w:cs="Arial"/>
          <w:lang w:val="en-US"/>
        </w:rPr>
        <w:t xml:space="preserve"> </w:t>
      </w:r>
      <w:r w:rsidR="00805087">
        <w:rPr>
          <w:rFonts w:ascii="Arial" w:hAnsi="Arial" w:cs="Arial"/>
          <w:lang w:val="en-US"/>
        </w:rPr>
        <w:t xml:space="preserve">between minimum creep rate and creep rupture time which was found in similar investigations on other steels showing cyclic softening to be independent on pre-cycling and cyclic softening, respectively </w:t>
      </w:r>
      <w:sdt>
        <w:sdtPr>
          <w:rPr>
            <w:rFonts w:ascii="Arial" w:hAnsi="Arial" w:cs="Arial"/>
            <w:lang w:val="en-US"/>
          </w:rPr>
          <w:id w:val="1376664359"/>
          <w:citation/>
        </w:sdtPr>
        <w:sdtEndPr/>
        <w:sdtContent>
          <w:r w:rsidR="0025590A">
            <w:rPr>
              <w:rFonts w:ascii="Arial" w:hAnsi="Arial" w:cs="Arial"/>
              <w:lang w:val="en-US"/>
            </w:rPr>
            <w:fldChar w:fldCharType="begin"/>
          </w:r>
          <w:r w:rsidR="0025590A" w:rsidRPr="0025590A">
            <w:rPr>
              <w:rFonts w:ascii="Arial" w:hAnsi="Arial" w:cs="Arial"/>
              <w:lang w:val="en-US"/>
            </w:rPr>
            <w:instrText xml:space="preserve"> CITATION Bin10 \l 1031 </w:instrText>
          </w:r>
          <w:r w:rsidR="0025590A">
            <w:rPr>
              <w:rFonts w:ascii="Arial" w:hAnsi="Arial" w:cs="Arial"/>
              <w:lang w:val="en-US"/>
            </w:rPr>
            <w:fldChar w:fldCharType="separate"/>
          </w:r>
          <w:r w:rsidR="0025590A" w:rsidRPr="0025590A">
            <w:rPr>
              <w:rFonts w:ascii="Arial" w:hAnsi="Arial" w:cs="Arial"/>
              <w:noProof/>
              <w:lang w:val="en-US"/>
            </w:rPr>
            <w:t>[4]</w:t>
          </w:r>
          <w:r w:rsidR="0025590A">
            <w:rPr>
              <w:rFonts w:ascii="Arial" w:hAnsi="Arial" w:cs="Arial"/>
              <w:lang w:val="en-US"/>
            </w:rPr>
            <w:fldChar w:fldCharType="end"/>
          </w:r>
        </w:sdtContent>
      </w:sdt>
      <w:r w:rsidR="0025590A">
        <w:rPr>
          <w:rFonts w:ascii="Arial" w:hAnsi="Arial" w:cs="Arial"/>
          <w:lang w:val="en-US"/>
        </w:rPr>
        <w:t xml:space="preserve"> </w:t>
      </w:r>
      <w:r w:rsidR="00805087">
        <w:rPr>
          <w:rFonts w:ascii="Arial" w:hAnsi="Arial" w:cs="Arial"/>
          <w:lang w:val="en-US"/>
        </w:rPr>
        <w:t xml:space="preserve">(s. Figure </w:t>
      </w:r>
      <w:r w:rsidR="0061263F">
        <w:rPr>
          <w:rFonts w:ascii="Arial" w:hAnsi="Arial" w:cs="Arial"/>
          <w:lang w:val="en-US"/>
        </w:rPr>
        <w:t>2</w:t>
      </w:r>
      <w:r w:rsidR="00805087">
        <w:rPr>
          <w:rFonts w:ascii="Arial" w:hAnsi="Arial" w:cs="Arial"/>
          <w:lang w:val="en-US"/>
        </w:rPr>
        <w:t xml:space="preserve">). </w:t>
      </w:r>
      <w:r w:rsidR="000C22CC">
        <w:rPr>
          <w:rFonts w:ascii="Arial" w:hAnsi="Arial" w:cs="Arial"/>
          <w:lang w:val="en-US"/>
        </w:rPr>
        <w:t>T</w:t>
      </w:r>
      <w:r w:rsidR="00BD1900">
        <w:rPr>
          <w:rFonts w:ascii="Arial" w:hAnsi="Arial" w:cs="Arial"/>
          <w:lang w:val="en-US"/>
        </w:rPr>
        <w:t>he creep tests to failure (1</w:t>
      </w:r>
      <w:r w:rsidR="00BD1900" w:rsidRPr="00BD1900">
        <w:rPr>
          <w:rFonts w:ascii="Arial" w:hAnsi="Arial" w:cs="Arial"/>
          <w:vertAlign w:val="superscript"/>
          <w:lang w:val="en-US"/>
        </w:rPr>
        <w:t>st</w:t>
      </w:r>
      <w:r w:rsidR="00BD1900">
        <w:rPr>
          <w:rFonts w:ascii="Arial" w:hAnsi="Arial" w:cs="Arial"/>
          <w:lang w:val="en-US"/>
        </w:rPr>
        <w:t xml:space="preserve"> type) will be used to verify </w:t>
      </w:r>
      <w:r w:rsidR="000C22CC">
        <w:rPr>
          <w:rFonts w:ascii="Arial" w:hAnsi="Arial" w:cs="Arial"/>
          <w:lang w:val="en-US"/>
        </w:rPr>
        <w:t xml:space="preserve">for EUROFER </w:t>
      </w:r>
      <w:r w:rsidR="00BD1900">
        <w:rPr>
          <w:rFonts w:ascii="Arial" w:hAnsi="Arial" w:cs="Arial"/>
          <w:lang w:val="en-US"/>
        </w:rPr>
        <w:t xml:space="preserve">the independence of the </w:t>
      </w:r>
      <w:proofErr w:type="spellStart"/>
      <w:r w:rsidR="00BD1900">
        <w:rPr>
          <w:rFonts w:ascii="Arial" w:hAnsi="Arial" w:cs="Arial"/>
          <w:lang w:val="en-US"/>
        </w:rPr>
        <w:t>Monk</w:t>
      </w:r>
      <w:r w:rsidR="00BD1900" w:rsidRPr="00A97616">
        <w:rPr>
          <w:rFonts w:ascii="Arial" w:hAnsi="Arial" w:cs="Arial"/>
          <w:lang w:val="en-US"/>
        </w:rPr>
        <w:t>man</w:t>
      </w:r>
      <w:proofErr w:type="spellEnd"/>
      <w:r w:rsidR="00BD1900" w:rsidRPr="00A97616">
        <w:rPr>
          <w:rFonts w:ascii="Arial" w:hAnsi="Arial" w:cs="Arial"/>
          <w:lang w:val="en-US"/>
        </w:rPr>
        <w:t>-Grant</w:t>
      </w:r>
      <w:r w:rsidR="00BD1900">
        <w:rPr>
          <w:rFonts w:ascii="Arial" w:hAnsi="Arial" w:cs="Arial"/>
          <w:lang w:val="en-US"/>
        </w:rPr>
        <w:t xml:space="preserve"> relationship on cyclic softening</w:t>
      </w:r>
      <w:r w:rsidR="000C22CC">
        <w:rPr>
          <w:rFonts w:ascii="Arial" w:hAnsi="Arial" w:cs="Arial"/>
          <w:lang w:val="en-US"/>
        </w:rPr>
        <w:t xml:space="preserve">. With the verified </w:t>
      </w:r>
      <w:proofErr w:type="spellStart"/>
      <w:r w:rsidR="000C22CC">
        <w:rPr>
          <w:rFonts w:ascii="Arial" w:hAnsi="Arial" w:cs="Arial"/>
          <w:lang w:val="en-US"/>
        </w:rPr>
        <w:t>Monkman</w:t>
      </w:r>
      <w:proofErr w:type="spellEnd"/>
      <w:r w:rsidR="000C22CC">
        <w:rPr>
          <w:rFonts w:ascii="Arial" w:hAnsi="Arial" w:cs="Arial"/>
          <w:lang w:val="en-US"/>
        </w:rPr>
        <w:t>-Grant relationship and the</w:t>
      </w:r>
      <w:r w:rsidR="00BD1900">
        <w:rPr>
          <w:rFonts w:ascii="Arial" w:hAnsi="Arial" w:cs="Arial"/>
          <w:lang w:val="en-US"/>
        </w:rPr>
        <w:t xml:space="preserve"> minimum creep rate</w:t>
      </w:r>
      <w:r w:rsidR="000C22CC">
        <w:rPr>
          <w:rFonts w:ascii="Arial" w:hAnsi="Arial" w:cs="Arial"/>
          <w:lang w:val="en-US"/>
        </w:rPr>
        <w:t xml:space="preserve">s of the </w:t>
      </w:r>
      <w:r w:rsidR="00BD1900">
        <w:rPr>
          <w:rFonts w:ascii="Arial" w:hAnsi="Arial" w:cs="Arial"/>
          <w:lang w:val="en-US"/>
        </w:rPr>
        <w:t>2</w:t>
      </w:r>
      <w:r w:rsidR="00BD1900" w:rsidRPr="00BD1900">
        <w:rPr>
          <w:rFonts w:ascii="Arial" w:hAnsi="Arial" w:cs="Arial"/>
          <w:vertAlign w:val="superscript"/>
          <w:lang w:val="en-US"/>
        </w:rPr>
        <w:t>nd</w:t>
      </w:r>
      <w:r w:rsidR="00BD1900">
        <w:rPr>
          <w:rFonts w:ascii="Arial" w:hAnsi="Arial" w:cs="Arial"/>
          <w:lang w:val="en-US"/>
        </w:rPr>
        <w:t xml:space="preserve"> type</w:t>
      </w:r>
      <w:r w:rsidR="000C22CC">
        <w:rPr>
          <w:rFonts w:ascii="Arial" w:hAnsi="Arial" w:cs="Arial"/>
          <w:lang w:val="en-US"/>
        </w:rPr>
        <w:t xml:space="preserve"> of creep tests the data base of creep lifetime on cyclic softened EUROFER can be tha</w:t>
      </w:r>
      <w:r w:rsidR="00DC3FA8">
        <w:rPr>
          <w:rFonts w:ascii="Arial" w:hAnsi="Arial" w:cs="Arial"/>
          <w:lang w:val="en-US"/>
        </w:rPr>
        <w:t>n extended to longer lifetimes.</w:t>
      </w:r>
    </w:p>
    <w:p w:rsidR="0061263F" w:rsidRDefault="00CF2EAB" w:rsidP="0061263F">
      <w:pPr>
        <w:spacing w:line="360" w:lineRule="auto"/>
        <w:jc w:val="center"/>
        <w:rPr>
          <w:rFonts w:ascii="Arial" w:hAnsi="Arial" w:cs="Arial"/>
          <w:lang w:val="en-US"/>
        </w:rPr>
      </w:pPr>
      <w:r>
        <w:rPr>
          <w:rFonts w:ascii="Arial" w:hAnsi="Arial" w:cs="Arial"/>
          <w:noProof/>
          <w:lang w:eastAsia="ja-JP"/>
        </w:rPr>
        <w:drawing>
          <wp:inline distT="0" distB="0" distL="0" distR="0" wp14:anchorId="6DD0BD41">
            <wp:extent cx="3643957" cy="295200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3957" cy="2952000"/>
                    </a:xfrm>
                    <a:prstGeom prst="rect">
                      <a:avLst/>
                    </a:prstGeom>
                    <a:noFill/>
                  </pic:spPr>
                </pic:pic>
              </a:graphicData>
            </a:graphic>
          </wp:inline>
        </w:drawing>
      </w:r>
    </w:p>
    <w:p w:rsidR="0061263F" w:rsidRPr="00047B9E" w:rsidRDefault="00112371" w:rsidP="0061263F">
      <w:pPr>
        <w:spacing w:line="288" w:lineRule="auto"/>
        <w:ind w:left="1418" w:right="318" w:hanging="1134"/>
        <w:jc w:val="both"/>
        <w:rPr>
          <w:rFonts w:ascii="Arial" w:hAnsi="Arial" w:cs="Arial"/>
          <w:bCs/>
          <w:lang w:val="en-US"/>
        </w:rPr>
      </w:pPr>
      <w:r w:rsidRPr="00047B9E">
        <w:rPr>
          <w:rFonts w:ascii="Arial" w:hAnsi="Arial" w:cs="Arial"/>
          <w:b/>
          <w:bCs/>
        </w:rPr>
        <w:t>Figure 1</w:t>
      </w:r>
      <w:r>
        <w:rPr>
          <w:rFonts w:ascii="Arial" w:hAnsi="Arial" w:cs="Arial"/>
          <w:bCs/>
        </w:rPr>
        <w:t xml:space="preserve">: </w:t>
      </w:r>
      <w:r>
        <w:rPr>
          <w:rFonts w:ascii="Arial" w:hAnsi="Arial" w:cs="Arial"/>
          <w:bCs/>
        </w:rPr>
        <w:tab/>
      </w:r>
      <w:r w:rsidR="0061263F">
        <w:rPr>
          <w:rFonts w:ascii="Arial" w:hAnsi="Arial" w:cs="Arial"/>
          <w:bCs/>
        </w:rPr>
        <w:t>Flow chart of the experimental approach proposed for generating design creep curves of cyclic softened EUROFER</w:t>
      </w:r>
    </w:p>
    <w:p w:rsidR="0061263F" w:rsidRDefault="0061263F" w:rsidP="00D12A0D">
      <w:pPr>
        <w:spacing w:line="360" w:lineRule="auto"/>
        <w:jc w:val="both"/>
        <w:rPr>
          <w:rFonts w:ascii="Arial" w:hAnsi="Arial" w:cs="Arial"/>
          <w:lang w:val="en-US"/>
        </w:rPr>
      </w:pPr>
    </w:p>
    <w:tbl>
      <w:tblPr>
        <w:tblStyle w:val="TableGrid"/>
        <w:tblW w:w="0" w:type="auto"/>
        <w:tblLook w:val="04A0" w:firstRow="1" w:lastRow="0" w:firstColumn="1" w:lastColumn="0" w:noHBand="0" w:noVBand="1"/>
      </w:tblPr>
      <w:tblGrid>
        <w:gridCol w:w="1877"/>
        <w:gridCol w:w="1877"/>
        <w:gridCol w:w="1877"/>
        <w:gridCol w:w="1878"/>
        <w:gridCol w:w="1878"/>
      </w:tblGrid>
      <w:tr w:rsidR="00DC3FA8" w:rsidTr="00C268FB">
        <w:trPr>
          <w:cantSplit/>
        </w:trPr>
        <w:tc>
          <w:tcPr>
            <w:tcW w:w="1877" w:type="dxa"/>
          </w:tcPr>
          <w:p w:rsidR="00DC3FA8" w:rsidRDefault="00DC3FA8" w:rsidP="00C268FB">
            <w:pPr>
              <w:spacing w:line="360" w:lineRule="auto"/>
              <w:jc w:val="center"/>
              <w:rPr>
                <w:rFonts w:ascii="Arial" w:hAnsi="Arial" w:cs="Arial"/>
                <w:lang w:val="en-US"/>
              </w:rPr>
            </w:pPr>
          </w:p>
        </w:tc>
        <w:tc>
          <w:tcPr>
            <w:tcW w:w="3754" w:type="dxa"/>
            <w:gridSpan w:val="2"/>
          </w:tcPr>
          <w:p w:rsidR="00DC3FA8" w:rsidRDefault="00DC3FA8" w:rsidP="00C268FB">
            <w:pPr>
              <w:spacing w:line="360" w:lineRule="auto"/>
              <w:jc w:val="center"/>
              <w:rPr>
                <w:rFonts w:ascii="Arial" w:hAnsi="Arial" w:cs="Arial"/>
                <w:lang w:val="en-US"/>
              </w:rPr>
            </w:pPr>
            <w:r>
              <w:rPr>
                <w:rFonts w:ascii="Arial" w:hAnsi="Arial" w:cs="Arial"/>
                <w:lang w:val="en-US"/>
              </w:rPr>
              <w:t>Pre-cycling</w:t>
            </w:r>
          </w:p>
        </w:tc>
        <w:tc>
          <w:tcPr>
            <w:tcW w:w="3756" w:type="dxa"/>
            <w:gridSpan w:val="2"/>
          </w:tcPr>
          <w:p w:rsidR="00DC3FA8" w:rsidRDefault="00DC3FA8" w:rsidP="00C268FB">
            <w:pPr>
              <w:spacing w:line="360" w:lineRule="auto"/>
              <w:jc w:val="center"/>
              <w:rPr>
                <w:rFonts w:ascii="Arial" w:hAnsi="Arial" w:cs="Arial"/>
                <w:lang w:val="en-US"/>
              </w:rPr>
            </w:pPr>
            <w:r>
              <w:rPr>
                <w:rFonts w:ascii="Arial" w:hAnsi="Arial" w:cs="Arial"/>
                <w:lang w:val="en-US"/>
              </w:rPr>
              <w:t>Subsequent creep</w:t>
            </w:r>
          </w:p>
        </w:tc>
      </w:tr>
      <w:tr w:rsidR="00DC3FA8" w:rsidTr="00C268FB">
        <w:trPr>
          <w:cantSplit/>
        </w:trPr>
        <w:tc>
          <w:tcPr>
            <w:tcW w:w="1877" w:type="dxa"/>
          </w:tcPr>
          <w:p w:rsidR="00DC3FA8" w:rsidRDefault="00DC3FA8" w:rsidP="00C268FB">
            <w:pPr>
              <w:spacing w:line="360" w:lineRule="auto"/>
              <w:jc w:val="center"/>
              <w:rPr>
                <w:rFonts w:ascii="Arial" w:hAnsi="Arial" w:cs="Arial"/>
                <w:lang w:val="en-US"/>
              </w:rPr>
            </w:pPr>
            <w:r>
              <w:rPr>
                <w:rFonts w:ascii="Arial" w:hAnsi="Arial" w:cs="Arial"/>
                <w:lang w:val="en-US"/>
              </w:rPr>
              <w:t>Temperature in °C</w:t>
            </w:r>
          </w:p>
        </w:tc>
        <w:tc>
          <w:tcPr>
            <w:tcW w:w="1877" w:type="dxa"/>
          </w:tcPr>
          <w:p w:rsidR="00DC3FA8" w:rsidRDefault="00DC3FA8" w:rsidP="00C268FB">
            <w:pPr>
              <w:spacing w:line="360" w:lineRule="auto"/>
              <w:jc w:val="center"/>
              <w:rPr>
                <w:rFonts w:ascii="Arial" w:hAnsi="Arial" w:cs="Arial"/>
                <w:lang w:val="en-US"/>
              </w:rPr>
            </w:pPr>
            <w:r>
              <w:rPr>
                <w:rFonts w:ascii="Arial" w:hAnsi="Arial" w:cs="Arial"/>
                <w:lang w:val="en-US"/>
              </w:rPr>
              <w:t>Strain range in %</w:t>
            </w:r>
          </w:p>
        </w:tc>
        <w:tc>
          <w:tcPr>
            <w:tcW w:w="1877" w:type="dxa"/>
          </w:tcPr>
          <w:p w:rsidR="00DC3FA8" w:rsidRDefault="00DC3FA8" w:rsidP="00C268FB">
            <w:pPr>
              <w:spacing w:line="360" w:lineRule="auto"/>
              <w:jc w:val="center"/>
              <w:rPr>
                <w:rFonts w:ascii="Arial" w:hAnsi="Arial" w:cs="Arial"/>
                <w:lang w:val="en-US"/>
              </w:rPr>
            </w:pPr>
            <w:r>
              <w:rPr>
                <w:rFonts w:ascii="Arial" w:hAnsi="Arial" w:cs="Arial"/>
                <w:lang w:val="en-US"/>
              </w:rPr>
              <w:t>Number of cycles</w:t>
            </w:r>
          </w:p>
        </w:tc>
        <w:tc>
          <w:tcPr>
            <w:tcW w:w="1878" w:type="dxa"/>
          </w:tcPr>
          <w:p w:rsidR="00DC3FA8" w:rsidRDefault="00DC3FA8" w:rsidP="00C268FB">
            <w:pPr>
              <w:spacing w:line="360" w:lineRule="auto"/>
              <w:jc w:val="center"/>
              <w:rPr>
                <w:rFonts w:ascii="Arial" w:hAnsi="Arial" w:cs="Arial"/>
                <w:lang w:val="en-US"/>
              </w:rPr>
            </w:pPr>
            <w:r>
              <w:rPr>
                <w:rFonts w:ascii="Arial" w:hAnsi="Arial" w:cs="Arial"/>
                <w:lang w:val="en-US"/>
              </w:rPr>
              <w:t>Stress</w:t>
            </w:r>
            <w:r w:rsidR="00C51D46">
              <w:rPr>
                <w:rFonts w:ascii="Arial" w:hAnsi="Arial" w:cs="Arial"/>
                <w:lang w:val="en-US"/>
              </w:rPr>
              <w:t xml:space="preserve"> in MPa</w:t>
            </w:r>
          </w:p>
        </w:tc>
        <w:tc>
          <w:tcPr>
            <w:tcW w:w="1878" w:type="dxa"/>
          </w:tcPr>
          <w:p w:rsidR="00DC3FA8" w:rsidRDefault="00DC3FA8" w:rsidP="00C268FB">
            <w:pPr>
              <w:spacing w:line="360" w:lineRule="auto"/>
              <w:jc w:val="center"/>
              <w:rPr>
                <w:rFonts w:ascii="Arial" w:hAnsi="Arial" w:cs="Arial"/>
                <w:lang w:val="en-US"/>
              </w:rPr>
            </w:pPr>
            <w:r>
              <w:rPr>
                <w:rFonts w:ascii="Arial" w:hAnsi="Arial" w:cs="Arial"/>
                <w:lang w:val="en-US"/>
              </w:rPr>
              <w:t>type</w:t>
            </w: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0.4</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160</w:t>
            </w:r>
          </w:p>
        </w:tc>
        <w:tc>
          <w:tcPr>
            <w:tcW w:w="1878" w:type="dxa"/>
            <w:vMerge w:val="restart"/>
          </w:tcPr>
          <w:p w:rsidR="00DC3FA8" w:rsidRDefault="00DC3FA8" w:rsidP="00C268FB">
            <w:pPr>
              <w:spacing w:line="360" w:lineRule="auto"/>
              <w:jc w:val="center"/>
              <w:rPr>
                <w:rFonts w:ascii="Arial" w:hAnsi="Arial" w:cs="Arial"/>
                <w:lang w:val="en-US"/>
              </w:rPr>
            </w:pPr>
            <w:r>
              <w:rPr>
                <w:rFonts w:ascii="Arial" w:hAnsi="Arial" w:cs="Arial"/>
                <w:lang w:val="en-US"/>
              </w:rPr>
              <w:t>minimum creep rate</w:t>
            </w: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0.4</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180</w:t>
            </w:r>
          </w:p>
        </w:tc>
        <w:tc>
          <w:tcPr>
            <w:tcW w:w="1878" w:type="dxa"/>
            <w:vMerge/>
          </w:tcPr>
          <w:p w:rsidR="00DC3FA8" w:rsidRDefault="00DC3FA8" w:rsidP="00C268FB">
            <w:pPr>
              <w:spacing w:line="360" w:lineRule="auto"/>
              <w:jc w:val="center"/>
              <w:rPr>
                <w:rFonts w:ascii="Arial" w:hAnsi="Arial" w:cs="Arial"/>
                <w:lang w:val="en-US"/>
              </w:rPr>
            </w:pP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0.4</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200</w:t>
            </w:r>
          </w:p>
        </w:tc>
        <w:tc>
          <w:tcPr>
            <w:tcW w:w="1878" w:type="dxa"/>
            <w:vMerge w:val="restart"/>
          </w:tcPr>
          <w:p w:rsidR="00DC3FA8" w:rsidRDefault="00DC3FA8" w:rsidP="00C268FB">
            <w:pPr>
              <w:spacing w:line="360" w:lineRule="auto"/>
              <w:jc w:val="center"/>
              <w:rPr>
                <w:rFonts w:ascii="Arial" w:hAnsi="Arial" w:cs="Arial"/>
                <w:lang w:val="en-US"/>
              </w:rPr>
            </w:pPr>
          </w:p>
          <w:p w:rsidR="00DC3FA8" w:rsidRDefault="00DC3FA8" w:rsidP="00C268FB">
            <w:pPr>
              <w:spacing w:line="360" w:lineRule="auto"/>
              <w:jc w:val="center"/>
              <w:rPr>
                <w:rFonts w:ascii="Arial" w:hAnsi="Arial" w:cs="Arial"/>
                <w:lang w:val="en-US"/>
              </w:rPr>
            </w:pPr>
            <w:r>
              <w:rPr>
                <w:rFonts w:ascii="Arial" w:hAnsi="Arial" w:cs="Arial"/>
                <w:lang w:val="en-US"/>
              </w:rPr>
              <w:t>failure</w:t>
            </w: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0.4</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220</w:t>
            </w:r>
          </w:p>
        </w:tc>
        <w:tc>
          <w:tcPr>
            <w:tcW w:w="1878" w:type="dxa"/>
            <w:vMerge/>
          </w:tcPr>
          <w:p w:rsidR="00DC3FA8" w:rsidRDefault="00DC3FA8" w:rsidP="00C268FB">
            <w:pPr>
              <w:spacing w:line="360" w:lineRule="auto"/>
              <w:jc w:val="both"/>
              <w:rPr>
                <w:rFonts w:ascii="Arial" w:hAnsi="Arial" w:cs="Arial"/>
                <w:lang w:val="en-US"/>
              </w:rPr>
            </w:pP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0.4</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240</w:t>
            </w:r>
          </w:p>
        </w:tc>
        <w:tc>
          <w:tcPr>
            <w:tcW w:w="1878" w:type="dxa"/>
            <w:vMerge/>
          </w:tcPr>
          <w:p w:rsidR="00DC3FA8" w:rsidRDefault="00DC3FA8" w:rsidP="00C268FB">
            <w:pPr>
              <w:spacing w:line="360" w:lineRule="auto"/>
              <w:jc w:val="both"/>
              <w:rPr>
                <w:rFonts w:ascii="Arial" w:hAnsi="Arial" w:cs="Arial"/>
                <w:lang w:val="en-US"/>
              </w:rPr>
            </w:pP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160</w:t>
            </w:r>
          </w:p>
        </w:tc>
        <w:tc>
          <w:tcPr>
            <w:tcW w:w="1878" w:type="dxa"/>
            <w:vMerge w:val="restart"/>
          </w:tcPr>
          <w:p w:rsidR="00DC3FA8" w:rsidRDefault="00DC3FA8" w:rsidP="00C268FB">
            <w:pPr>
              <w:spacing w:line="360" w:lineRule="auto"/>
              <w:jc w:val="center"/>
              <w:rPr>
                <w:rFonts w:ascii="Arial" w:hAnsi="Arial" w:cs="Arial"/>
                <w:lang w:val="en-US"/>
              </w:rPr>
            </w:pPr>
            <w:r>
              <w:rPr>
                <w:rFonts w:ascii="Arial" w:hAnsi="Arial" w:cs="Arial"/>
                <w:lang w:val="en-US"/>
              </w:rPr>
              <w:t>minimum creep rate</w:t>
            </w: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180</w:t>
            </w:r>
          </w:p>
        </w:tc>
        <w:tc>
          <w:tcPr>
            <w:tcW w:w="1878" w:type="dxa"/>
            <w:vMerge/>
          </w:tcPr>
          <w:p w:rsidR="00DC3FA8" w:rsidRDefault="00DC3FA8" w:rsidP="00C268FB">
            <w:pPr>
              <w:spacing w:line="360" w:lineRule="auto"/>
              <w:jc w:val="center"/>
              <w:rPr>
                <w:rFonts w:ascii="Arial" w:hAnsi="Arial" w:cs="Arial"/>
                <w:lang w:val="en-US"/>
              </w:rPr>
            </w:pP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200</w:t>
            </w:r>
          </w:p>
        </w:tc>
        <w:tc>
          <w:tcPr>
            <w:tcW w:w="1878" w:type="dxa"/>
            <w:vMerge w:val="restart"/>
          </w:tcPr>
          <w:p w:rsidR="00DC3FA8" w:rsidRDefault="00DC3FA8" w:rsidP="00C268FB">
            <w:pPr>
              <w:spacing w:line="360" w:lineRule="auto"/>
              <w:jc w:val="center"/>
              <w:rPr>
                <w:rFonts w:ascii="Arial" w:hAnsi="Arial" w:cs="Arial"/>
                <w:lang w:val="en-US"/>
              </w:rPr>
            </w:pPr>
          </w:p>
          <w:p w:rsidR="00DC3FA8" w:rsidRDefault="00DC3FA8" w:rsidP="00C268FB">
            <w:pPr>
              <w:spacing w:line="360" w:lineRule="auto"/>
              <w:jc w:val="center"/>
              <w:rPr>
                <w:rFonts w:ascii="Arial" w:hAnsi="Arial" w:cs="Arial"/>
                <w:lang w:val="en-US"/>
              </w:rPr>
            </w:pPr>
            <w:r>
              <w:rPr>
                <w:rFonts w:ascii="Arial" w:hAnsi="Arial" w:cs="Arial"/>
                <w:lang w:val="en-US"/>
              </w:rPr>
              <w:t>failure</w:t>
            </w: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1.0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220</w:t>
            </w:r>
          </w:p>
        </w:tc>
        <w:tc>
          <w:tcPr>
            <w:tcW w:w="1878" w:type="dxa"/>
            <w:vMerge/>
          </w:tcPr>
          <w:p w:rsidR="00DC3FA8" w:rsidRDefault="00DC3FA8" w:rsidP="00C268FB">
            <w:pPr>
              <w:spacing w:line="360" w:lineRule="auto"/>
              <w:jc w:val="both"/>
              <w:rPr>
                <w:rFonts w:ascii="Arial" w:hAnsi="Arial" w:cs="Arial"/>
                <w:lang w:val="en-US"/>
              </w:rPr>
            </w:pPr>
          </w:p>
        </w:tc>
      </w:tr>
      <w:tr w:rsidR="00DC3FA8" w:rsidTr="00C268FB">
        <w:trPr>
          <w:cantSplit/>
        </w:trPr>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550</w:t>
            </w:r>
          </w:p>
        </w:tc>
        <w:tc>
          <w:tcPr>
            <w:tcW w:w="1877" w:type="dxa"/>
            <w:vAlign w:val="center"/>
          </w:tcPr>
          <w:p w:rsidR="00DC3FA8" w:rsidRDefault="00DC3FA8" w:rsidP="00BE7FB9">
            <w:pPr>
              <w:spacing w:line="360" w:lineRule="auto"/>
              <w:jc w:val="center"/>
              <w:rPr>
                <w:rFonts w:ascii="Arial" w:hAnsi="Arial" w:cs="Arial"/>
                <w:lang w:val="en-US"/>
              </w:rPr>
            </w:pPr>
            <w:r>
              <w:rPr>
                <w:rFonts w:ascii="Arial" w:hAnsi="Arial" w:cs="Arial"/>
                <w:lang w:val="en-US"/>
              </w:rPr>
              <w:t>1.0</w:t>
            </w:r>
          </w:p>
        </w:tc>
        <w:tc>
          <w:tcPr>
            <w:tcW w:w="1877"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250</w:t>
            </w:r>
          </w:p>
        </w:tc>
        <w:tc>
          <w:tcPr>
            <w:tcW w:w="1878" w:type="dxa"/>
            <w:vAlign w:val="center"/>
          </w:tcPr>
          <w:p w:rsidR="00DC3FA8" w:rsidRDefault="00DC3FA8" w:rsidP="00C268FB">
            <w:pPr>
              <w:spacing w:line="360" w:lineRule="auto"/>
              <w:jc w:val="center"/>
              <w:rPr>
                <w:rFonts w:ascii="Arial" w:hAnsi="Arial" w:cs="Arial"/>
                <w:lang w:val="en-US"/>
              </w:rPr>
            </w:pPr>
            <w:r>
              <w:rPr>
                <w:rFonts w:ascii="Arial" w:hAnsi="Arial" w:cs="Arial"/>
                <w:lang w:val="en-US"/>
              </w:rPr>
              <w:t>240</w:t>
            </w:r>
          </w:p>
        </w:tc>
        <w:tc>
          <w:tcPr>
            <w:tcW w:w="1878" w:type="dxa"/>
            <w:vMerge/>
          </w:tcPr>
          <w:p w:rsidR="00DC3FA8" w:rsidRDefault="00DC3FA8" w:rsidP="00C268FB">
            <w:pPr>
              <w:spacing w:line="360" w:lineRule="auto"/>
              <w:jc w:val="both"/>
              <w:rPr>
                <w:rFonts w:ascii="Arial" w:hAnsi="Arial" w:cs="Arial"/>
                <w:lang w:val="en-US"/>
              </w:rPr>
            </w:pPr>
          </w:p>
        </w:tc>
      </w:tr>
    </w:tbl>
    <w:p w:rsidR="00DC3FA8" w:rsidRPr="00047B9E" w:rsidRDefault="00DC3FA8" w:rsidP="00306233">
      <w:pPr>
        <w:spacing w:before="120" w:line="288" w:lineRule="auto"/>
        <w:ind w:left="1418" w:right="318" w:hanging="1134"/>
        <w:jc w:val="both"/>
        <w:rPr>
          <w:rFonts w:ascii="Arial" w:hAnsi="Arial" w:cs="Arial"/>
          <w:bCs/>
        </w:rPr>
      </w:pPr>
      <w:r w:rsidRPr="00047B9E">
        <w:rPr>
          <w:rFonts w:ascii="Arial" w:hAnsi="Arial" w:cs="Arial"/>
          <w:b/>
          <w:bCs/>
        </w:rPr>
        <w:t>Table 1</w:t>
      </w:r>
      <w:r w:rsidRPr="00047B9E">
        <w:rPr>
          <w:rFonts w:ascii="Arial" w:hAnsi="Arial" w:cs="Arial"/>
          <w:bCs/>
        </w:rPr>
        <w:t xml:space="preserve">: </w:t>
      </w:r>
      <w:r w:rsidRPr="00047B9E">
        <w:rPr>
          <w:rFonts w:ascii="Arial" w:hAnsi="Arial" w:cs="Arial"/>
          <w:bCs/>
        </w:rPr>
        <w:tab/>
      </w:r>
      <w:r>
        <w:rPr>
          <w:rFonts w:ascii="Arial" w:hAnsi="Arial" w:cs="Arial"/>
          <w:bCs/>
        </w:rPr>
        <w:t xml:space="preserve">Test matrix elaborated for the </w:t>
      </w:r>
      <w:r w:rsidRPr="003233CF">
        <w:rPr>
          <w:rFonts w:ascii="Arial" w:hAnsi="Arial" w:cs="Arial"/>
          <w:bCs/>
        </w:rPr>
        <w:t>creep tests on pr</w:t>
      </w:r>
      <w:r>
        <w:rPr>
          <w:rFonts w:ascii="Arial" w:hAnsi="Arial" w:cs="Arial"/>
          <w:bCs/>
        </w:rPr>
        <w:t>ior cyclic softened EUROFER</w:t>
      </w:r>
      <w:r w:rsidRPr="003233CF">
        <w:rPr>
          <w:rFonts w:ascii="Arial" w:hAnsi="Arial" w:cs="Arial"/>
          <w:bCs/>
        </w:rPr>
        <w:t xml:space="preserve"> specimens</w:t>
      </w:r>
    </w:p>
    <w:p w:rsidR="00DC3FA8" w:rsidRPr="00DC3FA8" w:rsidRDefault="00DC3FA8" w:rsidP="00D12A0D">
      <w:pPr>
        <w:spacing w:line="360" w:lineRule="auto"/>
        <w:jc w:val="both"/>
        <w:rPr>
          <w:rFonts w:ascii="Arial" w:hAnsi="Arial" w:cs="Arial"/>
        </w:rPr>
      </w:pPr>
    </w:p>
    <w:p w:rsidR="00047B9E" w:rsidRPr="00047B9E" w:rsidRDefault="00047B9E" w:rsidP="00047B9E">
      <w:pPr>
        <w:spacing w:line="360" w:lineRule="auto"/>
        <w:jc w:val="both"/>
        <w:rPr>
          <w:rFonts w:ascii="Arial" w:hAnsi="Arial" w:cs="Arial"/>
          <w:bCs/>
          <w:lang w:val="de-DE"/>
        </w:rPr>
      </w:pPr>
      <w:r>
        <w:rPr>
          <w:noProof/>
          <w:lang w:eastAsia="ja-JP"/>
        </w:rPr>
        <w:drawing>
          <wp:inline distT="0" distB="0" distL="0" distR="0" wp14:anchorId="03FFBE9F" wp14:editId="05407C15">
            <wp:extent cx="5871845" cy="3342944"/>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845" cy="3342944"/>
                    </a:xfrm>
                    <a:prstGeom prst="rect">
                      <a:avLst/>
                    </a:prstGeom>
                    <a:noFill/>
                    <a:ln>
                      <a:noFill/>
                    </a:ln>
                    <a:extLst/>
                  </pic:spPr>
                </pic:pic>
              </a:graphicData>
            </a:graphic>
          </wp:inline>
        </w:drawing>
      </w:r>
    </w:p>
    <w:p w:rsidR="00047B9E" w:rsidRPr="00047B9E" w:rsidRDefault="00112371" w:rsidP="00306233">
      <w:pPr>
        <w:spacing w:line="288" w:lineRule="auto"/>
        <w:ind w:left="1418" w:right="318" w:hanging="1134"/>
        <w:jc w:val="both"/>
        <w:rPr>
          <w:rFonts w:ascii="Arial" w:hAnsi="Arial" w:cs="Arial"/>
          <w:bCs/>
          <w:lang w:val="en-US"/>
        </w:rPr>
      </w:pPr>
      <w:r>
        <w:rPr>
          <w:rFonts w:ascii="Arial" w:hAnsi="Arial" w:cs="Arial"/>
          <w:b/>
          <w:bCs/>
        </w:rPr>
        <w:t>Figure 2</w:t>
      </w:r>
      <w:r w:rsidR="00306233">
        <w:rPr>
          <w:rFonts w:ascii="Arial" w:hAnsi="Arial" w:cs="Arial"/>
          <w:bCs/>
        </w:rPr>
        <w:t xml:space="preserve">: </w:t>
      </w:r>
      <w:r w:rsidR="00306233">
        <w:rPr>
          <w:rFonts w:ascii="Arial" w:hAnsi="Arial" w:cs="Arial"/>
          <w:bCs/>
        </w:rPr>
        <w:tab/>
      </w:r>
      <w:proofErr w:type="spellStart"/>
      <w:r w:rsidR="00047B9E">
        <w:rPr>
          <w:rFonts w:ascii="Arial" w:hAnsi="Arial" w:cs="Arial"/>
          <w:bCs/>
        </w:rPr>
        <w:t>Monkman</w:t>
      </w:r>
      <w:proofErr w:type="spellEnd"/>
      <w:r w:rsidR="00047B9E">
        <w:rPr>
          <w:rFonts w:ascii="Arial" w:hAnsi="Arial" w:cs="Arial"/>
          <w:bCs/>
        </w:rPr>
        <w:t xml:space="preserve">-Grant relation between minimum creep rate and creep rupture time </w:t>
      </w:r>
      <w:r w:rsidR="003233CF">
        <w:rPr>
          <w:rFonts w:ascii="Arial" w:hAnsi="Arial" w:cs="Arial"/>
          <w:bCs/>
        </w:rPr>
        <w:t xml:space="preserve">for 1CrMoV steel </w:t>
      </w:r>
      <w:r w:rsidR="00047B9E">
        <w:rPr>
          <w:rFonts w:ascii="Arial" w:hAnsi="Arial" w:cs="Arial"/>
          <w:bCs/>
        </w:rPr>
        <w:t xml:space="preserve">and its independence on prior cycling deformation (PCD) and cyclic softening, respectively </w:t>
      </w:r>
      <w:sdt>
        <w:sdtPr>
          <w:rPr>
            <w:rFonts w:ascii="Arial" w:hAnsi="Arial" w:cs="Arial"/>
            <w:bCs/>
          </w:rPr>
          <w:id w:val="22674209"/>
          <w:citation/>
        </w:sdtPr>
        <w:sdtEndPr/>
        <w:sdtContent>
          <w:r w:rsidR="0025590A">
            <w:rPr>
              <w:rFonts w:ascii="Arial" w:hAnsi="Arial" w:cs="Arial"/>
              <w:bCs/>
            </w:rPr>
            <w:fldChar w:fldCharType="begin"/>
          </w:r>
          <w:r w:rsidR="0025590A" w:rsidRPr="0025590A">
            <w:rPr>
              <w:rFonts w:ascii="Arial" w:hAnsi="Arial" w:cs="Arial"/>
              <w:bCs/>
              <w:lang w:val="en-US"/>
            </w:rPr>
            <w:instrText xml:space="preserve"> CITATION Bin10 \l 1031 </w:instrText>
          </w:r>
          <w:r w:rsidR="0025590A">
            <w:rPr>
              <w:rFonts w:ascii="Arial" w:hAnsi="Arial" w:cs="Arial"/>
              <w:bCs/>
            </w:rPr>
            <w:fldChar w:fldCharType="separate"/>
          </w:r>
          <w:r w:rsidR="0025590A" w:rsidRPr="0025590A">
            <w:rPr>
              <w:rFonts w:ascii="Arial" w:hAnsi="Arial" w:cs="Arial"/>
              <w:noProof/>
              <w:lang w:val="en-US"/>
            </w:rPr>
            <w:t>[4]</w:t>
          </w:r>
          <w:r w:rsidR="0025590A">
            <w:rPr>
              <w:rFonts w:ascii="Arial" w:hAnsi="Arial" w:cs="Arial"/>
              <w:bCs/>
            </w:rPr>
            <w:fldChar w:fldCharType="end"/>
          </w:r>
        </w:sdtContent>
      </w:sdt>
      <w:r w:rsidR="00047B9E" w:rsidRPr="00047B9E">
        <w:rPr>
          <w:rFonts w:ascii="Arial" w:hAnsi="Arial" w:cs="Arial"/>
          <w:bCs/>
        </w:rPr>
        <w:t>.</w:t>
      </w:r>
    </w:p>
    <w:p w:rsidR="00DC3FA8" w:rsidRDefault="00DC3FA8" w:rsidP="00DC3FA8">
      <w:pPr>
        <w:spacing w:line="360" w:lineRule="auto"/>
        <w:jc w:val="both"/>
        <w:rPr>
          <w:rFonts w:ascii="Arial" w:hAnsi="Arial" w:cs="Arial"/>
          <w:lang w:val="en-US"/>
        </w:rPr>
      </w:pPr>
      <w:r>
        <w:rPr>
          <w:rFonts w:ascii="Arial" w:hAnsi="Arial" w:cs="Arial"/>
          <w:lang w:val="en-US"/>
        </w:rPr>
        <w:lastRenderedPageBreak/>
        <w:t xml:space="preserve">The temperature selected for the tests is 550°C which is the upper operation temperature for EUROFER and for which the largest material data base exists. It is also the temperature selected for the low cycle fatigue (LCF) tests with long hold times planned and proposed in </w:t>
      </w:r>
      <w:sdt>
        <w:sdtPr>
          <w:rPr>
            <w:rFonts w:ascii="Arial" w:hAnsi="Arial" w:cs="Arial"/>
            <w:lang w:val="en-US"/>
          </w:rPr>
          <w:id w:val="1200354553"/>
          <w:citation/>
        </w:sdtPr>
        <w:sdtEndPr/>
        <w:sdtContent>
          <w:r>
            <w:rPr>
              <w:rFonts w:ascii="Arial" w:hAnsi="Arial" w:cs="Arial"/>
              <w:lang w:val="en-US"/>
            </w:rPr>
            <w:fldChar w:fldCharType="begin"/>
          </w:r>
          <w:r w:rsidRPr="0025590A">
            <w:rPr>
              <w:rFonts w:ascii="Arial" w:hAnsi="Arial" w:cs="Arial"/>
              <w:lang w:val="en-US"/>
            </w:rPr>
            <w:instrText xml:space="preserve"> CITATION JCa14 \l 1031 </w:instrText>
          </w:r>
          <w:r>
            <w:rPr>
              <w:rFonts w:ascii="Arial" w:hAnsi="Arial" w:cs="Arial"/>
              <w:lang w:val="en-US"/>
            </w:rPr>
            <w:fldChar w:fldCharType="separate"/>
          </w:r>
          <w:r w:rsidRPr="0025590A">
            <w:rPr>
              <w:rFonts w:ascii="Arial" w:hAnsi="Arial" w:cs="Arial"/>
              <w:noProof/>
              <w:lang w:val="en-US"/>
            </w:rPr>
            <w:t>[5]</w:t>
          </w:r>
          <w:r>
            <w:rPr>
              <w:rFonts w:ascii="Arial" w:hAnsi="Arial" w:cs="Arial"/>
              <w:lang w:val="en-US"/>
            </w:rPr>
            <w:fldChar w:fldCharType="end"/>
          </w:r>
        </w:sdtContent>
      </w:sdt>
      <w:r>
        <w:rPr>
          <w:rFonts w:ascii="Arial" w:hAnsi="Arial" w:cs="Arial"/>
          <w:lang w:val="en-US"/>
        </w:rPr>
        <w:t xml:space="preserve"> for verification of the new creep-fatigue rules. Evaluation of the creep data of EUROFER at this temperature </w:t>
      </w:r>
      <w:sdt>
        <w:sdtPr>
          <w:rPr>
            <w:rFonts w:ascii="Arial" w:hAnsi="Arial" w:cs="Arial"/>
            <w:lang w:val="en-US"/>
          </w:rPr>
          <w:id w:val="492774494"/>
          <w:citation/>
        </w:sdtPr>
        <w:sdtEndPr/>
        <w:sdtContent>
          <w:r>
            <w:rPr>
              <w:rFonts w:ascii="Arial" w:hAnsi="Arial" w:cs="Arial"/>
              <w:lang w:val="en-US"/>
            </w:rPr>
            <w:fldChar w:fldCharType="begin"/>
          </w:r>
          <w:r w:rsidRPr="0025590A">
            <w:rPr>
              <w:rFonts w:ascii="Arial" w:hAnsi="Arial" w:cs="Arial"/>
              <w:lang w:val="en-US"/>
            </w:rPr>
            <w:instrText xml:space="preserve"> CITATION Rie03 \l 1031 </w:instrText>
          </w:r>
          <w:r>
            <w:rPr>
              <w:rFonts w:ascii="Arial" w:hAnsi="Arial" w:cs="Arial"/>
              <w:lang w:val="en-US"/>
            </w:rPr>
            <w:fldChar w:fldCharType="separate"/>
          </w:r>
          <w:r w:rsidRPr="0025590A">
            <w:rPr>
              <w:rFonts w:ascii="Arial" w:hAnsi="Arial" w:cs="Arial"/>
              <w:noProof/>
              <w:lang w:val="en-US"/>
            </w:rPr>
            <w:t>[3]</w:t>
          </w:r>
          <w:r>
            <w:rPr>
              <w:rFonts w:ascii="Arial" w:hAnsi="Arial" w:cs="Arial"/>
              <w:lang w:val="en-US"/>
            </w:rPr>
            <w:fldChar w:fldCharType="end"/>
          </w:r>
        </w:sdtContent>
      </w:sdt>
      <w:r>
        <w:rPr>
          <w:rFonts w:ascii="Arial" w:hAnsi="Arial" w:cs="Arial"/>
          <w:lang w:val="en-US"/>
        </w:rPr>
        <w:t xml:space="preserve"> demonstrates in a double logarithmic plot of minimum creep rate, </w:t>
      </w:r>
      <m:oMath>
        <m:sSub>
          <m:sSubPr>
            <m:ctrlPr>
              <w:rPr>
                <w:rFonts w:ascii="Cambria Math" w:hAnsi="Cambria Math" w:cs="Arial"/>
                <w:i/>
                <w:lang w:val="en-US"/>
              </w:rPr>
            </m:ctrlPr>
          </m:sSubPr>
          <m:e>
            <m:acc>
              <m:accPr>
                <m:chr m:val="̇"/>
                <m:ctrlPr>
                  <w:rPr>
                    <w:rFonts w:ascii="Cambria Math" w:hAnsi="Cambria Math" w:cs="Arial"/>
                    <w:i/>
                    <w:lang w:val="en-US"/>
                  </w:rPr>
                </m:ctrlPr>
              </m:accPr>
              <m:e>
                <m:r>
                  <w:rPr>
                    <w:rFonts w:ascii="Cambria Math" w:hAnsi="Cambria Math" w:cs="Arial"/>
                    <w:lang w:val="en-US"/>
                  </w:rPr>
                  <m:t>ε</m:t>
                </m:r>
              </m:e>
            </m:acc>
          </m:e>
          <m:sub>
            <m:r>
              <w:rPr>
                <w:rFonts w:ascii="Cambria Math" w:hAnsi="Cambria Math" w:cs="Arial"/>
                <w:lang w:val="en-US"/>
              </w:rPr>
              <m:t>min</m:t>
            </m:r>
          </m:sub>
        </m:sSub>
      </m:oMath>
      <w:r>
        <w:rPr>
          <w:rFonts w:ascii="Arial" w:eastAsiaTheme="minorEastAsia" w:hAnsi="Arial" w:cs="Arial"/>
          <w:lang w:val="en-US"/>
        </w:rPr>
        <w:t xml:space="preserve"> </w:t>
      </w:r>
      <w:r>
        <w:rPr>
          <w:rFonts w:ascii="Arial" w:hAnsi="Arial" w:cs="Arial"/>
          <w:lang w:val="en-US"/>
        </w:rPr>
        <w:t xml:space="preserve">versus creep lifetime, </w:t>
      </w:r>
      <m:oMath>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CR</m:t>
            </m:r>
          </m:sub>
        </m:sSub>
        <m:r>
          <w:rPr>
            <w:rFonts w:ascii="Cambria Math" w:hAnsi="Cambria Math" w:cs="Arial"/>
            <w:lang w:val="en-US"/>
          </w:rPr>
          <m:t xml:space="preserve">  </m:t>
        </m:r>
      </m:oMath>
      <w:r>
        <w:rPr>
          <w:rFonts w:ascii="Arial" w:hAnsi="Arial" w:cs="Arial"/>
          <w:lang w:val="en-US"/>
        </w:rPr>
        <w:t>the applicability of the Monkman-Grant relationship (</w:t>
      </w:r>
      <m:oMath>
        <m:sSub>
          <m:sSubPr>
            <m:ctrlPr>
              <w:rPr>
                <w:rFonts w:ascii="Cambria Math" w:hAnsi="Cambria Math" w:cs="Arial"/>
                <w:i/>
                <w:lang w:val="en-US"/>
              </w:rPr>
            </m:ctrlPr>
          </m:sSubPr>
          <m:e>
            <m:acc>
              <m:accPr>
                <m:chr m:val="̇"/>
                <m:ctrlPr>
                  <w:rPr>
                    <w:rFonts w:ascii="Cambria Math" w:hAnsi="Cambria Math" w:cs="Arial"/>
                    <w:i/>
                    <w:lang w:val="en-US"/>
                  </w:rPr>
                </m:ctrlPr>
              </m:accPr>
              <m:e>
                <m:r>
                  <w:rPr>
                    <w:rFonts w:ascii="Cambria Math" w:hAnsi="Cambria Math" w:cs="Arial"/>
                    <w:lang w:val="en-US"/>
                  </w:rPr>
                  <m:t>ε</m:t>
                </m:r>
              </m:e>
            </m:acc>
          </m:e>
          <m:sub>
            <m:r>
              <w:rPr>
                <w:rFonts w:ascii="Cambria Math" w:hAnsi="Cambria Math" w:cs="Arial"/>
                <w:lang w:val="en-US"/>
              </w:rPr>
              <m:t>min</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t</m:t>
            </m:r>
          </m:e>
          <m:sub>
            <m:r>
              <w:rPr>
                <w:rFonts w:ascii="Cambria Math" w:hAnsi="Cambria Math" w:cs="Arial"/>
                <w:lang w:val="en-US"/>
              </w:rPr>
              <m:t>CR</m:t>
            </m:r>
          </m:sub>
        </m:sSub>
        <m:r>
          <w:rPr>
            <w:rFonts w:ascii="Cambria Math" w:hAnsi="Cambria Math" w:cs="Arial"/>
            <w:lang w:val="en-US"/>
          </w:rPr>
          <m:t>=const.</m:t>
        </m:r>
      </m:oMath>
      <w:r>
        <w:rPr>
          <w:rFonts w:ascii="Arial" w:eastAsiaTheme="minorEastAsia" w:hAnsi="Arial" w:cs="Arial"/>
          <w:lang w:val="en-US"/>
        </w:rPr>
        <w:t xml:space="preserve">, s. Figure </w:t>
      </w:r>
      <w:r w:rsidR="002D288F">
        <w:rPr>
          <w:rFonts w:ascii="Arial" w:eastAsiaTheme="minorEastAsia" w:hAnsi="Arial" w:cs="Arial"/>
          <w:lang w:val="en-US"/>
        </w:rPr>
        <w:t>3</w:t>
      </w:r>
      <w:r>
        <w:rPr>
          <w:rFonts w:ascii="Arial" w:eastAsiaTheme="minorEastAsia" w:hAnsi="Arial" w:cs="Arial"/>
          <w:lang w:val="en-US"/>
        </w:rPr>
        <w:t>).</w:t>
      </w:r>
    </w:p>
    <w:p w:rsidR="00DC3FA8" w:rsidRDefault="00DC3FA8" w:rsidP="00DC3FA8">
      <w:pPr>
        <w:spacing w:line="360" w:lineRule="auto"/>
        <w:jc w:val="both"/>
        <w:rPr>
          <w:rFonts w:ascii="Arial" w:hAnsi="Arial" w:cs="Arial"/>
          <w:lang w:val="en-US"/>
        </w:rPr>
      </w:pPr>
      <w:r>
        <w:rPr>
          <w:rFonts w:ascii="Arial" w:hAnsi="Arial" w:cs="Arial"/>
          <w:lang w:val="en-US"/>
        </w:rPr>
        <w:t xml:space="preserve">Having the creep lifetimes determined for EUROFER pre-softened to different levels, </w:t>
      </w:r>
      <m:oMath>
        <m:r>
          <w:rPr>
            <w:rFonts w:ascii="Cambria Math" w:hAnsi="Cambria Math" w:cs="Arial"/>
            <w:lang w:val="en-US"/>
          </w:rPr>
          <m:t>ψ</m:t>
        </m:r>
      </m:oMath>
      <w:r>
        <w:rPr>
          <w:rFonts w:ascii="Arial" w:hAnsi="Arial" w:cs="Arial"/>
          <w:lang w:val="en-US"/>
        </w:rPr>
        <w:t xml:space="preserve"> a cyclic softening stress factors, </w:t>
      </w:r>
      <m:oMath>
        <m:sSub>
          <m:sSubPr>
            <m:ctrlPr>
              <w:rPr>
                <w:rFonts w:ascii="Cambria Math" w:hAnsi="Cambria Math" w:cs="Arial"/>
                <w:i/>
                <w:lang w:val="en-US"/>
              </w:rPr>
            </m:ctrlPr>
          </m:sSubPr>
          <m:e>
            <m:r>
              <w:rPr>
                <w:rFonts w:ascii="Cambria Math" w:hAnsi="Cambria Math" w:cs="Arial"/>
                <w:lang w:val="en-US"/>
              </w:rPr>
              <m:t>K</m:t>
            </m:r>
          </m:e>
          <m:sub>
            <m:r>
              <w:rPr>
                <w:rFonts w:ascii="Cambria Math" w:hAnsi="Cambria Math" w:cs="Arial"/>
                <w:lang w:val="en-US"/>
              </w:rPr>
              <m:t>ψ</m:t>
            </m:r>
          </m:sub>
        </m:sSub>
        <m:r>
          <w:rPr>
            <w:rFonts w:ascii="Cambria Math" w:hAnsi="Cambria Math" w:cs="Arial"/>
            <w:lang w:val="en-US"/>
          </w:rPr>
          <m:t>=f(ψ)</m:t>
        </m:r>
      </m:oMath>
      <w:r>
        <w:rPr>
          <w:rFonts w:ascii="Arial" w:hAnsi="Arial" w:cs="Arial"/>
          <w:lang w:val="en-US"/>
        </w:rPr>
        <w:t xml:space="preserve"> will be then identified with which the stresses of </w:t>
      </w:r>
      <w:r w:rsidRPr="00B07BA3">
        <w:rPr>
          <w:rFonts w:ascii="Arial" w:hAnsi="Arial" w:cs="Arial"/>
          <w:lang w:val="en-US"/>
        </w:rPr>
        <w:t xml:space="preserve">design creep curves of as received material </w:t>
      </w:r>
      <w:r>
        <w:rPr>
          <w:rFonts w:ascii="Arial" w:hAnsi="Arial" w:cs="Arial"/>
          <w:lang w:val="en-US"/>
        </w:rPr>
        <w:t xml:space="preserve">are reduced to obtain the </w:t>
      </w:r>
      <w:r w:rsidRPr="00B07BA3">
        <w:rPr>
          <w:rFonts w:ascii="Arial" w:hAnsi="Arial" w:cs="Arial"/>
          <w:lang w:val="en-US"/>
        </w:rPr>
        <w:t>design creep curves</w:t>
      </w:r>
      <w:r>
        <w:rPr>
          <w:rFonts w:ascii="Arial" w:hAnsi="Arial" w:cs="Arial"/>
          <w:lang w:val="en-US"/>
        </w:rPr>
        <w:t xml:space="preserve"> </w:t>
      </w:r>
      <w:r w:rsidRPr="00B07BA3">
        <w:rPr>
          <w:rFonts w:ascii="Arial" w:hAnsi="Arial" w:cs="Arial"/>
          <w:lang w:val="en-US"/>
        </w:rPr>
        <w:t>of cyclic softened material</w:t>
      </w:r>
      <w:r>
        <w:rPr>
          <w:rFonts w:ascii="Arial" w:hAnsi="Arial" w:cs="Arial"/>
          <w:lang w:val="en-US"/>
        </w:rPr>
        <w:t>. With this simplification the modified creep-fatigue rules can be easily implemented by only introducing two calculation steps to the existing rules:</w:t>
      </w:r>
    </w:p>
    <w:p w:rsidR="00DC3FA8" w:rsidRDefault="00DC3FA8" w:rsidP="005A6ACF">
      <w:pPr>
        <w:pStyle w:val="ListParagraph"/>
        <w:numPr>
          <w:ilvl w:val="0"/>
          <w:numId w:val="18"/>
        </w:numPr>
        <w:spacing w:line="360" w:lineRule="auto"/>
        <w:ind w:left="1135" w:hanging="851"/>
        <w:contextualSpacing w:val="0"/>
        <w:jc w:val="both"/>
        <w:rPr>
          <w:rFonts w:ascii="Arial" w:hAnsi="Arial" w:cs="Arial"/>
          <w:lang w:val="en-US"/>
        </w:rPr>
      </w:pPr>
      <w:r w:rsidRPr="00DC3FA8">
        <w:rPr>
          <w:rFonts w:ascii="Arial" w:hAnsi="Arial" w:cs="Arial"/>
          <w:lang w:val="en-US"/>
        </w:rPr>
        <w:t xml:space="preserve">Determination of the cyclic softening level </w:t>
      </w:r>
      <w:r w:rsidRPr="00DC3FA8">
        <w:rPr>
          <w:rFonts w:ascii="Cambria Math" w:hAnsi="Cambria Math" w:cs="Cambria Math"/>
          <w:lang w:val="en-US"/>
        </w:rPr>
        <w:t>𝜓</w:t>
      </w:r>
      <w:r w:rsidRPr="00DC3FA8">
        <w:rPr>
          <w:rFonts w:ascii="Arial" w:hAnsi="Arial" w:cs="Arial"/>
          <w:lang w:val="en-US"/>
        </w:rPr>
        <w:t xml:space="preserve"> as function of total strain range and temperature by using monotonic and cyclic stress-strain curves</w:t>
      </w:r>
      <w:r>
        <w:rPr>
          <w:rFonts w:ascii="Arial" w:hAnsi="Arial" w:cs="Arial"/>
          <w:lang w:val="en-US"/>
        </w:rPr>
        <w:t>.</w:t>
      </w:r>
    </w:p>
    <w:p w:rsidR="00DC3FA8" w:rsidRPr="00DC3FA8" w:rsidRDefault="00DC3FA8" w:rsidP="005A6ACF">
      <w:pPr>
        <w:pStyle w:val="ListParagraph"/>
        <w:numPr>
          <w:ilvl w:val="0"/>
          <w:numId w:val="18"/>
        </w:numPr>
        <w:spacing w:line="360" w:lineRule="auto"/>
        <w:ind w:left="1135" w:hanging="851"/>
        <w:contextualSpacing w:val="0"/>
        <w:jc w:val="both"/>
        <w:rPr>
          <w:rFonts w:ascii="Arial" w:hAnsi="Arial" w:cs="Arial"/>
          <w:lang w:val="en-US"/>
        </w:rPr>
      </w:pPr>
      <w:r w:rsidRPr="00DC3FA8">
        <w:rPr>
          <w:rFonts w:ascii="Arial" w:hAnsi="Arial" w:cs="Arial"/>
          <w:lang w:val="en-US"/>
        </w:rPr>
        <w:t xml:space="preserve">Determination of the cyclic softening stress factor </w:t>
      </w:r>
      <m:oMath>
        <m:sSub>
          <m:sSubPr>
            <m:ctrlPr>
              <w:rPr>
                <w:rFonts w:ascii="Cambria Math" w:hAnsi="Cambria Math" w:cs="Arial"/>
                <w:i/>
                <w:lang w:val="en-US"/>
              </w:rPr>
            </m:ctrlPr>
          </m:sSubPr>
          <m:e>
            <m:r>
              <w:rPr>
                <w:rFonts w:ascii="Cambria Math" w:hAnsi="Cambria Math" w:cs="Arial"/>
                <w:lang w:val="en-US"/>
              </w:rPr>
              <m:t>K</m:t>
            </m:r>
          </m:e>
          <m:sub>
            <m:r>
              <w:rPr>
                <w:rFonts w:ascii="Cambria Math" w:hAnsi="Cambria Math" w:cs="Arial"/>
                <w:lang w:val="en-US"/>
              </w:rPr>
              <m:t>ψ</m:t>
            </m:r>
          </m:sub>
        </m:sSub>
      </m:oMath>
      <w:r>
        <w:rPr>
          <w:rFonts w:ascii="Arial" w:eastAsiaTheme="minorEastAsia" w:hAnsi="Arial" w:cs="Arial"/>
          <w:lang w:val="en-US"/>
        </w:rPr>
        <w:t xml:space="preserve"> </w:t>
      </w:r>
      <w:r w:rsidRPr="00DC3FA8">
        <w:rPr>
          <w:rFonts w:ascii="Arial" w:hAnsi="Arial" w:cs="Arial"/>
          <w:lang w:val="en-US"/>
        </w:rPr>
        <w:t xml:space="preserve">given as function of </w:t>
      </w:r>
      <w:r w:rsidRPr="00DC3FA8">
        <w:rPr>
          <w:rFonts w:ascii="Cambria Math" w:hAnsi="Cambria Math" w:cs="Cambria Math"/>
          <w:lang w:val="en-US"/>
        </w:rPr>
        <w:t>𝜓</w:t>
      </w:r>
      <w:r w:rsidRPr="00DC3FA8">
        <w:rPr>
          <w:rFonts w:ascii="Arial" w:hAnsi="Arial" w:cs="Arial"/>
          <w:lang w:val="en-US"/>
        </w:rPr>
        <w:t xml:space="preserve"> and applying it to the stress consider</w:t>
      </w:r>
      <w:r>
        <w:rPr>
          <w:rFonts w:ascii="Arial" w:hAnsi="Arial" w:cs="Arial"/>
          <w:lang w:val="en-US"/>
        </w:rPr>
        <w:t>ed for calculating creep damage</w:t>
      </w:r>
      <w:r w:rsidRPr="00DC3FA8">
        <w:rPr>
          <w:rFonts w:ascii="Arial" w:eastAsiaTheme="minorEastAsia" w:hAnsi="Arial" w:cs="Arial"/>
          <w:lang w:val="en-US"/>
        </w:rPr>
        <w:t xml:space="preserve">. </w:t>
      </w:r>
    </w:p>
    <w:p w:rsidR="00C22A46" w:rsidRDefault="00C22A46" w:rsidP="00C22A46">
      <w:pPr>
        <w:spacing w:line="360" w:lineRule="auto"/>
        <w:jc w:val="both"/>
        <w:rPr>
          <w:rFonts w:ascii="Arial" w:hAnsi="Arial" w:cs="Arial"/>
          <w:lang w:val="en-US"/>
        </w:rPr>
      </w:pPr>
    </w:p>
    <w:p w:rsidR="003C6CD0" w:rsidRPr="00047B9E" w:rsidRDefault="003C6CD0" w:rsidP="00BF333A">
      <w:pPr>
        <w:spacing w:line="360" w:lineRule="auto"/>
        <w:jc w:val="center"/>
        <w:rPr>
          <w:rFonts w:ascii="Arial" w:hAnsi="Arial" w:cs="Arial"/>
          <w:bCs/>
          <w:lang w:val="de-DE"/>
        </w:rPr>
      </w:pPr>
      <w:r>
        <w:rPr>
          <w:noProof/>
          <w:lang w:eastAsia="ja-JP"/>
        </w:rPr>
        <w:drawing>
          <wp:inline distT="0" distB="0" distL="0" distR="0" wp14:anchorId="614AA276" wp14:editId="07476914">
            <wp:extent cx="4692204" cy="334294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692204" cy="3342944"/>
                    </a:xfrm>
                    <a:prstGeom prst="rect">
                      <a:avLst/>
                    </a:prstGeom>
                    <a:noFill/>
                    <a:ln>
                      <a:noFill/>
                    </a:ln>
                    <a:extLst/>
                  </pic:spPr>
                </pic:pic>
              </a:graphicData>
            </a:graphic>
          </wp:inline>
        </w:drawing>
      </w:r>
    </w:p>
    <w:p w:rsidR="003C6CD0" w:rsidRPr="00047B9E" w:rsidRDefault="003C6CD0" w:rsidP="00306233">
      <w:pPr>
        <w:spacing w:line="288" w:lineRule="auto"/>
        <w:ind w:left="1418" w:right="318" w:hanging="1134"/>
        <w:jc w:val="center"/>
        <w:rPr>
          <w:rFonts w:ascii="Arial" w:hAnsi="Arial" w:cs="Arial"/>
          <w:bCs/>
          <w:lang w:val="en-US"/>
        </w:rPr>
      </w:pPr>
      <w:r>
        <w:rPr>
          <w:rFonts w:ascii="Arial" w:hAnsi="Arial" w:cs="Arial"/>
          <w:b/>
          <w:bCs/>
        </w:rPr>
        <w:t xml:space="preserve">Figure </w:t>
      </w:r>
      <w:r w:rsidR="00112371">
        <w:rPr>
          <w:rFonts w:ascii="Arial" w:hAnsi="Arial" w:cs="Arial"/>
          <w:b/>
          <w:bCs/>
        </w:rPr>
        <w:t>3</w:t>
      </w:r>
      <w:r w:rsidRPr="00047B9E">
        <w:rPr>
          <w:rFonts w:ascii="Arial" w:hAnsi="Arial" w:cs="Arial"/>
          <w:bCs/>
        </w:rPr>
        <w:t xml:space="preserve">: </w:t>
      </w:r>
      <w:r w:rsidRPr="00047B9E">
        <w:rPr>
          <w:rFonts w:ascii="Arial" w:hAnsi="Arial" w:cs="Arial"/>
          <w:bCs/>
        </w:rPr>
        <w:tab/>
        <w:t xml:space="preserve"> </w:t>
      </w:r>
      <w:proofErr w:type="spellStart"/>
      <w:r>
        <w:rPr>
          <w:rFonts w:ascii="Arial" w:hAnsi="Arial" w:cs="Arial"/>
          <w:bCs/>
        </w:rPr>
        <w:t>Monkman</w:t>
      </w:r>
      <w:proofErr w:type="spellEnd"/>
      <w:r>
        <w:rPr>
          <w:rFonts w:ascii="Arial" w:hAnsi="Arial" w:cs="Arial"/>
          <w:bCs/>
        </w:rPr>
        <w:t xml:space="preserve">-Grant plot for EUROFER at 550°C, data from </w:t>
      </w:r>
      <w:sdt>
        <w:sdtPr>
          <w:rPr>
            <w:rFonts w:ascii="Arial" w:hAnsi="Arial" w:cs="Arial"/>
            <w:bCs/>
          </w:rPr>
          <w:id w:val="681163677"/>
          <w:citation/>
        </w:sdtPr>
        <w:sdtEndPr/>
        <w:sdtContent>
          <w:r w:rsidR="00FC3421">
            <w:rPr>
              <w:rFonts w:ascii="Arial" w:hAnsi="Arial" w:cs="Arial"/>
              <w:bCs/>
            </w:rPr>
            <w:fldChar w:fldCharType="begin"/>
          </w:r>
          <w:r w:rsidR="00FC3421" w:rsidRPr="00FC3421">
            <w:rPr>
              <w:rFonts w:ascii="Arial" w:hAnsi="Arial" w:cs="Arial"/>
              <w:bCs/>
              <w:lang w:val="en-US"/>
            </w:rPr>
            <w:instrText xml:space="preserve"> CITATION Rie03 \l 1031 </w:instrText>
          </w:r>
          <w:r w:rsidR="00FC3421">
            <w:rPr>
              <w:rFonts w:ascii="Arial" w:hAnsi="Arial" w:cs="Arial"/>
              <w:bCs/>
            </w:rPr>
            <w:fldChar w:fldCharType="separate"/>
          </w:r>
          <w:r w:rsidR="00FC3421" w:rsidRPr="00FC3421">
            <w:rPr>
              <w:rFonts w:ascii="Arial" w:hAnsi="Arial" w:cs="Arial"/>
              <w:noProof/>
              <w:lang w:val="en-US"/>
            </w:rPr>
            <w:t>[3]</w:t>
          </w:r>
          <w:r w:rsidR="00FC3421">
            <w:rPr>
              <w:rFonts w:ascii="Arial" w:hAnsi="Arial" w:cs="Arial"/>
              <w:bCs/>
            </w:rPr>
            <w:fldChar w:fldCharType="end"/>
          </w:r>
        </w:sdtContent>
      </w:sdt>
      <w:r w:rsidRPr="00047B9E">
        <w:rPr>
          <w:rFonts w:ascii="Arial" w:hAnsi="Arial" w:cs="Arial"/>
          <w:bCs/>
        </w:rPr>
        <w:t>.</w:t>
      </w:r>
    </w:p>
    <w:p w:rsidR="00C22A46" w:rsidRPr="009A2C35" w:rsidRDefault="00C22A46" w:rsidP="00C22A46">
      <w:pPr>
        <w:pStyle w:val="Heading1"/>
        <w:rPr>
          <w:rFonts w:ascii="Arial" w:hAnsi="Arial" w:cs="Arial"/>
        </w:rPr>
      </w:pPr>
      <w:bookmarkStart w:id="4" w:name="_Toc442785939"/>
      <w:r w:rsidRPr="009A2C35">
        <w:rPr>
          <w:rFonts w:ascii="Arial" w:hAnsi="Arial" w:cs="Arial"/>
        </w:rPr>
        <w:lastRenderedPageBreak/>
        <w:t>Conclusion</w:t>
      </w:r>
      <w:bookmarkEnd w:id="4"/>
    </w:p>
    <w:p w:rsidR="00C22A46" w:rsidRPr="009A2C35" w:rsidRDefault="00C22A46" w:rsidP="00C22A46">
      <w:pPr>
        <w:rPr>
          <w:rFonts w:ascii="Arial" w:hAnsi="Arial" w:cs="Arial"/>
        </w:rPr>
      </w:pPr>
    </w:p>
    <w:p w:rsidR="00C22A46" w:rsidRDefault="00DC3FA8" w:rsidP="005731A4">
      <w:pPr>
        <w:tabs>
          <w:tab w:val="num" w:pos="720"/>
        </w:tabs>
        <w:spacing w:line="360" w:lineRule="auto"/>
        <w:jc w:val="both"/>
        <w:rPr>
          <w:rFonts w:ascii="Arial" w:hAnsi="Arial" w:cs="Arial"/>
        </w:rPr>
      </w:pPr>
      <w:r w:rsidRPr="00DC3FA8">
        <w:rPr>
          <w:rFonts w:ascii="Arial" w:hAnsi="Arial" w:cs="Arial"/>
        </w:rPr>
        <w:t xml:space="preserve">A test matrix for creep tests on pre-fatigued specimens has been proposed for generating the material design data required for the application of the modified creep-fatigue rules. </w:t>
      </w:r>
      <w:r w:rsidR="005731A4">
        <w:rPr>
          <w:rFonts w:ascii="Arial" w:hAnsi="Arial" w:cs="Arial"/>
        </w:rPr>
        <w:t>The e</w:t>
      </w:r>
      <w:r w:rsidR="005731A4" w:rsidRPr="005731A4">
        <w:rPr>
          <w:rFonts w:ascii="Arial" w:hAnsi="Arial" w:cs="Arial"/>
        </w:rPr>
        <w:t xml:space="preserve">fforts for </w:t>
      </w:r>
      <w:r w:rsidR="005731A4">
        <w:rPr>
          <w:rFonts w:ascii="Arial" w:hAnsi="Arial" w:cs="Arial"/>
        </w:rPr>
        <w:t xml:space="preserve">the </w:t>
      </w:r>
      <w:r w:rsidR="005731A4" w:rsidRPr="005731A4">
        <w:rPr>
          <w:rFonts w:ascii="Arial" w:hAnsi="Arial" w:cs="Arial"/>
        </w:rPr>
        <w:t>tests ha</w:t>
      </w:r>
      <w:r w:rsidR="005731A4">
        <w:rPr>
          <w:rFonts w:ascii="Arial" w:hAnsi="Arial" w:cs="Arial"/>
        </w:rPr>
        <w:t>ve</w:t>
      </w:r>
      <w:r w:rsidR="005731A4" w:rsidRPr="005731A4">
        <w:rPr>
          <w:rFonts w:ascii="Arial" w:hAnsi="Arial" w:cs="Arial"/>
        </w:rPr>
        <w:t xml:space="preserve"> been minimized by utilizing the </w:t>
      </w:r>
      <w:proofErr w:type="spellStart"/>
      <w:r w:rsidR="005731A4" w:rsidRPr="005731A4">
        <w:rPr>
          <w:rFonts w:ascii="Arial" w:hAnsi="Arial" w:cs="Arial"/>
        </w:rPr>
        <w:t>Monkman</w:t>
      </w:r>
      <w:proofErr w:type="spellEnd"/>
      <w:r w:rsidR="005731A4" w:rsidRPr="005731A4">
        <w:rPr>
          <w:rFonts w:ascii="Arial" w:hAnsi="Arial" w:cs="Arial"/>
        </w:rPr>
        <w:t xml:space="preserve">-Grant relationship and its independence on pre-cyclic deformation and cyclic softening, respectively. </w:t>
      </w:r>
      <w:r w:rsidR="005731A4">
        <w:rPr>
          <w:rFonts w:ascii="Arial" w:hAnsi="Arial" w:cs="Arial"/>
        </w:rPr>
        <w:t xml:space="preserve">For easy </w:t>
      </w:r>
      <w:r w:rsidR="005731A4" w:rsidRPr="005731A4">
        <w:rPr>
          <w:rFonts w:ascii="Arial" w:hAnsi="Arial" w:cs="Arial"/>
        </w:rPr>
        <w:t xml:space="preserve">implementation of the modified creep-fatigue rules in already existing design codes and </w:t>
      </w:r>
      <w:r w:rsidR="005731A4">
        <w:rPr>
          <w:rFonts w:ascii="Arial" w:hAnsi="Arial" w:cs="Arial"/>
        </w:rPr>
        <w:t>creep-fatigue assessment (</w:t>
      </w:r>
      <w:r w:rsidR="005731A4" w:rsidRPr="005731A4">
        <w:rPr>
          <w:rFonts w:ascii="Arial" w:hAnsi="Arial" w:cs="Arial"/>
        </w:rPr>
        <w:t>CFA</w:t>
      </w:r>
      <w:r w:rsidR="005731A4">
        <w:rPr>
          <w:rFonts w:ascii="Arial" w:hAnsi="Arial" w:cs="Arial"/>
        </w:rPr>
        <w:t>)</w:t>
      </w:r>
      <w:r w:rsidR="005731A4" w:rsidRPr="005731A4">
        <w:rPr>
          <w:rFonts w:ascii="Arial" w:hAnsi="Arial" w:cs="Arial"/>
        </w:rPr>
        <w:t xml:space="preserve"> tool developed</w:t>
      </w:r>
      <w:r w:rsidR="005731A4">
        <w:rPr>
          <w:rFonts w:ascii="Arial" w:hAnsi="Arial" w:cs="Arial"/>
        </w:rPr>
        <w:t xml:space="preserve"> in</w:t>
      </w:r>
      <w:sdt>
        <w:sdtPr>
          <w:rPr>
            <w:rFonts w:ascii="Arial" w:hAnsi="Arial" w:cs="Arial"/>
          </w:rPr>
          <w:id w:val="1829089766"/>
          <w:citation/>
        </w:sdtPr>
        <w:sdtEndPr/>
        <w:sdtContent>
          <w:r w:rsidR="005731A4">
            <w:rPr>
              <w:rFonts w:ascii="Arial" w:hAnsi="Arial" w:cs="Arial"/>
            </w:rPr>
            <w:fldChar w:fldCharType="begin"/>
          </w:r>
          <w:r w:rsidR="005731A4" w:rsidRPr="005731A4">
            <w:rPr>
              <w:rFonts w:ascii="Arial" w:hAnsi="Arial" w:cs="Arial"/>
              <w:lang w:val="en-US"/>
            </w:rPr>
            <w:instrText xml:space="preserve"> CITATION Mah15 \l 1031 </w:instrText>
          </w:r>
          <w:r w:rsidR="005731A4">
            <w:rPr>
              <w:rFonts w:ascii="Arial" w:hAnsi="Arial" w:cs="Arial"/>
            </w:rPr>
            <w:fldChar w:fldCharType="separate"/>
          </w:r>
          <w:r w:rsidR="005A6ACF">
            <w:rPr>
              <w:rFonts w:ascii="Arial" w:hAnsi="Arial" w:cs="Arial"/>
              <w:noProof/>
              <w:lang w:val="en-US"/>
            </w:rPr>
            <w:t xml:space="preserve"> </w:t>
          </w:r>
          <w:r w:rsidR="005A6ACF" w:rsidRPr="005A6ACF">
            <w:rPr>
              <w:rFonts w:ascii="Arial" w:hAnsi="Arial" w:cs="Arial"/>
              <w:noProof/>
              <w:lang w:val="en-US"/>
            </w:rPr>
            <w:t>[7]</w:t>
          </w:r>
          <w:r w:rsidR="005731A4">
            <w:rPr>
              <w:rFonts w:ascii="Arial" w:hAnsi="Arial" w:cs="Arial"/>
            </w:rPr>
            <w:fldChar w:fldCharType="end"/>
          </w:r>
        </w:sdtContent>
      </w:sdt>
      <w:r w:rsidR="005731A4" w:rsidRPr="005731A4">
        <w:rPr>
          <w:rFonts w:ascii="Arial" w:hAnsi="Arial" w:cs="Arial"/>
        </w:rPr>
        <w:t xml:space="preserve"> simplifications of the modified </w:t>
      </w:r>
      <w:r w:rsidR="005731A4">
        <w:rPr>
          <w:rFonts w:ascii="Arial" w:hAnsi="Arial" w:cs="Arial"/>
        </w:rPr>
        <w:t xml:space="preserve">rules </w:t>
      </w:r>
      <w:r w:rsidR="005731A4" w:rsidRPr="005731A4">
        <w:rPr>
          <w:rFonts w:ascii="Arial" w:hAnsi="Arial" w:cs="Arial"/>
        </w:rPr>
        <w:t>have been introduced</w:t>
      </w:r>
      <w:r w:rsidR="005731A4">
        <w:rPr>
          <w:rFonts w:ascii="Arial" w:hAnsi="Arial" w:cs="Arial"/>
        </w:rPr>
        <w:t>.</w:t>
      </w:r>
    </w:p>
    <w:p w:rsidR="00C22A46" w:rsidRDefault="00C22A46" w:rsidP="00C22A46">
      <w:pPr>
        <w:tabs>
          <w:tab w:val="num" w:pos="720"/>
        </w:tabs>
        <w:spacing w:line="360" w:lineRule="auto"/>
        <w:jc w:val="both"/>
        <w:rPr>
          <w:rFonts w:ascii="Arial" w:hAnsi="Arial" w:cs="Arial"/>
        </w:rPr>
      </w:pPr>
      <w:r w:rsidRPr="006652AC">
        <w:rPr>
          <w:rFonts w:ascii="Arial" w:hAnsi="Arial" w:cs="Arial"/>
        </w:rPr>
        <w:t>The planned activities for the next period will be focused on the collection and evaluation of the data to be generated performing the proposed tests as well as on the application of the modification proposed for the creep-fatigue accumulation rule to the creep-fatigue tests for verification.</w:t>
      </w:r>
    </w:p>
    <w:p w:rsidR="00C22A46" w:rsidRDefault="00C22A46" w:rsidP="00C22A46">
      <w:pPr>
        <w:pStyle w:val="Heading1"/>
        <w:rPr>
          <w:rFonts w:ascii="Arial" w:hAnsi="Arial" w:cs="Arial"/>
        </w:rPr>
      </w:pPr>
      <w:bookmarkStart w:id="5" w:name="_Toc442785940"/>
      <w:r w:rsidRPr="006652AC">
        <w:rPr>
          <w:rFonts w:ascii="Arial" w:hAnsi="Arial" w:cs="Arial"/>
        </w:rPr>
        <w:t>References</w:t>
      </w:r>
      <w:bookmarkEnd w:id="5"/>
    </w:p>
    <w:p w:rsidR="005A6ACF" w:rsidRDefault="00C22A46" w:rsidP="00C22A46">
      <w:pPr>
        <w:tabs>
          <w:tab w:val="num" w:pos="720"/>
        </w:tabs>
        <w:spacing w:line="360" w:lineRule="auto"/>
        <w:jc w:val="both"/>
        <w:rPr>
          <w:noProof/>
        </w:rPr>
      </w:pPr>
      <w:r>
        <w:rPr>
          <w:rFonts w:ascii="Arial" w:hAnsi="Arial" w:cs="Arial"/>
        </w:rPr>
        <w:fldChar w:fldCharType="begin"/>
      </w:r>
      <w:r>
        <w:rPr>
          <w:rFonts w:ascii="Arial" w:hAnsi="Arial" w:cs="Arial"/>
          <w:lang w:val="de-DE"/>
        </w:rPr>
        <w:instrText xml:space="preserve"> BIBLIOGRAPHY  \l 1031 </w:instrText>
      </w:r>
      <w:r>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15"/>
      </w:tblGrid>
      <w:tr w:rsidR="005A6ACF">
        <w:trPr>
          <w:tblCellSpacing w:w="15" w:type="dxa"/>
        </w:trPr>
        <w:tc>
          <w:tcPr>
            <w:tcW w:w="50" w:type="pct"/>
            <w:hideMark/>
          </w:tcPr>
          <w:p w:rsidR="005A6ACF" w:rsidRDefault="005A6ACF">
            <w:pPr>
              <w:pStyle w:val="Bibliography"/>
              <w:rPr>
                <w:rFonts w:eastAsiaTheme="minorEastAsia"/>
                <w:noProof/>
              </w:rPr>
            </w:pPr>
            <w:r>
              <w:rPr>
                <w:noProof/>
              </w:rPr>
              <w:t xml:space="preserve">[1] </w:t>
            </w:r>
          </w:p>
        </w:tc>
        <w:tc>
          <w:tcPr>
            <w:tcW w:w="0" w:type="auto"/>
            <w:hideMark/>
          </w:tcPr>
          <w:p w:rsidR="005A6ACF" w:rsidRDefault="005A6ACF">
            <w:pPr>
              <w:pStyle w:val="Bibliography"/>
              <w:rPr>
                <w:rFonts w:eastAsiaTheme="minorEastAsia"/>
                <w:noProof/>
              </w:rPr>
            </w:pPr>
            <w:r>
              <w:rPr>
                <w:noProof/>
              </w:rPr>
              <w:t>J. Aktaa, „Creep-fatigue rules for EUROFER,“ EFDA_D_2L779C, 2014.</w:t>
            </w:r>
          </w:p>
        </w:tc>
      </w:tr>
      <w:tr w:rsidR="005A6ACF">
        <w:trPr>
          <w:tblCellSpacing w:w="15" w:type="dxa"/>
        </w:trPr>
        <w:tc>
          <w:tcPr>
            <w:tcW w:w="50" w:type="pct"/>
            <w:hideMark/>
          </w:tcPr>
          <w:p w:rsidR="005A6ACF" w:rsidRDefault="005A6ACF">
            <w:pPr>
              <w:pStyle w:val="Bibliography"/>
              <w:rPr>
                <w:rFonts w:eastAsiaTheme="minorEastAsia"/>
                <w:noProof/>
              </w:rPr>
            </w:pPr>
            <w:r>
              <w:rPr>
                <w:noProof/>
              </w:rPr>
              <w:t xml:space="preserve">[2] </w:t>
            </w:r>
          </w:p>
        </w:tc>
        <w:tc>
          <w:tcPr>
            <w:tcW w:w="0" w:type="auto"/>
            <w:hideMark/>
          </w:tcPr>
          <w:p w:rsidR="005A6ACF" w:rsidRDefault="005A6ACF">
            <w:pPr>
              <w:pStyle w:val="Bibliography"/>
              <w:rPr>
                <w:rFonts w:eastAsiaTheme="minorEastAsia"/>
                <w:noProof/>
              </w:rPr>
            </w:pPr>
            <w:r>
              <w:rPr>
                <w:noProof/>
              </w:rPr>
              <w:t xml:space="preserve">J. Aktaa and R. Schmitt, “High temperature deformation and damage behavior of RAFM steels under low cycle fatigue loading: Experiments and modeling,” vol. 81, pp. 2221-2231, 2006. </w:t>
            </w:r>
          </w:p>
        </w:tc>
      </w:tr>
      <w:tr w:rsidR="005A6ACF">
        <w:trPr>
          <w:tblCellSpacing w:w="15" w:type="dxa"/>
        </w:trPr>
        <w:tc>
          <w:tcPr>
            <w:tcW w:w="50" w:type="pct"/>
            <w:hideMark/>
          </w:tcPr>
          <w:p w:rsidR="005A6ACF" w:rsidRDefault="005A6ACF">
            <w:pPr>
              <w:pStyle w:val="Bibliography"/>
              <w:rPr>
                <w:rFonts w:eastAsiaTheme="minorEastAsia"/>
                <w:noProof/>
              </w:rPr>
            </w:pPr>
            <w:r>
              <w:rPr>
                <w:noProof/>
              </w:rPr>
              <w:t xml:space="preserve">[3] </w:t>
            </w:r>
          </w:p>
        </w:tc>
        <w:tc>
          <w:tcPr>
            <w:tcW w:w="0" w:type="auto"/>
            <w:hideMark/>
          </w:tcPr>
          <w:p w:rsidR="005A6ACF" w:rsidRDefault="005A6ACF">
            <w:pPr>
              <w:pStyle w:val="Bibliography"/>
              <w:rPr>
                <w:rFonts w:eastAsiaTheme="minorEastAsia"/>
                <w:noProof/>
              </w:rPr>
            </w:pPr>
            <w:r>
              <w:rPr>
                <w:noProof/>
              </w:rPr>
              <w:t>M. Rieth, M. Schirra, A. Falkenstein, P. Graf, S. Heger, H. Kempe, R. Lindau und H. Zimmermann, „EUROFER97 - Tensile, Charpy, Creep and Structural Tests,“ Scientific Report, FZKA 6911, Karlsruhe Institute of Technology, 2003.</w:t>
            </w:r>
          </w:p>
        </w:tc>
      </w:tr>
      <w:tr w:rsidR="005A6ACF">
        <w:trPr>
          <w:tblCellSpacing w:w="15" w:type="dxa"/>
        </w:trPr>
        <w:tc>
          <w:tcPr>
            <w:tcW w:w="50" w:type="pct"/>
            <w:hideMark/>
          </w:tcPr>
          <w:p w:rsidR="005A6ACF" w:rsidRDefault="005A6ACF">
            <w:pPr>
              <w:pStyle w:val="Bibliography"/>
              <w:rPr>
                <w:rFonts w:eastAsiaTheme="minorEastAsia"/>
                <w:noProof/>
              </w:rPr>
            </w:pPr>
            <w:r>
              <w:rPr>
                <w:noProof/>
              </w:rPr>
              <w:t xml:space="preserve">[4] </w:t>
            </w:r>
          </w:p>
        </w:tc>
        <w:tc>
          <w:tcPr>
            <w:tcW w:w="0" w:type="auto"/>
            <w:hideMark/>
          </w:tcPr>
          <w:p w:rsidR="005A6ACF" w:rsidRDefault="005A6ACF">
            <w:pPr>
              <w:pStyle w:val="Bibliography"/>
              <w:rPr>
                <w:rFonts w:eastAsiaTheme="minorEastAsia"/>
                <w:noProof/>
              </w:rPr>
            </w:pPr>
            <w:r>
              <w:rPr>
                <w:noProof/>
              </w:rPr>
              <w:t xml:space="preserve">F. C. Monkman und N. J. Grant, „Am empirical relationship between rupture life and minimum creep rate in creep-rupture tests,“ </w:t>
            </w:r>
            <w:r>
              <w:rPr>
                <w:i/>
                <w:iCs/>
                <w:noProof/>
              </w:rPr>
              <w:t xml:space="preserve">Proc. ASTM, </w:t>
            </w:r>
            <w:r>
              <w:rPr>
                <w:noProof/>
              </w:rPr>
              <w:t xml:space="preserve">pp. 593-620, Vol. 56, 1956. </w:t>
            </w:r>
          </w:p>
        </w:tc>
      </w:tr>
      <w:tr w:rsidR="005A6ACF">
        <w:trPr>
          <w:tblCellSpacing w:w="15" w:type="dxa"/>
        </w:trPr>
        <w:tc>
          <w:tcPr>
            <w:tcW w:w="50" w:type="pct"/>
            <w:hideMark/>
          </w:tcPr>
          <w:p w:rsidR="005A6ACF" w:rsidRDefault="005A6ACF">
            <w:pPr>
              <w:pStyle w:val="Bibliography"/>
              <w:rPr>
                <w:rFonts w:eastAsiaTheme="minorEastAsia"/>
                <w:noProof/>
              </w:rPr>
            </w:pPr>
            <w:r>
              <w:rPr>
                <w:noProof/>
              </w:rPr>
              <w:t xml:space="preserve">[5] </w:t>
            </w:r>
          </w:p>
        </w:tc>
        <w:tc>
          <w:tcPr>
            <w:tcW w:w="0" w:type="auto"/>
            <w:hideMark/>
          </w:tcPr>
          <w:p w:rsidR="005A6ACF" w:rsidRDefault="005A6ACF">
            <w:pPr>
              <w:pStyle w:val="Bibliography"/>
              <w:rPr>
                <w:rFonts w:eastAsiaTheme="minorEastAsia"/>
                <w:noProof/>
              </w:rPr>
            </w:pPr>
            <w:r>
              <w:rPr>
                <w:noProof/>
              </w:rPr>
              <w:t xml:space="preserve">L. Binda, Advanced creep damage and deformation assessment of materials subject to steady and cyclic loading conditions at high temperatures, ETH Zürich: PhD Thesis, 2010. </w:t>
            </w:r>
          </w:p>
        </w:tc>
      </w:tr>
      <w:tr w:rsidR="005A6ACF">
        <w:trPr>
          <w:tblCellSpacing w:w="15" w:type="dxa"/>
        </w:trPr>
        <w:tc>
          <w:tcPr>
            <w:tcW w:w="50" w:type="pct"/>
            <w:hideMark/>
          </w:tcPr>
          <w:p w:rsidR="005A6ACF" w:rsidRDefault="005A6ACF">
            <w:pPr>
              <w:pStyle w:val="Bibliography"/>
              <w:rPr>
                <w:rFonts w:eastAsiaTheme="minorEastAsia"/>
                <w:noProof/>
              </w:rPr>
            </w:pPr>
            <w:r>
              <w:rPr>
                <w:noProof/>
              </w:rPr>
              <w:t xml:space="preserve">[6] </w:t>
            </w:r>
          </w:p>
        </w:tc>
        <w:tc>
          <w:tcPr>
            <w:tcW w:w="0" w:type="auto"/>
            <w:hideMark/>
          </w:tcPr>
          <w:p w:rsidR="005A6ACF" w:rsidRDefault="005A6ACF">
            <w:pPr>
              <w:pStyle w:val="Bibliography"/>
              <w:rPr>
                <w:rFonts w:eastAsiaTheme="minorEastAsia"/>
                <w:noProof/>
              </w:rPr>
            </w:pPr>
            <w:r>
              <w:rPr>
                <w:noProof/>
              </w:rPr>
              <w:t>J. Cane and J. Aktaa, “Test Specification Eurofer LCF Long Hold Times,” EFDA_D_2LJDNQ v1.0, 2014.</w:t>
            </w:r>
          </w:p>
        </w:tc>
      </w:tr>
      <w:tr w:rsidR="005A6ACF">
        <w:trPr>
          <w:tblCellSpacing w:w="15" w:type="dxa"/>
        </w:trPr>
        <w:tc>
          <w:tcPr>
            <w:tcW w:w="50" w:type="pct"/>
            <w:hideMark/>
          </w:tcPr>
          <w:p w:rsidR="005A6ACF" w:rsidRDefault="005A6ACF">
            <w:pPr>
              <w:pStyle w:val="Bibliography"/>
              <w:rPr>
                <w:rFonts w:eastAsiaTheme="minorEastAsia"/>
                <w:noProof/>
              </w:rPr>
            </w:pPr>
            <w:r>
              <w:rPr>
                <w:noProof/>
              </w:rPr>
              <w:t xml:space="preserve">[7] </w:t>
            </w:r>
          </w:p>
        </w:tc>
        <w:tc>
          <w:tcPr>
            <w:tcW w:w="0" w:type="auto"/>
            <w:hideMark/>
          </w:tcPr>
          <w:p w:rsidR="005A6ACF" w:rsidRDefault="005A6ACF">
            <w:pPr>
              <w:pStyle w:val="Bibliography"/>
              <w:rPr>
                <w:rFonts w:eastAsiaTheme="minorEastAsia"/>
                <w:noProof/>
              </w:rPr>
            </w:pPr>
            <w:r>
              <w:rPr>
                <w:noProof/>
              </w:rPr>
              <w:t>M. Mahler und J. Aktaa, „Further creep-fatigue assessment tool development,“ EFDA_D_2MCDME, 2015.</w:t>
            </w:r>
          </w:p>
        </w:tc>
      </w:tr>
    </w:tbl>
    <w:p w:rsidR="006652AC" w:rsidRPr="006652AC" w:rsidRDefault="00C22A46" w:rsidP="00C22A46">
      <w:pPr>
        <w:tabs>
          <w:tab w:val="num" w:pos="720"/>
        </w:tabs>
        <w:spacing w:line="360" w:lineRule="auto"/>
        <w:jc w:val="both"/>
        <w:rPr>
          <w:rFonts w:ascii="Arial" w:hAnsi="Arial" w:cs="Arial"/>
        </w:rPr>
      </w:pPr>
      <w:r>
        <w:rPr>
          <w:rFonts w:ascii="Arial" w:hAnsi="Arial" w:cs="Arial"/>
        </w:rPr>
        <w:fldChar w:fldCharType="end"/>
      </w:r>
    </w:p>
    <w:sectPr w:rsidR="006652AC" w:rsidRPr="006652AC" w:rsidSect="00142C79">
      <w:headerReference w:type="default" r:id="rId12"/>
      <w:footerReference w:type="default" r:id="rId13"/>
      <w:headerReference w:type="first" r:id="rId14"/>
      <w:footerReference w:type="first" r:id="rId15"/>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B0A" w:rsidRDefault="00886B0A" w:rsidP="0085769F">
      <w:pPr>
        <w:spacing w:after="0" w:line="240" w:lineRule="auto"/>
      </w:pPr>
      <w:r>
        <w:separator/>
      </w:r>
    </w:p>
  </w:endnote>
  <w:endnote w:type="continuationSeparator" w:id="0">
    <w:p w:rsidR="00886B0A" w:rsidRDefault="00886B0A"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BF5" w:rsidRDefault="00D21BF5" w:rsidP="00142C79">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110817">
      <w:rPr>
        <w:noProof/>
      </w:rPr>
      <w:t>7</w:t>
    </w:r>
    <w:r>
      <w:rPr>
        <w:noProof/>
      </w:rPr>
      <w:fldChar w:fldCharType="end"/>
    </w:r>
    <w:r>
      <w:rPr>
        <w:noProof/>
      </w:rPr>
      <w:t xml:space="preserve"> of</w:t>
    </w:r>
    <w:r w:rsidR="00886B0A">
      <w:fldChar w:fldCharType="begin"/>
    </w:r>
    <w:r w:rsidR="00886B0A">
      <w:instrText xml:space="preserve"> NUMPAGES  \* Arabic  \* MERGEFORMAT </w:instrText>
    </w:r>
    <w:r w:rsidR="00886B0A">
      <w:fldChar w:fldCharType="separate"/>
    </w:r>
    <w:r w:rsidR="00110817">
      <w:rPr>
        <w:noProof/>
      </w:rPr>
      <w:t>7</w:t>
    </w:r>
    <w:r w:rsidR="00886B0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BF5" w:rsidRDefault="00D21BF5"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 xml:space="preserve">V1.0/Oct2014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110817">
      <w:rPr>
        <w:noProof/>
      </w:rPr>
      <w:t>1</w:t>
    </w:r>
    <w:r>
      <w:rPr>
        <w:noProof/>
      </w:rPr>
      <w:fldChar w:fldCharType="end"/>
    </w:r>
    <w:r>
      <w:rPr>
        <w:noProof/>
      </w:rPr>
      <w:t xml:space="preserve"> of</w:t>
    </w:r>
    <w:r>
      <w:fldChar w:fldCharType="begin"/>
    </w:r>
    <w:r>
      <w:instrText xml:space="preserve"> PAGE   \* MERGEFORMAT </w:instrText>
    </w:r>
    <w:r>
      <w:fldChar w:fldCharType="separate"/>
    </w:r>
    <w:r w:rsidR="0011081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B0A" w:rsidRDefault="00886B0A" w:rsidP="0085769F">
      <w:pPr>
        <w:spacing w:after="0" w:line="240" w:lineRule="auto"/>
      </w:pPr>
      <w:r>
        <w:separator/>
      </w:r>
    </w:p>
  </w:footnote>
  <w:footnote w:type="continuationSeparator" w:id="0">
    <w:p w:rsidR="00886B0A" w:rsidRDefault="00886B0A" w:rsidP="0085769F">
      <w:pPr>
        <w:spacing w:after="0" w:line="240" w:lineRule="auto"/>
      </w:pPr>
      <w:r>
        <w:continuationSeparator/>
      </w:r>
    </w:p>
  </w:footnote>
  <w:footnote w:id="1">
    <w:p w:rsidR="00D21BF5" w:rsidRPr="00142C79" w:rsidRDefault="00D21BF5"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BF5" w:rsidRDefault="00D21BF5" w:rsidP="00DA14C3">
    <w:pPr>
      <w:pStyle w:val="Header"/>
      <w:pBdr>
        <w:bottom w:val="single" w:sz="4" w:space="1" w:color="auto"/>
      </w:pBdr>
      <w:tabs>
        <w:tab w:val="clear" w:pos="4536"/>
        <w:tab w:val="clear" w:pos="9072"/>
        <w:tab w:val="right" w:pos="9214"/>
      </w:tabs>
      <w:ind w:left="-941" w:right="-709"/>
    </w:pPr>
    <w:r>
      <w:rPr>
        <w:b/>
        <w:noProof/>
        <w:sz w:val="28"/>
        <w:szCs w:val="28"/>
        <w:lang w:eastAsia="ja-JP"/>
      </w:rPr>
      <w:drawing>
        <wp:inline distT="0" distB="0" distL="0" distR="0" wp14:anchorId="10FA2616" wp14:editId="6793DC74">
          <wp:extent cx="848139" cy="291842"/>
          <wp:effectExtent l="0" t="0" r="0" b="0"/>
          <wp:docPr id="7"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BF5" w:rsidRDefault="00D21BF5" w:rsidP="007D1420">
    <w:pPr>
      <w:pStyle w:val="Header"/>
      <w:tabs>
        <w:tab w:val="clear" w:pos="4536"/>
        <w:tab w:val="clear" w:pos="9072"/>
        <w:tab w:val="left" w:pos="4678"/>
      </w:tabs>
      <w:ind w:left="-941" w:right="-709"/>
      <w:jc w:val="both"/>
    </w:pPr>
    <w:r>
      <w:rPr>
        <w:b/>
        <w:noProof/>
        <w:sz w:val="28"/>
        <w:szCs w:val="28"/>
        <w:lang w:eastAsia="ja-JP"/>
      </w:rPr>
      <w:drawing>
        <wp:inline distT="0" distB="0" distL="0" distR="0" wp14:anchorId="2E7D2C67" wp14:editId="131D323A">
          <wp:extent cx="2197055" cy="756000"/>
          <wp:effectExtent l="0" t="0" r="0" b="6350"/>
          <wp:docPr id="8"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52E"/>
    <w:multiLevelType w:val="hybridMultilevel"/>
    <w:tmpl w:val="6AB4D822"/>
    <w:lvl w:ilvl="0" w:tplc="B13A8FA0">
      <w:start w:val="2"/>
      <w:numFmt w:val="bullet"/>
      <w:lvlText w:val="-"/>
      <w:lvlJc w:val="left"/>
      <w:pPr>
        <w:ind w:left="1068" w:hanging="360"/>
      </w:pPr>
      <w:rPr>
        <w:rFonts w:ascii="Calibri" w:eastAsia="Times New Roman" w:hAnsi="Calibri" w:cs="Aria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DD4945"/>
    <w:multiLevelType w:val="hybridMultilevel"/>
    <w:tmpl w:val="3604B74A"/>
    <w:lvl w:ilvl="0" w:tplc="0BD09200">
      <w:start w:val="1"/>
      <w:numFmt w:val="bullet"/>
      <w:lvlText w:val="•"/>
      <w:lvlJc w:val="left"/>
      <w:pPr>
        <w:tabs>
          <w:tab w:val="num" w:pos="720"/>
        </w:tabs>
        <w:ind w:left="720" w:hanging="360"/>
      </w:pPr>
      <w:rPr>
        <w:rFonts w:ascii="Times New Roman" w:hAnsi="Times New Roman" w:hint="default"/>
      </w:rPr>
    </w:lvl>
    <w:lvl w:ilvl="1" w:tplc="B5FAE4E2" w:tentative="1">
      <w:start w:val="1"/>
      <w:numFmt w:val="bullet"/>
      <w:lvlText w:val="•"/>
      <w:lvlJc w:val="left"/>
      <w:pPr>
        <w:tabs>
          <w:tab w:val="num" w:pos="1440"/>
        </w:tabs>
        <w:ind w:left="1440" w:hanging="360"/>
      </w:pPr>
      <w:rPr>
        <w:rFonts w:ascii="Times New Roman" w:hAnsi="Times New Roman" w:hint="default"/>
      </w:rPr>
    </w:lvl>
    <w:lvl w:ilvl="2" w:tplc="347C089C" w:tentative="1">
      <w:start w:val="1"/>
      <w:numFmt w:val="bullet"/>
      <w:lvlText w:val="•"/>
      <w:lvlJc w:val="left"/>
      <w:pPr>
        <w:tabs>
          <w:tab w:val="num" w:pos="2160"/>
        </w:tabs>
        <w:ind w:left="2160" w:hanging="360"/>
      </w:pPr>
      <w:rPr>
        <w:rFonts w:ascii="Times New Roman" w:hAnsi="Times New Roman" w:hint="default"/>
      </w:rPr>
    </w:lvl>
    <w:lvl w:ilvl="3" w:tplc="AD588766" w:tentative="1">
      <w:start w:val="1"/>
      <w:numFmt w:val="bullet"/>
      <w:lvlText w:val="•"/>
      <w:lvlJc w:val="left"/>
      <w:pPr>
        <w:tabs>
          <w:tab w:val="num" w:pos="2880"/>
        </w:tabs>
        <w:ind w:left="2880" w:hanging="360"/>
      </w:pPr>
      <w:rPr>
        <w:rFonts w:ascii="Times New Roman" w:hAnsi="Times New Roman" w:hint="default"/>
      </w:rPr>
    </w:lvl>
    <w:lvl w:ilvl="4" w:tplc="C00E8CAA" w:tentative="1">
      <w:start w:val="1"/>
      <w:numFmt w:val="bullet"/>
      <w:lvlText w:val="•"/>
      <w:lvlJc w:val="left"/>
      <w:pPr>
        <w:tabs>
          <w:tab w:val="num" w:pos="3600"/>
        </w:tabs>
        <w:ind w:left="3600" w:hanging="360"/>
      </w:pPr>
      <w:rPr>
        <w:rFonts w:ascii="Times New Roman" w:hAnsi="Times New Roman" w:hint="default"/>
      </w:rPr>
    </w:lvl>
    <w:lvl w:ilvl="5" w:tplc="ED8CB98A" w:tentative="1">
      <w:start w:val="1"/>
      <w:numFmt w:val="bullet"/>
      <w:lvlText w:val="•"/>
      <w:lvlJc w:val="left"/>
      <w:pPr>
        <w:tabs>
          <w:tab w:val="num" w:pos="4320"/>
        </w:tabs>
        <w:ind w:left="4320" w:hanging="360"/>
      </w:pPr>
      <w:rPr>
        <w:rFonts w:ascii="Times New Roman" w:hAnsi="Times New Roman" w:hint="default"/>
      </w:rPr>
    </w:lvl>
    <w:lvl w:ilvl="6" w:tplc="701A17CA" w:tentative="1">
      <w:start w:val="1"/>
      <w:numFmt w:val="bullet"/>
      <w:lvlText w:val="•"/>
      <w:lvlJc w:val="left"/>
      <w:pPr>
        <w:tabs>
          <w:tab w:val="num" w:pos="5040"/>
        </w:tabs>
        <w:ind w:left="5040" w:hanging="360"/>
      </w:pPr>
      <w:rPr>
        <w:rFonts w:ascii="Times New Roman" w:hAnsi="Times New Roman" w:hint="default"/>
      </w:rPr>
    </w:lvl>
    <w:lvl w:ilvl="7" w:tplc="277AF092" w:tentative="1">
      <w:start w:val="1"/>
      <w:numFmt w:val="bullet"/>
      <w:lvlText w:val="•"/>
      <w:lvlJc w:val="left"/>
      <w:pPr>
        <w:tabs>
          <w:tab w:val="num" w:pos="5760"/>
        </w:tabs>
        <w:ind w:left="5760" w:hanging="360"/>
      </w:pPr>
      <w:rPr>
        <w:rFonts w:ascii="Times New Roman" w:hAnsi="Times New Roman" w:hint="default"/>
      </w:rPr>
    </w:lvl>
    <w:lvl w:ilvl="8" w:tplc="D6809F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7B93AC4"/>
    <w:multiLevelType w:val="hybridMultilevel"/>
    <w:tmpl w:val="CFEE672E"/>
    <w:lvl w:ilvl="0" w:tplc="F6D25956">
      <w:start w:val="1"/>
      <w:numFmt w:val="decimal"/>
      <w:lvlText w:val="Step %1."/>
      <w:lvlJc w:val="left"/>
      <w:pPr>
        <w:ind w:left="644" w:hanging="360"/>
      </w:pPr>
      <w:rPr>
        <w:rFonts w:hint="default"/>
      </w:rPr>
    </w:lvl>
    <w:lvl w:ilvl="1" w:tplc="04070019" w:tentative="1">
      <w:start w:val="1"/>
      <w:numFmt w:val="lowerLetter"/>
      <w:lvlText w:val="%2."/>
      <w:lvlJc w:val="left"/>
      <w:pPr>
        <w:ind w:left="1503" w:hanging="360"/>
      </w:pPr>
    </w:lvl>
    <w:lvl w:ilvl="2" w:tplc="0407001B" w:tentative="1">
      <w:start w:val="1"/>
      <w:numFmt w:val="lowerRoman"/>
      <w:lvlText w:val="%3."/>
      <w:lvlJc w:val="right"/>
      <w:pPr>
        <w:ind w:left="2223" w:hanging="180"/>
      </w:pPr>
    </w:lvl>
    <w:lvl w:ilvl="3" w:tplc="0407000F" w:tentative="1">
      <w:start w:val="1"/>
      <w:numFmt w:val="decimal"/>
      <w:lvlText w:val="%4."/>
      <w:lvlJc w:val="left"/>
      <w:pPr>
        <w:ind w:left="2943" w:hanging="360"/>
      </w:pPr>
    </w:lvl>
    <w:lvl w:ilvl="4" w:tplc="04070019" w:tentative="1">
      <w:start w:val="1"/>
      <w:numFmt w:val="lowerLetter"/>
      <w:lvlText w:val="%5."/>
      <w:lvlJc w:val="left"/>
      <w:pPr>
        <w:ind w:left="3663" w:hanging="360"/>
      </w:pPr>
    </w:lvl>
    <w:lvl w:ilvl="5" w:tplc="0407001B" w:tentative="1">
      <w:start w:val="1"/>
      <w:numFmt w:val="lowerRoman"/>
      <w:lvlText w:val="%6."/>
      <w:lvlJc w:val="right"/>
      <w:pPr>
        <w:ind w:left="4383" w:hanging="180"/>
      </w:pPr>
    </w:lvl>
    <w:lvl w:ilvl="6" w:tplc="0407000F" w:tentative="1">
      <w:start w:val="1"/>
      <w:numFmt w:val="decimal"/>
      <w:lvlText w:val="%7."/>
      <w:lvlJc w:val="left"/>
      <w:pPr>
        <w:ind w:left="5103" w:hanging="360"/>
      </w:pPr>
    </w:lvl>
    <w:lvl w:ilvl="7" w:tplc="04070019" w:tentative="1">
      <w:start w:val="1"/>
      <w:numFmt w:val="lowerLetter"/>
      <w:lvlText w:val="%8."/>
      <w:lvlJc w:val="left"/>
      <w:pPr>
        <w:ind w:left="5823" w:hanging="360"/>
      </w:pPr>
    </w:lvl>
    <w:lvl w:ilvl="8" w:tplc="0407001B" w:tentative="1">
      <w:start w:val="1"/>
      <w:numFmt w:val="lowerRoman"/>
      <w:lvlText w:val="%9."/>
      <w:lvlJc w:val="right"/>
      <w:pPr>
        <w:ind w:left="6543" w:hanging="180"/>
      </w:pPr>
    </w:lvl>
  </w:abstractNum>
  <w:abstractNum w:abstractNumId="4">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AE0968"/>
    <w:multiLevelType w:val="hybridMultilevel"/>
    <w:tmpl w:val="07BAB2A8"/>
    <w:lvl w:ilvl="0" w:tplc="5E4C231E">
      <w:start w:val="1"/>
      <w:numFmt w:val="bullet"/>
      <w:lvlText w:val="•"/>
      <w:lvlJc w:val="left"/>
      <w:pPr>
        <w:tabs>
          <w:tab w:val="num" w:pos="720"/>
        </w:tabs>
        <w:ind w:left="720" w:hanging="360"/>
      </w:pPr>
      <w:rPr>
        <w:rFonts w:ascii="Arial" w:hAnsi="Arial" w:hint="default"/>
      </w:rPr>
    </w:lvl>
    <w:lvl w:ilvl="1" w:tplc="89A28598" w:tentative="1">
      <w:start w:val="1"/>
      <w:numFmt w:val="bullet"/>
      <w:lvlText w:val="•"/>
      <w:lvlJc w:val="left"/>
      <w:pPr>
        <w:tabs>
          <w:tab w:val="num" w:pos="1440"/>
        </w:tabs>
        <w:ind w:left="1440" w:hanging="360"/>
      </w:pPr>
      <w:rPr>
        <w:rFonts w:ascii="Arial" w:hAnsi="Arial" w:hint="default"/>
      </w:rPr>
    </w:lvl>
    <w:lvl w:ilvl="2" w:tplc="C29C89EE" w:tentative="1">
      <w:start w:val="1"/>
      <w:numFmt w:val="bullet"/>
      <w:lvlText w:val="•"/>
      <w:lvlJc w:val="left"/>
      <w:pPr>
        <w:tabs>
          <w:tab w:val="num" w:pos="2160"/>
        </w:tabs>
        <w:ind w:left="2160" w:hanging="360"/>
      </w:pPr>
      <w:rPr>
        <w:rFonts w:ascii="Arial" w:hAnsi="Arial" w:hint="default"/>
      </w:rPr>
    </w:lvl>
    <w:lvl w:ilvl="3" w:tplc="0AFCC95C" w:tentative="1">
      <w:start w:val="1"/>
      <w:numFmt w:val="bullet"/>
      <w:lvlText w:val="•"/>
      <w:lvlJc w:val="left"/>
      <w:pPr>
        <w:tabs>
          <w:tab w:val="num" w:pos="2880"/>
        </w:tabs>
        <w:ind w:left="2880" w:hanging="360"/>
      </w:pPr>
      <w:rPr>
        <w:rFonts w:ascii="Arial" w:hAnsi="Arial" w:hint="default"/>
      </w:rPr>
    </w:lvl>
    <w:lvl w:ilvl="4" w:tplc="6B30A6CA" w:tentative="1">
      <w:start w:val="1"/>
      <w:numFmt w:val="bullet"/>
      <w:lvlText w:val="•"/>
      <w:lvlJc w:val="left"/>
      <w:pPr>
        <w:tabs>
          <w:tab w:val="num" w:pos="3600"/>
        </w:tabs>
        <w:ind w:left="3600" w:hanging="360"/>
      </w:pPr>
      <w:rPr>
        <w:rFonts w:ascii="Arial" w:hAnsi="Arial" w:hint="default"/>
      </w:rPr>
    </w:lvl>
    <w:lvl w:ilvl="5" w:tplc="3DF2016E" w:tentative="1">
      <w:start w:val="1"/>
      <w:numFmt w:val="bullet"/>
      <w:lvlText w:val="•"/>
      <w:lvlJc w:val="left"/>
      <w:pPr>
        <w:tabs>
          <w:tab w:val="num" w:pos="4320"/>
        </w:tabs>
        <w:ind w:left="4320" w:hanging="360"/>
      </w:pPr>
      <w:rPr>
        <w:rFonts w:ascii="Arial" w:hAnsi="Arial" w:hint="default"/>
      </w:rPr>
    </w:lvl>
    <w:lvl w:ilvl="6" w:tplc="1E8A0C4E" w:tentative="1">
      <w:start w:val="1"/>
      <w:numFmt w:val="bullet"/>
      <w:lvlText w:val="•"/>
      <w:lvlJc w:val="left"/>
      <w:pPr>
        <w:tabs>
          <w:tab w:val="num" w:pos="5040"/>
        </w:tabs>
        <w:ind w:left="5040" w:hanging="360"/>
      </w:pPr>
      <w:rPr>
        <w:rFonts w:ascii="Arial" w:hAnsi="Arial" w:hint="default"/>
      </w:rPr>
    </w:lvl>
    <w:lvl w:ilvl="7" w:tplc="802EC332" w:tentative="1">
      <w:start w:val="1"/>
      <w:numFmt w:val="bullet"/>
      <w:lvlText w:val="•"/>
      <w:lvlJc w:val="left"/>
      <w:pPr>
        <w:tabs>
          <w:tab w:val="num" w:pos="5760"/>
        </w:tabs>
        <w:ind w:left="5760" w:hanging="360"/>
      </w:pPr>
      <w:rPr>
        <w:rFonts w:ascii="Arial" w:hAnsi="Arial" w:hint="default"/>
      </w:rPr>
    </w:lvl>
    <w:lvl w:ilvl="8" w:tplc="DFB60D9A" w:tentative="1">
      <w:start w:val="1"/>
      <w:numFmt w:val="bullet"/>
      <w:lvlText w:val="•"/>
      <w:lvlJc w:val="left"/>
      <w:pPr>
        <w:tabs>
          <w:tab w:val="num" w:pos="6480"/>
        </w:tabs>
        <w:ind w:left="6480" w:hanging="360"/>
      </w:pPr>
      <w:rPr>
        <w:rFonts w:ascii="Arial" w:hAnsi="Arial" w:hint="default"/>
      </w:rPr>
    </w:lvl>
  </w:abstractNum>
  <w:abstractNum w:abstractNumId="6">
    <w:nsid w:val="4483273A"/>
    <w:multiLevelType w:val="multilevel"/>
    <w:tmpl w:val="DA685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1D47864"/>
    <w:multiLevelType w:val="hybridMultilevel"/>
    <w:tmpl w:val="AC7A586E"/>
    <w:lvl w:ilvl="0" w:tplc="09F8AEEA">
      <w:start w:val="1"/>
      <w:numFmt w:val="bullet"/>
      <w:lvlText w:val="•"/>
      <w:lvlJc w:val="left"/>
      <w:pPr>
        <w:tabs>
          <w:tab w:val="num" w:pos="720"/>
        </w:tabs>
        <w:ind w:left="720" w:hanging="360"/>
      </w:pPr>
      <w:rPr>
        <w:rFonts w:ascii="Times New Roman" w:hAnsi="Times New Roman" w:hint="default"/>
      </w:rPr>
    </w:lvl>
    <w:lvl w:ilvl="1" w:tplc="04070019">
      <w:start w:val="1"/>
      <w:numFmt w:val="lowerLetter"/>
      <w:lvlText w:val="%2."/>
      <w:lvlJc w:val="left"/>
      <w:pPr>
        <w:tabs>
          <w:tab w:val="num" w:pos="1440"/>
        </w:tabs>
        <w:ind w:left="1440" w:hanging="360"/>
      </w:pPr>
      <w:rPr>
        <w:rFonts w:hint="default"/>
      </w:rPr>
    </w:lvl>
    <w:lvl w:ilvl="2" w:tplc="C0449F70" w:tentative="1">
      <w:start w:val="1"/>
      <w:numFmt w:val="bullet"/>
      <w:lvlText w:val="•"/>
      <w:lvlJc w:val="left"/>
      <w:pPr>
        <w:tabs>
          <w:tab w:val="num" w:pos="2160"/>
        </w:tabs>
        <w:ind w:left="2160" w:hanging="360"/>
      </w:pPr>
      <w:rPr>
        <w:rFonts w:ascii="Times New Roman" w:hAnsi="Times New Roman" w:hint="default"/>
      </w:rPr>
    </w:lvl>
    <w:lvl w:ilvl="3" w:tplc="121C0290" w:tentative="1">
      <w:start w:val="1"/>
      <w:numFmt w:val="bullet"/>
      <w:lvlText w:val="•"/>
      <w:lvlJc w:val="left"/>
      <w:pPr>
        <w:tabs>
          <w:tab w:val="num" w:pos="2880"/>
        </w:tabs>
        <w:ind w:left="2880" w:hanging="360"/>
      </w:pPr>
      <w:rPr>
        <w:rFonts w:ascii="Times New Roman" w:hAnsi="Times New Roman" w:hint="default"/>
      </w:rPr>
    </w:lvl>
    <w:lvl w:ilvl="4" w:tplc="A422519E" w:tentative="1">
      <w:start w:val="1"/>
      <w:numFmt w:val="bullet"/>
      <w:lvlText w:val="•"/>
      <w:lvlJc w:val="left"/>
      <w:pPr>
        <w:tabs>
          <w:tab w:val="num" w:pos="3600"/>
        </w:tabs>
        <w:ind w:left="3600" w:hanging="360"/>
      </w:pPr>
      <w:rPr>
        <w:rFonts w:ascii="Times New Roman" w:hAnsi="Times New Roman" w:hint="default"/>
      </w:rPr>
    </w:lvl>
    <w:lvl w:ilvl="5" w:tplc="72BAB564" w:tentative="1">
      <w:start w:val="1"/>
      <w:numFmt w:val="bullet"/>
      <w:lvlText w:val="•"/>
      <w:lvlJc w:val="left"/>
      <w:pPr>
        <w:tabs>
          <w:tab w:val="num" w:pos="4320"/>
        </w:tabs>
        <w:ind w:left="4320" w:hanging="360"/>
      </w:pPr>
      <w:rPr>
        <w:rFonts w:ascii="Times New Roman" w:hAnsi="Times New Roman" w:hint="default"/>
      </w:rPr>
    </w:lvl>
    <w:lvl w:ilvl="6" w:tplc="589CB680" w:tentative="1">
      <w:start w:val="1"/>
      <w:numFmt w:val="bullet"/>
      <w:lvlText w:val="•"/>
      <w:lvlJc w:val="left"/>
      <w:pPr>
        <w:tabs>
          <w:tab w:val="num" w:pos="5040"/>
        </w:tabs>
        <w:ind w:left="5040" w:hanging="360"/>
      </w:pPr>
      <w:rPr>
        <w:rFonts w:ascii="Times New Roman" w:hAnsi="Times New Roman" w:hint="default"/>
      </w:rPr>
    </w:lvl>
    <w:lvl w:ilvl="7" w:tplc="FDA2B546" w:tentative="1">
      <w:start w:val="1"/>
      <w:numFmt w:val="bullet"/>
      <w:lvlText w:val="•"/>
      <w:lvlJc w:val="left"/>
      <w:pPr>
        <w:tabs>
          <w:tab w:val="num" w:pos="5760"/>
        </w:tabs>
        <w:ind w:left="5760" w:hanging="360"/>
      </w:pPr>
      <w:rPr>
        <w:rFonts w:ascii="Times New Roman" w:hAnsi="Times New Roman" w:hint="default"/>
      </w:rPr>
    </w:lvl>
    <w:lvl w:ilvl="8" w:tplc="B610F2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52401EDD"/>
    <w:multiLevelType w:val="hybridMultilevel"/>
    <w:tmpl w:val="6D3643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A857360"/>
    <w:multiLevelType w:val="hybridMultilevel"/>
    <w:tmpl w:val="04C0AB7A"/>
    <w:lvl w:ilvl="0" w:tplc="1196ED32">
      <w:start w:val="1"/>
      <w:numFmt w:val="bullet"/>
      <w:lvlText w:val="•"/>
      <w:lvlJc w:val="left"/>
      <w:pPr>
        <w:tabs>
          <w:tab w:val="num" w:pos="720"/>
        </w:tabs>
        <w:ind w:left="720" w:hanging="360"/>
      </w:pPr>
      <w:rPr>
        <w:rFonts w:ascii="Times New Roman" w:hAnsi="Times New Roman" w:hint="default"/>
      </w:rPr>
    </w:lvl>
    <w:lvl w:ilvl="1" w:tplc="25AC7BE2" w:tentative="1">
      <w:start w:val="1"/>
      <w:numFmt w:val="bullet"/>
      <w:lvlText w:val="•"/>
      <w:lvlJc w:val="left"/>
      <w:pPr>
        <w:tabs>
          <w:tab w:val="num" w:pos="1440"/>
        </w:tabs>
        <w:ind w:left="1440" w:hanging="360"/>
      </w:pPr>
      <w:rPr>
        <w:rFonts w:ascii="Times New Roman" w:hAnsi="Times New Roman" w:hint="default"/>
      </w:rPr>
    </w:lvl>
    <w:lvl w:ilvl="2" w:tplc="30CA17B0" w:tentative="1">
      <w:start w:val="1"/>
      <w:numFmt w:val="bullet"/>
      <w:lvlText w:val="•"/>
      <w:lvlJc w:val="left"/>
      <w:pPr>
        <w:tabs>
          <w:tab w:val="num" w:pos="2160"/>
        </w:tabs>
        <w:ind w:left="2160" w:hanging="360"/>
      </w:pPr>
      <w:rPr>
        <w:rFonts w:ascii="Times New Roman" w:hAnsi="Times New Roman" w:hint="default"/>
      </w:rPr>
    </w:lvl>
    <w:lvl w:ilvl="3" w:tplc="274A9B58" w:tentative="1">
      <w:start w:val="1"/>
      <w:numFmt w:val="bullet"/>
      <w:lvlText w:val="•"/>
      <w:lvlJc w:val="left"/>
      <w:pPr>
        <w:tabs>
          <w:tab w:val="num" w:pos="2880"/>
        </w:tabs>
        <w:ind w:left="2880" w:hanging="360"/>
      </w:pPr>
      <w:rPr>
        <w:rFonts w:ascii="Times New Roman" w:hAnsi="Times New Roman" w:hint="default"/>
      </w:rPr>
    </w:lvl>
    <w:lvl w:ilvl="4" w:tplc="F8A46702" w:tentative="1">
      <w:start w:val="1"/>
      <w:numFmt w:val="bullet"/>
      <w:lvlText w:val="•"/>
      <w:lvlJc w:val="left"/>
      <w:pPr>
        <w:tabs>
          <w:tab w:val="num" w:pos="3600"/>
        </w:tabs>
        <w:ind w:left="3600" w:hanging="360"/>
      </w:pPr>
      <w:rPr>
        <w:rFonts w:ascii="Times New Roman" w:hAnsi="Times New Roman" w:hint="default"/>
      </w:rPr>
    </w:lvl>
    <w:lvl w:ilvl="5" w:tplc="1C3EF806" w:tentative="1">
      <w:start w:val="1"/>
      <w:numFmt w:val="bullet"/>
      <w:lvlText w:val="•"/>
      <w:lvlJc w:val="left"/>
      <w:pPr>
        <w:tabs>
          <w:tab w:val="num" w:pos="4320"/>
        </w:tabs>
        <w:ind w:left="4320" w:hanging="360"/>
      </w:pPr>
      <w:rPr>
        <w:rFonts w:ascii="Times New Roman" w:hAnsi="Times New Roman" w:hint="default"/>
      </w:rPr>
    </w:lvl>
    <w:lvl w:ilvl="6" w:tplc="A98A843E" w:tentative="1">
      <w:start w:val="1"/>
      <w:numFmt w:val="bullet"/>
      <w:lvlText w:val="•"/>
      <w:lvlJc w:val="left"/>
      <w:pPr>
        <w:tabs>
          <w:tab w:val="num" w:pos="5040"/>
        </w:tabs>
        <w:ind w:left="5040" w:hanging="360"/>
      </w:pPr>
      <w:rPr>
        <w:rFonts w:ascii="Times New Roman" w:hAnsi="Times New Roman" w:hint="default"/>
      </w:rPr>
    </w:lvl>
    <w:lvl w:ilvl="7" w:tplc="DA0A2BEC" w:tentative="1">
      <w:start w:val="1"/>
      <w:numFmt w:val="bullet"/>
      <w:lvlText w:val="•"/>
      <w:lvlJc w:val="left"/>
      <w:pPr>
        <w:tabs>
          <w:tab w:val="num" w:pos="5760"/>
        </w:tabs>
        <w:ind w:left="5760" w:hanging="360"/>
      </w:pPr>
      <w:rPr>
        <w:rFonts w:ascii="Times New Roman" w:hAnsi="Times New Roman" w:hint="default"/>
      </w:rPr>
    </w:lvl>
    <w:lvl w:ilvl="8" w:tplc="5DB2F1B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FC57A7"/>
    <w:multiLevelType w:val="hybridMultilevel"/>
    <w:tmpl w:val="C390E84A"/>
    <w:lvl w:ilvl="0" w:tplc="09F8AEEA">
      <w:start w:val="1"/>
      <w:numFmt w:val="bullet"/>
      <w:lvlText w:val="•"/>
      <w:lvlJc w:val="left"/>
      <w:pPr>
        <w:tabs>
          <w:tab w:val="num" w:pos="720"/>
        </w:tabs>
        <w:ind w:left="720" w:hanging="360"/>
      </w:pPr>
      <w:rPr>
        <w:rFonts w:ascii="Times New Roman" w:hAnsi="Times New Roman" w:hint="default"/>
      </w:rPr>
    </w:lvl>
    <w:lvl w:ilvl="1" w:tplc="BD98F4E0">
      <w:start w:val="1177"/>
      <w:numFmt w:val="bullet"/>
      <w:lvlText w:val="•"/>
      <w:lvlJc w:val="left"/>
      <w:pPr>
        <w:tabs>
          <w:tab w:val="num" w:pos="1440"/>
        </w:tabs>
        <w:ind w:left="1440" w:hanging="360"/>
      </w:pPr>
      <w:rPr>
        <w:rFonts w:ascii="Times New Roman" w:hAnsi="Times New Roman" w:hint="default"/>
      </w:rPr>
    </w:lvl>
    <w:lvl w:ilvl="2" w:tplc="C0449F70" w:tentative="1">
      <w:start w:val="1"/>
      <w:numFmt w:val="bullet"/>
      <w:lvlText w:val="•"/>
      <w:lvlJc w:val="left"/>
      <w:pPr>
        <w:tabs>
          <w:tab w:val="num" w:pos="2160"/>
        </w:tabs>
        <w:ind w:left="2160" w:hanging="360"/>
      </w:pPr>
      <w:rPr>
        <w:rFonts w:ascii="Times New Roman" w:hAnsi="Times New Roman" w:hint="default"/>
      </w:rPr>
    </w:lvl>
    <w:lvl w:ilvl="3" w:tplc="121C0290" w:tentative="1">
      <w:start w:val="1"/>
      <w:numFmt w:val="bullet"/>
      <w:lvlText w:val="•"/>
      <w:lvlJc w:val="left"/>
      <w:pPr>
        <w:tabs>
          <w:tab w:val="num" w:pos="2880"/>
        </w:tabs>
        <w:ind w:left="2880" w:hanging="360"/>
      </w:pPr>
      <w:rPr>
        <w:rFonts w:ascii="Times New Roman" w:hAnsi="Times New Roman" w:hint="default"/>
      </w:rPr>
    </w:lvl>
    <w:lvl w:ilvl="4" w:tplc="A422519E" w:tentative="1">
      <w:start w:val="1"/>
      <w:numFmt w:val="bullet"/>
      <w:lvlText w:val="•"/>
      <w:lvlJc w:val="left"/>
      <w:pPr>
        <w:tabs>
          <w:tab w:val="num" w:pos="3600"/>
        </w:tabs>
        <w:ind w:left="3600" w:hanging="360"/>
      </w:pPr>
      <w:rPr>
        <w:rFonts w:ascii="Times New Roman" w:hAnsi="Times New Roman" w:hint="default"/>
      </w:rPr>
    </w:lvl>
    <w:lvl w:ilvl="5" w:tplc="72BAB564" w:tentative="1">
      <w:start w:val="1"/>
      <w:numFmt w:val="bullet"/>
      <w:lvlText w:val="•"/>
      <w:lvlJc w:val="left"/>
      <w:pPr>
        <w:tabs>
          <w:tab w:val="num" w:pos="4320"/>
        </w:tabs>
        <w:ind w:left="4320" w:hanging="360"/>
      </w:pPr>
      <w:rPr>
        <w:rFonts w:ascii="Times New Roman" w:hAnsi="Times New Roman" w:hint="default"/>
      </w:rPr>
    </w:lvl>
    <w:lvl w:ilvl="6" w:tplc="589CB680" w:tentative="1">
      <w:start w:val="1"/>
      <w:numFmt w:val="bullet"/>
      <w:lvlText w:val="•"/>
      <w:lvlJc w:val="left"/>
      <w:pPr>
        <w:tabs>
          <w:tab w:val="num" w:pos="5040"/>
        </w:tabs>
        <w:ind w:left="5040" w:hanging="360"/>
      </w:pPr>
      <w:rPr>
        <w:rFonts w:ascii="Times New Roman" w:hAnsi="Times New Roman" w:hint="default"/>
      </w:rPr>
    </w:lvl>
    <w:lvl w:ilvl="7" w:tplc="FDA2B546" w:tentative="1">
      <w:start w:val="1"/>
      <w:numFmt w:val="bullet"/>
      <w:lvlText w:val="•"/>
      <w:lvlJc w:val="left"/>
      <w:pPr>
        <w:tabs>
          <w:tab w:val="num" w:pos="5760"/>
        </w:tabs>
        <w:ind w:left="5760" w:hanging="360"/>
      </w:pPr>
      <w:rPr>
        <w:rFonts w:ascii="Times New Roman" w:hAnsi="Times New Roman" w:hint="default"/>
      </w:rPr>
    </w:lvl>
    <w:lvl w:ilvl="8" w:tplc="B610F2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3567B14"/>
    <w:multiLevelType w:val="hybridMultilevel"/>
    <w:tmpl w:val="FE84B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lvlOverride w:ilvl="0">
      <w:startOverride w:val="1"/>
    </w:lvlOverride>
  </w:num>
  <w:num w:numId="3">
    <w:abstractNumId w:val="10"/>
  </w:num>
  <w:num w:numId="4">
    <w:abstractNumId w:val="10"/>
  </w:num>
  <w:num w:numId="5">
    <w:abstractNumId w:val="1"/>
  </w:num>
  <w:num w:numId="6">
    <w:abstractNumId w:val="4"/>
  </w:num>
  <w:num w:numId="7">
    <w:abstractNumId w:val="13"/>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12"/>
  </w:num>
  <w:num w:numId="13">
    <w:abstractNumId w:val="11"/>
  </w:num>
  <w:num w:numId="14">
    <w:abstractNumId w:val="9"/>
  </w:num>
  <w:num w:numId="15">
    <w:abstractNumId w:val="5"/>
  </w:num>
  <w:num w:numId="16">
    <w:abstractNumId w:val="0"/>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00AE0"/>
    <w:rsid w:val="00003949"/>
    <w:rsid w:val="00010050"/>
    <w:rsid w:val="00030DF8"/>
    <w:rsid w:val="000450E1"/>
    <w:rsid w:val="00047B9E"/>
    <w:rsid w:val="00077DE1"/>
    <w:rsid w:val="00083D65"/>
    <w:rsid w:val="00091073"/>
    <w:rsid w:val="000A2DEE"/>
    <w:rsid w:val="000A4828"/>
    <w:rsid w:val="000B6D9E"/>
    <w:rsid w:val="000B76CF"/>
    <w:rsid w:val="000C0EF1"/>
    <w:rsid w:val="000C22CC"/>
    <w:rsid w:val="000D53DF"/>
    <w:rsid w:val="000E7A11"/>
    <w:rsid w:val="000F0A37"/>
    <w:rsid w:val="000F18CD"/>
    <w:rsid w:val="00101175"/>
    <w:rsid w:val="00110817"/>
    <w:rsid w:val="00112371"/>
    <w:rsid w:val="0011473D"/>
    <w:rsid w:val="001148FE"/>
    <w:rsid w:val="001243AD"/>
    <w:rsid w:val="00124C72"/>
    <w:rsid w:val="00130392"/>
    <w:rsid w:val="00135AD7"/>
    <w:rsid w:val="00142C79"/>
    <w:rsid w:val="00151EE9"/>
    <w:rsid w:val="00152974"/>
    <w:rsid w:val="00166001"/>
    <w:rsid w:val="001721B3"/>
    <w:rsid w:val="00190566"/>
    <w:rsid w:val="001D4145"/>
    <w:rsid w:val="00203522"/>
    <w:rsid w:val="00204514"/>
    <w:rsid w:val="002115E1"/>
    <w:rsid w:val="002226A5"/>
    <w:rsid w:val="00253A6A"/>
    <w:rsid w:val="0025590A"/>
    <w:rsid w:val="00256CCE"/>
    <w:rsid w:val="00293A35"/>
    <w:rsid w:val="002A022A"/>
    <w:rsid w:val="002A1B80"/>
    <w:rsid w:val="002B0AEC"/>
    <w:rsid w:val="002B7B36"/>
    <w:rsid w:val="002C2096"/>
    <w:rsid w:val="002C4112"/>
    <w:rsid w:val="002C6E09"/>
    <w:rsid w:val="002D288F"/>
    <w:rsid w:val="002D292C"/>
    <w:rsid w:val="002F3F17"/>
    <w:rsid w:val="00306233"/>
    <w:rsid w:val="00312461"/>
    <w:rsid w:val="00314CD8"/>
    <w:rsid w:val="003214E2"/>
    <w:rsid w:val="003233CF"/>
    <w:rsid w:val="00324B35"/>
    <w:rsid w:val="003257F7"/>
    <w:rsid w:val="003279D6"/>
    <w:rsid w:val="00330E96"/>
    <w:rsid w:val="00332A9C"/>
    <w:rsid w:val="00344BF7"/>
    <w:rsid w:val="00355C16"/>
    <w:rsid w:val="00360D57"/>
    <w:rsid w:val="00364571"/>
    <w:rsid w:val="003810E4"/>
    <w:rsid w:val="003B7D80"/>
    <w:rsid w:val="003C6CD0"/>
    <w:rsid w:val="003D77E8"/>
    <w:rsid w:val="003E7FE3"/>
    <w:rsid w:val="00411DC3"/>
    <w:rsid w:val="004231FF"/>
    <w:rsid w:val="004446C9"/>
    <w:rsid w:val="00447B81"/>
    <w:rsid w:val="0047589F"/>
    <w:rsid w:val="0048204B"/>
    <w:rsid w:val="00497942"/>
    <w:rsid w:val="004A3285"/>
    <w:rsid w:val="004B68CF"/>
    <w:rsid w:val="004C2C82"/>
    <w:rsid w:val="004E5D14"/>
    <w:rsid w:val="004F06D2"/>
    <w:rsid w:val="004F6AD7"/>
    <w:rsid w:val="004F7A4F"/>
    <w:rsid w:val="0051566C"/>
    <w:rsid w:val="0053373C"/>
    <w:rsid w:val="00544EB2"/>
    <w:rsid w:val="00553A0B"/>
    <w:rsid w:val="005541BB"/>
    <w:rsid w:val="00557045"/>
    <w:rsid w:val="0057099A"/>
    <w:rsid w:val="005731A4"/>
    <w:rsid w:val="00585128"/>
    <w:rsid w:val="005A5E3C"/>
    <w:rsid w:val="005A6ACF"/>
    <w:rsid w:val="005B07C5"/>
    <w:rsid w:val="005C4B72"/>
    <w:rsid w:val="005C68D6"/>
    <w:rsid w:val="005C7B2F"/>
    <w:rsid w:val="005D0C8C"/>
    <w:rsid w:val="005F4D89"/>
    <w:rsid w:val="005F527C"/>
    <w:rsid w:val="0061263F"/>
    <w:rsid w:val="00617AA4"/>
    <w:rsid w:val="006528E6"/>
    <w:rsid w:val="006652AC"/>
    <w:rsid w:val="00675DF7"/>
    <w:rsid w:val="00683A35"/>
    <w:rsid w:val="006A5A0E"/>
    <w:rsid w:val="006A77D7"/>
    <w:rsid w:val="006B484F"/>
    <w:rsid w:val="006B4D74"/>
    <w:rsid w:val="006C208F"/>
    <w:rsid w:val="006C4D51"/>
    <w:rsid w:val="006C6560"/>
    <w:rsid w:val="006E254A"/>
    <w:rsid w:val="006F5DC8"/>
    <w:rsid w:val="00745EB9"/>
    <w:rsid w:val="00757AD2"/>
    <w:rsid w:val="00777487"/>
    <w:rsid w:val="00787860"/>
    <w:rsid w:val="00794F7C"/>
    <w:rsid w:val="00797063"/>
    <w:rsid w:val="007C0897"/>
    <w:rsid w:val="007D1420"/>
    <w:rsid w:val="007F0F97"/>
    <w:rsid w:val="00805087"/>
    <w:rsid w:val="00810FD6"/>
    <w:rsid w:val="00822F34"/>
    <w:rsid w:val="00840D98"/>
    <w:rsid w:val="0085769F"/>
    <w:rsid w:val="008613B4"/>
    <w:rsid w:val="00862A95"/>
    <w:rsid w:val="00874EA5"/>
    <w:rsid w:val="00886B0A"/>
    <w:rsid w:val="008A1DDA"/>
    <w:rsid w:val="008C1896"/>
    <w:rsid w:val="008C4F8C"/>
    <w:rsid w:val="008D0897"/>
    <w:rsid w:val="008D11F8"/>
    <w:rsid w:val="008D2F9D"/>
    <w:rsid w:val="008F0738"/>
    <w:rsid w:val="008F0DAD"/>
    <w:rsid w:val="008F1E75"/>
    <w:rsid w:val="008F282D"/>
    <w:rsid w:val="008F62FB"/>
    <w:rsid w:val="00936D27"/>
    <w:rsid w:val="00942092"/>
    <w:rsid w:val="009422C3"/>
    <w:rsid w:val="009460F6"/>
    <w:rsid w:val="00957BD4"/>
    <w:rsid w:val="00964FF9"/>
    <w:rsid w:val="0096620E"/>
    <w:rsid w:val="00972F0C"/>
    <w:rsid w:val="0097427C"/>
    <w:rsid w:val="00974B9D"/>
    <w:rsid w:val="009873F5"/>
    <w:rsid w:val="0099167C"/>
    <w:rsid w:val="009A2C35"/>
    <w:rsid w:val="009C579C"/>
    <w:rsid w:val="009D4175"/>
    <w:rsid w:val="009E69BD"/>
    <w:rsid w:val="00A0178D"/>
    <w:rsid w:val="00A20B15"/>
    <w:rsid w:val="00A3417E"/>
    <w:rsid w:val="00A45B70"/>
    <w:rsid w:val="00A7246C"/>
    <w:rsid w:val="00A746D3"/>
    <w:rsid w:val="00A97616"/>
    <w:rsid w:val="00AB4642"/>
    <w:rsid w:val="00AB5E6B"/>
    <w:rsid w:val="00AC01EB"/>
    <w:rsid w:val="00AC30BC"/>
    <w:rsid w:val="00AD2D82"/>
    <w:rsid w:val="00AD6B1E"/>
    <w:rsid w:val="00AE7C11"/>
    <w:rsid w:val="00AF640B"/>
    <w:rsid w:val="00AF7E80"/>
    <w:rsid w:val="00B0461D"/>
    <w:rsid w:val="00B07BA3"/>
    <w:rsid w:val="00B32A1E"/>
    <w:rsid w:val="00B33D09"/>
    <w:rsid w:val="00B3599F"/>
    <w:rsid w:val="00B51B20"/>
    <w:rsid w:val="00B96615"/>
    <w:rsid w:val="00BA39BA"/>
    <w:rsid w:val="00BB7252"/>
    <w:rsid w:val="00BB7FE1"/>
    <w:rsid w:val="00BD1900"/>
    <w:rsid w:val="00BD3849"/>
    <w:rsid w:val="00BD573E"/>
    <w:rsid w:val="00BE0942"/>
    <w:rsid w:val="00BE1D3F"/>
    <w:rsid w:val="00BE7FB9"/>
    <w:rsid w:val="00BF1DBE"/>
    <w:rsid w:val="00BF333A"/>
    <w:rsid w:val="00C0140D"/>
    <w:rsid w:val="00C0479C"/>
    <w:rsid w:val="00C05003"/>
    <w:rsid w:val="00C22A46"/>
    <w:rsid w:val="00C51D46"/>
    <w:rsid w:val="00C72B57"/>
    <w:rsid w:val="00C758BB"/>
    <w:rsid w:val="00C848D8"/>
    <w:rsid w:val="00C91637"/>
    <w:rsid w:val="00C91E51"/>
    <w:rsid w:val="00C95C74"/>
    <w:rsid w:val="00CA024E"/>
    <w:rsid w:val="00CB2EEA"/>
    <w:rsid w:val="00CB56C3"/>
    <w:rsid w:val="00CB6D41"/>
    <w:rsid w:val="00CC441F"/>
    <w:rsid w:val="00CD3575"/>
    <w:rsid w:val="00CD3D11"/>
    <w:rsid w:val="00CE7AB9"/>
    <w:rsid w:val="00CF2EAB"/>
    <w:rsid w:val="00CF4DF8"/>
    <w:rsid w:val="00D12A0D"/>
    <w:rsid w:val="00D16016"/>
    <w:rsid w:val="00D21BF5"/>
    <w:rsid w:val="00D47916"/>
    <w:rsid w:val="00D56A77"/>
    <w:rsid w:val="00D67F10"/>
    <w:rsid w:val="00D73885"/>
    <w:rsid w:val="00D82801"/>
    <w:rsid w:val="00D93D81"/>
    <w:rsid w:val="00DA14C3"/>
    <w:rsid w:val="00DA4895"/>
    <w:rsid w:val="00DB0F0D"/>
    <w:rsid w:val="00DB7CEF"/>
    <w:rsid w:val="00DC2D0E"/>
    <w:rsid w:val="00DC3FA8"/>
    <w:rsid w:val="00DE4130"/>
    <w:rsid w:val="00DF2E43"/>
    <w:rsid w:val="00E016FA"/>
    <w:rsid w:val="00E15F85"/>
    <w:rsid w:val="00E22CED"/>
    <w:rsid w:val="00E412C4"/>
    <w:rsid w:val="00E47D2D"/>
    <w:rsid w:val="00E5261C"/>
    <w:rsid w:val="00E62113"/>
    <w:rsid w:val="00E730CD"/>
    <w:rsid w:val="00E827BD"/>
    <w:rsid w:val="00E94D95"/>
    <w:rsid w:val="00E968B1"/>
    <w:rsid w:val="00EA190E"/>
    <w:rsid w:val="00EA4730"/>
    <w:rsid w:val="00EA6DE3"/>
    <w:rsid w:val="00EC1FA0"/>
    <w:rsid w:val="00ED30AD"/>
    <w:rsid w:val="00ED41A1"/>
    <w:rsid w:val="00ED4811"/>
    <w:rsid w:val="00ED6FB1"/>
    <w:rsid w:val="00EE1A3A"/>
    <w:rsid w:val="00EE48DF"/>
    <w:rsid w:val="00EF30C1"/>
    <w:rsid w:val="00EF6830"/>
    <w:rsid w:val="00F01E99"/>
    <w:rsid w:val="00F03326"/>
    <w:rsid w:val="00F41106"/>
    <w:rsid w:val="00F47163"/>
    <w:rsid w:val="00F50920"/>
    <w:rsid w:val="00F5201C"/>
    <w:rsid w:val="00FA0BC1"/>
    <w:rsid w:val="00FA393A"/>
    <w:rsid w:val="00FB4121"/>
    <w:rsid w:val="00FC3421"/>
    <w:rsid w:val="00FD464D"/>
    <w:rsid w:val="00FD488D"/>
    <w:rsid w:val="00FE1E08"/>
    <w:rsid w:val="00FF493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B0AEC"/>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PlaceholderText">
    <w:name w:val="Placeholder Text"/>
    <w:basedOn w:val="DefaultParagraphFont"/>
    <w:uiPriority w:val="99"/>
    <w:semiHidden/>
    <w:rsid w:val="004E5D14"/>
    <w:rPr>
      <w:color w:val="808080"/>
    </w:rPr>
  </w:style>
  <w:style w:type="paragraph" w:styleId="Caption">
    <w:name w:val="caption"/>
    <w:basedOn w:val="Normal"/>
    <w:next w:val="Normal"/>
    <w:uiPriority w:val="35"/>
    <w:unhideWhenUsed/>
    <w:qFormat/>
    <w:rsid w:val="002F3F1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968B1"/>
  </w:style>
  <w:style w:type="character" w:styleId="CommentReference">
    <w:name w:val="annotation reference"/>
    <w:basedOn w:val="DefaultParagraphFont"/>
    <w:uiPriority w:val="99"/>
    <w:semiHidden/>
    <w:unhideWhenUsed/>
    <w:rsid w:val="002226A5"/>
    <w:rPr>
      <w:sz w:val="16"/>
      <w:szCs w:val="16"/>
    </w:rPr>
  </w:style>
  <w:style w:type="paragraph" w:styleId="CommentText">
    <w:name w:val="annotation text"/>
    <w:basedOn w:val="Normal"/>
    <w:link w:val="CommentTextChar"/>
    <w:uiPriority w:val="99"/>
    <w:semiHidden/>
    <w:unhideWhenUsed/>
    <w:rsid w:val="002226A5"/>
    <w:pPr>
      <w:spacing w:line="240" w:lineRule="auto"/>
    </w:pPr>
    <w:rPr>
      <w:sz w:val="20"/>
      <w:szCs w:val="20"/>
    </w:rPr>
  </w:style>
  <w:style w:type="character" w:customStyle="1" w:styleId="CommentTextChar">
    <w:name w:val="Comment Text Char"/>
    <w:basedOn w:val="DefaultParagraphFont"/>
    <w:link w:val="CommentText"/>
    <w:uiPriority w:val="99"/>
    <w:semiHidden/>
    <w:rsid w:val="002226A5"/>
    <w:rPr>
      <w:sz w:val="20"/>
      <w:szCs w:val="20"/>
    </w:rPr>
  </w:style>
  <w:style w:type="paragraph" w:styleId="CommentSubject">
    <w:name w:val="annotation subject"/>
    <w:basedOn w:val="CommentText"/>
    <w:next w:val="CommentText"/>
    <w:link w:val="CommentSubjectChar"/>
    <w:uiPriority w:val="99"/>
    <w:semiHidden/>
    <w:unhideWhenUsed/>
    <w:rsid w:val="002226A5"/>
    <w:rPr>
      <w:b/>
      <w:bCs/>
    </w:rPr>
  </w:style>
  <w:style w:type="character" w:customStyle="1" w:styleId="CommentSubjectChar">
    <w:name w:val="Comment Subject Char"/>
    <w:basedOn w:val="CommentTextChar"/>
    <w:link w:val="CommentSubject"/>
    <w:uiPriority w:val="99"/>
    <w:semiHidden/>
    <w:rsid w:val="002226A5"/>
    <w:rPr>
      <w:b/>
      <w:bCs/>
      <w:sz w:val="20"/>
      <w:szCs w:val="20"/>
    </w:rPr>
  </w:style>
  <w:style w:type="paragraph" w:styleId="Revision">
    <w:name w:val="Revision"/>
    <w:hidden/>
    <w:uiPriority w:val="99"/>
    <w:semiHidden/>
    <w:rsid w:val="002226A5"/>
    <w:pPr>
      <w:spacing w:after="0" w:line="240" w:lineRule="auto"/>
    </w:pPr>
  </w:style>
  <w:style w:type="character" w:customStyle="1" w:styleId="discreet">
    <w:name w:val="discreet"/>
    <w:basedOn w:val="DefaultParagraphFont"/>
    <w:rsid w:val="004F06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B0AEC"/>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character" w:styleId="PlaceholderText">
    <w:name w:val="Placeholder Text"/>
    <w:basedOn w:val="DefaultParagraphFont"/>
    <w:uiPriority w:val="99"/>
    <w:semiHidden/>
    <w:rsid w:val="004E5D14"/>
    <w:rPr>
      <w:color w:val="808080"/>
    </w:rPr>
  </w:style>
  <w:style w:type="paragraph" w:styleId="Caption">
    <w:name w:val="caption"/>
    <w:basedOn w:val="Normal"/>
    <w:next w:val="Normal"/>
    <w:uiPriority w:val="35"/>
    <w:unhideWhenUsed/>
    <w:qFormat/>
    <w:rsid w:val="002F3F1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968B1"/>
  </w:style>
  <w:style w:type="character" w:styleId="CommentReference">
    <w:name w:val="annotation reference"/>
    <w:basedOn w:val="DefaultParagraphFont"/>
    <w:uiPriority w:val="99"/>
    <w:semiHidden/>
    <w:unhideWhenUsed/>
    <w:rsid w:val="002226A5"/>
    <w:rPr>
      <w:sz w:val="16"/>
      <w:szCs w:val="16"/>
    </w:rPr>
  </w:style>
  <w:style w:type="paragraph" w:styleId="CommentText">
    <w:name w:val="annotation text"/>
    <w:basedOn w:val="Normal"/>
    <w:link w:val="CommentTextChar"/>
    <w:uiPriority w:val="99"/>
    <w:semiHidden/>
    <w:unhideWhenUsed/>
    <w:rsid w:val="002226A5"/>
    <w:pPr>
      <w:spacing w:line="240" w:lineRule="auto"/>
    </w:pPr>
    <w:rPr>
      <w:sz w:val="20"/>
      <w:szCs w:val="20"/>
    </w:rPr>
  </w:style>
  <w:style w:type="character" w:customStyle="1" w:styleId="CommentTextChar">
    <w:name w:val="Comment Text Char"/>
    <w:basedOn w:val="DefaultParagraphFont"/>
    <w:link w:val="CommentText"/>
    <w:uiPriority w:val="99"/>
    <w:semiHidden/>
    <w:rsid w:val="002226A5"/>
    <w:rPr>
      <w:sz w:val="20"/>
      <w:szCs w:val="20"/>
    </w:rPr>
  </w:style>
  <w:style w:type="paragraph" w:styleId="CommentSubject">
    <w:name w:val="annotation subject"/>
    <w:basedOn w:val="CommentText"/>
    <w:next w:val="CommentText"/>
    <w:link w:val="CommentSubjectChar"/>
    <w:uiPriority w:val="99"/>
    <w:semiHidden/>
    <w:unhideWhenUsed/>
    <w:rsid w:val="002226A5"/>
    <w:rPr>
      <w:b/>
      <w:bCs/>
    </w:rPr>
  </w:style>
  <w:style w:type="character" w:customStyle="1" w:styleId="CommentSubjectChar">
    <w:name w:val="Comment Subject Char"/>
    <w:basedOn w:val="CommentTextChar"/>
    <w:link w:val="CommentSubject"/>
    <w:uiPriority w:val="99"/>
    <w:semiHidden/>
    <w:rsid w:val="002226A5"/>
    <w:rPr>
      <w:b/>
      <w:bCs/>
      <w:sz w:val="20"/>
      <w:szCs w:val="20"/>
    </w:rPr>
  </w:style>
  <w:style w:type="paragraph" w:styleId="Revision">
    <w:name w:val="Revision"/>
    <w:hidden/>
    <w:uiPriority w:val="99"/>
    <w:semiHidden/>
    <w:rsid w:val="002226A5"/>
    <w:pPr>
      <w:spacing w:after="0" w:line="240" w:lineRule="auto"/>
    </w:pPr>
  </w:style>
  <w:style w:type="character" w:customStyle="1" w:styleId="discreet">
    <w:name w:val="discreet"/>
    <w:basedOn w:val="DefaultParagraphFont"/>
    <w:rsid w:val="004F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439948">
      <w:bodyDiv w:val="1"/>
      <w:marLeft w:val="0"/>
      <w:marRight w:val="0"/>
      <w:marTop w:val="0"/>
      <w:marBottom w:val="0"/>
      <w:divBdr>
        <w:top w:val="none" w:sz="0" w:space="0" w:color="auto"/>
        <w:left w:val="none" w:sz="0" w:space="0" w:color="auto"/>
        <w:bottom w:val="none" w:sz="0" w:space="0" w:color="auto"/>
        <w:right w:val="none" w:sz="0" w:space="0" w:color="auto"/>
      </w:divBdr>
      <w:divsChild>
        <w:div w:id="6100438">
          <w:marLeft w:val="0"/>
          <w:marRight w:val="0"/>
          <w:marTop w:val="60"/>
          <w:marBottom w:val="60"/>
          <w:divBdr>
            <w:top w:val="none" w:sz="0" w:space="0" w:color="auto"/>
            <w:left w:val="none" w:sz="0" w:space="0" w:color="auto"/>
            <w:bottom w:val="none" w:sz="0" w:space="0" w:color="auto"/>
            <w:right w:val="none" w:sz="0" w:space="0" w:color="auto"/>
          </w:divBdr>
        </w:div>
        <w:div w:id="421994917">
          <w:marLeft w:val="0"/>
          <w:marRight w:val="0"/>
          <w:marTop w:val="60"/>
          <w:marBottom w:val="60"/>
          <w:divBdr>
            <w:top w:val="none" w:sz="0" w:space="0" w:color="auto"/>
            <w:left w:val="none" w:sz="0" w:space="0" w:color="auto"/>
            <w:bottom w:val="none" w:sz="0" w:space="0" w:color="auto"/>
            <w:right w:val="none" w:sz="0" w:space="0" w:color="auto"/>
          </w:divBdr>
        </w:div>
        <w:div w:id="636225492">
          <w:marLeft w:val="0"/>
          <w:marRight w:val="0"/>
          <w:marTop w:val="60"/>
          <w:marBottom w:val="60"/>
          <w:divBdr>
            <w:top w:val="none" w:sz="0" w:space="0" w:color="auto"/>
            <w:left w:val="none" w:sz="0" w:space="0" w:color="auto"/>
            <w:bottom w:val="none" w:sz="0" w:space="0" w:color="auto"/>
            <w:right w:val="none" w:sz="0" w:space="0" w:color="auto"/>
          </w:divBdr>
        </w:div>
        <w:div w:id="1060983024">
          <w:marLeft w:val="0"/>
          <w:marRight w:val="0"/>
          <w:marTop w:val="60"/>
          <w:marBottom w:val="60"/>
          <w:divBdr>
            <w:top w:val="none" w:sz="0" w:space="0" w:color="auto"/>
            <w:left w:val="none" w:sz="0" w:space="0" w:color="auto"/>
            <w:bottom w:val="none" w:sz="0" w:space="0" w:color="auto"/>
            <w:right w:val="none" w:sz="0" w:space="0" w:color="auto"/>
          </w:divBdr>
        </w:div>
        <w:div w:id="1527060090">
          <w:marLeft w:val="0"/>
          <w:marRight w:val="0"/>
          <w:marTop w:val="60"/>
          <w:marBottom w:val="60"/>
          <w:divBdr>
            <w:top w:val="none" w:sz="0" w:space="0" w:color="auto"/>
            <w:left w:val="none" w:sz="0" w:space="0" w:color="auto"/>
            <w:bottom w:val="none" w:sz="0" w:space="0" w:color="auto"/>
            <w:right w:val="none" w:sz="0" w:space="0" w:color="auto"/>
          </w:divBdr>
        </w:div>
      </w:divsChild>
    </w:div>
    <w:div w:id="954365188">
      <w:bodyDiv w:val="1"/>
      <w:marLeft w:val="0"/>
      <w:marRight w:val="0"/>
      <w:marTop w:val="0"/>
      <w:marBottom w:val="0"/>
      <w:divBdr>
        <w:top w:val="none" w:sz="0" w:space="0" w:color="auto"/>
        <w:left w:val="none" w:sz="0" w:space="0" w:color="auto"/>
        <w:bottom w:val="none" w:sz="0" w:space="0" w:color="auto"/>
        <w:right w:val="none" w:sz="0" w:space="0" w:color="auto"/>
      </w:divBdr>
      <w:divsChild>
        <w:div w:id="226573884">
          <w:marLeft w:val="0"/>
          <w:marRight w:val="0"/>
          <w:marTop w:val="0"/>
          <w:marBottom w:val="360"/>
          <w:divBdr>
            <w:top w:val="none" w:sz="0" w:space="0" w:color="auto"/>
            <w:left w:val="none" w:sz="0" w:space="0" w:color="auto"/>
            <w:bottom w:val="none" w:sz="0" w:space="0" w:color="auto"/>
            <w:right w:val="none" w:sz="0" w:space="0" w:color="auto"/>
          </w:divBdr>
        </w:div>
        <w:div w:id="512379924">
          <w:marLeft w:val="0"/>
          <w:marRight w:val="0"/>
          <w:marTop w:val="0"/>
          <w:marBottom w:val="360"/>
          <w:divBdr>
            <w:top w:val="none" w:sz="0" w:space="0" w:color="auto"/>
            <w:left w:val="none" w:sz="0" w:space="0" w:color="auto"/>
            <w:bottom w:val="none" w:sz="0" w:space="0" w:color="auto"/>
            <w:right w:val="none" w:sz="0" w:space="0" w:color="auto"/>
          </w:divBdr>
        </w:div>
        <w:div w:id="1326132808">
          <w:marLeft w:val="0"/>
          <w:marRight w:val="0"/>
          <w:marTop w:val="0"/>
          <w:marBottom w:val="360"/>
          <w:divBdr>
            <w:top w:val="none" w:sz="0" w:space="0" w:color="auto"/>
            <w:left w:val="none" w:sz="0" w:space="0" w:color="auto"/>
            <w:bottom w:val="none" w:sz="0" w:space="0" w:color="auto"/>
            <w:right w:val="none" w:sz="0" w:space="0" w:color="auto"/>
          </w:divBdr>
        </w:div>
      </w:divsChild>
    </w:div>
    <w:div w:id="1286348977">
      <w:bodyDiv w:val="1"/>
      <w:marLeft w:val="0"/>
      <w:marRight w:val="0"/>
      <w:marTop w:val="0"/>
      <w:marBottom w:val="0"/>
      <w:divBdr>
        <w:top w:val="none" w:sz="0" w:space="0" w:color="auto"/>
        <w:left w:val="none" w:sz="0" w:space="0" w:color="auto"/>
        <w:bottom w:val="none" w:sz="0" w:space="0" w:color="auto"/>
        <w:right w:val="none" w:sz="0" w:space="0" w:color="auto"/>
      </w:divBdr>
      <w:divsChild>
        <w:div w:id="696279362">
          <w:marLeft w:val="720"/>
          <w:marRight w:val="0"/>
          <w:marTop w:val="0"/>
          <w:marBottom w:val="65"/>
          <w:divBdr>
            <w:top w:val="none" w:sz="0" w:space="0" w:color="auto"/>
            <w:left w:val="none" w:sz="0" w:space="0" w:color="auto"/>
            <w:bottom w:val="none" w:sz="0" w:space="0" w:color="auto"/>
            <w:right w:val="none" w:sz="0" w:space="0" w:color="auto"/>
          </w:divBdr>
        </w:div>
        <w:div w:id="738751619">
          <w:marLeft w:val="0"/>
          <w:marRight w:val="0"/>
          <w:marTop w:val="0"/>
          <w:marBottom w:val="216"/>
          <w:divBdr>
            <w:top w:val="none" w:sz="0" w:space="0" w:color="auto"/>
            <w:left w:val="none" w:sz="0" w:space="0" w:color="auto"/>
            <w:bottom w:val="none" w:sz="0" w:space="0" w:color="auto"/>
            <w:right w:val="none" w:sz="0" w:space="0" w:color="auto"/>
          </w:divBdr>
        </w:div>
        <w:div w:id="1140002429">
          <w:marLeft w:val="720"/>
          <w:marRight w:val="0"/>
          <w:marTop w:val="0"/>
          <w:marBottom w:val="65"/>
          <w:divBdr>
            <w:top w:val="none" w:sz="0" w:space="0" w:color="auto"/>
            <w:left w:val="none" w:sz="0" w:space="0" w:color="auto"/>
            <w:bottom w:val="none" w:sz="0" w:space="0" w:color="auto"/>
            <w:right w:val="none" w:sz="0" w:space="0" w:color="auto"/>
          </w:divBdr>
        </w:div>
        <w:div w:id="1984579888">
          <w:marLeft w:val="0"/>
          <w:marRight w:val="0"/>
          <w:marTop w:val="216"/>
          <w:marBottom w:val="216"/>
          <w:divBdr>
            <w:top w:val="none" w:sz="0" w:space="0" w:color="auto"/>
            <w:left w:val="none" w:sz="0" w:space="0" w:color="auto"/>
            <w:bottom w:val="none" w:sz="0" w:space="0" w:color="auto"/>
            <w:right w:val="none" w:sz="0" w:space="0" w:color="auto"/>
          </w:divBdr>
        </w:div>
      </w:divsChild>
    </w:div>
    <w:div w:id="1714309697">
      <w:bodyDiv w:val="1"/>
      <w:marLeft w:val="0"/>
      <w:marRight w:val="0"/>
      <w:marTop w:val="0"/>
      <w:marBottom w:val="0"/>
      <w:divBdr>
        <w:top w:val="none" w:sz="0" w:space="0" w:color="auto"/>
        <w:left w:val="none" w:sz="0" w:space="0" w:color="auto"/>
        <w:bottom w:val="none" w:sz="0" w:space="0" w:color="auto"/>
        <w:right w:val="none" w:sz="0" w:space="0" w:color="auto"/>
      </w:divBdr>
      <w:divsChild>
        <w:div w:id="562107546">
          <w:marLeft w:val="547"/>
          <w:marRight w:val="0"/>
          <w:marTop w:val="0"/>
          <w:marBottom w:val="0"/>
          <w:divBdr>
            <w:top w:val="none" w:sz="0" w:space="0" w:color="auto"/>
            <w:left w:val="none" w:sz="0" w:space="0" w:color="auto"/>
            <w:bottom w:val="none" w:sz="0" w:space="0" w:color="auto"/>
            <w:right w:val="none" w:sz="0" w:space="0" w:color="auto"/>
          </w:divBdr>
        </w:div>
        <w:div w:id="625551575">
          <w:marLeft w:val="547"/>
          <w:marRight w:val="0"/>
          <w:marTop w:val="0"/>
          <w:marBottom w:val="0"/>
          <w:divBdr>
            <w:top w:val="none" w:sz="0" w:space="0" w:color="auto"/>
            <w:left w:val="none" w:sz="0" w:space="0" w:color="auto"/>
            <w:bottom w:val="none" w:sz="0" w:space="0" w:color="auto"/>
            <w:right w:val="none" w:sz="0" w:space="0" w:color="auto"/>
          </w:divBdr>
        </w:div>
        <w:div w:id="1654723445">
          <w:marLeft w:val="547"/>
          <w:marRight w:val="0"/>
          <w:marTop w:val="0"/>
          <w:marBottom w:val="0"/>
          <w:divBdr>
            <w:top w:val="none" w:sz="0" w:space="0" w:color="auto"/>
            <w:left w:val="none" w:sz="0" w:space="0" w:color="auto"/>
            <w:bottom w:val="none" w:sz="0" w:space="0" w:color="auto"/>
            <w:right w:val="none" w:sz="0" w:space="0" w:color="auto"/>
          </w:divBdr>
        </w:div>
      </w:divsChild>
    </w:div>
    <w:div w:id="1742017693">
      <w:bodyDiv w:val="1"/>
      <w:marLeft w:val="0"/>
      <w:marRight w:val="0"/>
      <w:marTop w:val="0"/>
      <w:marBottom w:val="0"/>
      <w:divBdr>
        <w:top w:val="none" w:sz="0" w:space="0" w:color="auto"/>
        <w:left w:val="none" w:sz="0" w:space="0" w:color="auto"/>
        <w:bottom w:val="none" w:sz="0" w:space="0" w:color="auto"/>
        <w:right w:val="none" w:sz="0" w:space="0" w:color="auto"/>
      </w:divBdr>
      <w:divsChild>
        <w:div w:id="2112119638">
          <w:marLeft w:val="0"/>
          <w:marRight w:val="0"/>
          <w:marTop w:val="0"/>
          <w:marBottom w:val="0"/>
          <w:divBdr>
            <w:top w:val="none" w:sz="0" w:space="0" w:color="auto"/>
            <w:left w:val="none" w:sz="0" w:space="0" w:color="auto"/>
            <w:bottom w:val="none" w:sz="0" w:space="0" w:color="auto"/>
            <w:right w:val="none" w:sz="0" w:space="0" w:color="auto"/>
          </w:divBdr>
          <w:divsChild>
            <w:div w:id="1677341491">
              <w:marLeft w:val="0"/>
              <w:marRight w:val="0"/>
              <w:marTop w:val="0"/>
              <w:marBottom w:val="0"/>
              <w:divBdr>
                <w:top w:val="none" w:sz="0" w:space="0" w:color="auto"/>
                <w:left w:val="none" w:sz="0" w:space="0" w:color="auto"/>
                <w:bottom w:val="none" w:sz="0" w:space="0" w:color="auto"/>
                <w:right w:val="none" w:sz="0" w:space="0" w:color="auto"/>
              </w:divBdr>
              <w:divsChild>
                <w:div w:id="1895772477">
                  <w:marLeft w:val="0"/>
                  <w:marRight w:val="0"/>
                  <w:marTop w:val="0"/>
                  <w:marBottom w:val="0"/>
                  <w:divBdr>
                    <w:top w:val="none" w:sz="0" w:space="0" w:color="auto"/>
                    <w:left w:val="none" w:sz="0" w:space="0" w:color="auto"/>
                    <w:bottom w:val="none" w:sz="0" w:space="0" w:color="auto"/>
                    <w:right w:val="none" w:sz="0" w:space="0" w:color="auto"/>
                  </w:divBdr>
                  <w:divsChild>
                    <w:div w:id="1668097658">
                      <w:marLeft w:val="0"/>
                      <w:marRight w:val="0"/>
                      <w:marTop w:val="0"/>
                      <w:marBottom w:val="0"/>
                      <w:divBdr>
                        <w:top w:val="none" w:sz="0" w:space="0" w:color="auto"/>
                        <w:left w:val="none" w:sz="0" w:space="0" w:color="auto"/>
                        <w:bottom w:val="none" w:sz="0" w:space="0" w:color="auto"/>
                        <w:right w:val="none" w:sz="0" w:space="0" w:color="auto"/>
                      </w:divBdr>
                      <w:divsChild>
                        <w:div w:id="311327883">
                          <w:marLeft w:val="0"/>
                          <w:marRight w:val="0"/>
                          <w:marTop w:val="0"/>
                          <w:marBottom w:val="0"/>
                          <w:divBdr>
                            <w:top w:val="none" w:sz="0" w:space="0" w:color="auto"/>
                            <w:left w:val="none" w:sz="0" w:space="0" w:color="auto"/>
                            <w:bottom w:val="none" w:sz="0" w:space="0" w:color="auto"/>
                            <w:right w:val="none" w:sz="0" w:space="0" w:color="auto"/>
                          </w:divBdr>
                          <w:divsChild>
                            <w:div w:id="939609527">
                              <w:marLeft w:val="0"/>
                              <w:marRight w:val="0"/>
                              <w:marTop w:val="0"/>
                              <w:marBottom w:val="0"/>
                              <w:divBdr>
                                <w:top w:val="none" w:sz="0" w:space="0" w:color="auto"/>
                                <w:left w:val="none" w:sz="0" w:space="0" w:color="auto"/>
                                <w:bottom w:val="none" w:sz="0" w:space="0" w:color="auto"/>
                                <w:right w:val="none" w:sz="0" w:space="0" w:color="auto"/>
                              </w:divBdr>
                              <w:divsChild>
                                <w:div w:id="1332218697">
                                  <w:marLeft w:val="0"/>
                                  <w:marRight w:val="0"/>
                                  <w:marTop w:val="0"/>
                                  <w:marBottom w:val="0"/>
                                  <w:divBdr>
                                    <w:top w:val="none" w:sz="0" w:space="0" w:color="auto"/>
                                    <w:left w:val="none" w:sz="0" w:space="0" w:color="auto"/>
                                    <w:bottom w:val="none" w:sz="0" w:space="0" w:color="auto"/>
                                    <w:right w:val="none" w:sz="0" w:space="0" w:color="auto"/>
                                  </w:divBdr>
                                  <w:divsChild>
                                    <w:div w:id="755172408">
                                      <w:marLeft w:val="0"/>
                                      <w:marRight w:val="0"/>
                                      <w:marTop w:val="0"/>
                                      <w:marBottom w:val="0"/>
                                      <w:divBdr>
                                        <w:top w:val="none" w:sz="0" w:space="0" w:color="auto"/>
                                        <w:left w:val="none" w:sz="0" w:space="0" w:color="auto"/>
                                        <w:bottom w:val="none" w:sz="0" w:space="0" w:color="auto"/>
                                        <w:right w:val="none" w:sz="0" w:space="0" w:color="auto"/>
                                      </w:divBdr>
                                      <w:divsChild>
                                        <w:div w:id="71127217">
                                          <w:marLeft w:val="0"/>
                                          <w:marRight w:val="0"/>
                                          <w:marTop w:val="0"/>
                                          <w:marBottom w:val="0"/>
                                          <w:divBdr>
                                            <w:top w:val="none" w:sz="0" w:space="0" w:color="auto"/>
                                            <w:left w:val="none" w:sz="0" w:space="0" w:color="auto"/>
                                            <w:bottom w:val="none" w:sz="0" w:space="0" w:color="auto"/>
                                            <w:right w:val="none" w:sz="0" w:space="0" w:color="auto"/>
                                          </w:divBdr>
                                          <w:divsChild>
                                            <w:div w:id="454718563">
                                              <w:marLeft w:val="0"/>
                                              <w:marRight w:val="0"/>
                                              <w:marTop w:val="0"/>
                                              <w:marBottom w:val="0"/>
                                              <w:divBdr>
                                                <w:top w:val="none" w:sz="0" w:space="0" w:color="auto"/>
                                                <w:left w:val="none" w:sz="0" w:space="0" w:color="auto"/>
                                                <w:bottom w:val="none" w:sz="0" w:space="0" w:color="auto"/>
                                                <w:right w:val="none" w:sz="0" w:space="0" w:color="auto"/>
                                              </w:divBdr>
                                              <w:divsChild>
                                                <w:div w:id="253441209">
                                                  <w:marLeft w:val="0"/>
                                                  <w:marRight w:val="0"/>
                                                  <w:marTop w:val="0"/>
                                                  <w:marBottom w:val="0"/>
                                                  <w:divBdr>
                                                    <w:top w:val="none" w:sz="0" w:space="0" w:color="auto"/>
                                                    <w:left w:val="none" w:sz="0" w:space="0" w:color="auto"/>
                                                    <w:bottom w:val="none" w:sz="0" w:space="0" w:color="auto"/>
                                                    <w:right w:val="none" w:sz="0" w:space="0" w:color="auto"/>
                                                  </w:divBdr>
                                                  <w:divsChild>
                                                    <w:div w:id="1183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779309">
      <w:bodyDiv w:val="1"/>
      <w:marLeft w:val="0"/>
      <w:marRight w:val="0"/>
      <w:marTop w:val="0"/>
      <w:marBottom w:val="0"/>
      <w:divBdr>
        <w:top w:val="none" w:sz="0" w:space="0" w:color="auto"/>
        <w:left w:val="none" w:sz="0" w:space="0" w:color="auto"/>
        <w:bottom w:val="none" w:sz="0" w:space="0" w:color="auto"/>
        <w:right w:val="none" w:sz="0" w:space="0" w:color="auto"/>
      </w:divBdr>
      <w:divsChild>
        <w:div w:id="1865632903">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JAk061</b:Tag>
    <b:SourceType>JournalArticle</b:SourceType>
    <b:Guid>{DA277F4A-0180-4D25-ACB7-977037FFBA36}</b:Guid>
    <b:Title>High temperature deformation and damage behavior of RAFM steels under low cycle fatigue loading: Experiments and modeling</b:Title>
    <b:Year>2006</b:Year>
    <b:PeriodicalTitle>Fusion Engineering and Design</b:PeriodicalTitle>
    <b:Pages>2221-2231</b:Pages>
    <b:Author>
      <b:Author>
        <b:NameList>
          <b:Person>
            <b:Last>Aktaa</b:Last>
            <b:First>J.</b:First>
          </b:Person>
          <b:Person>
            <b:Last>Schmitt</b:Last>
            <b:First>R.</b:First>
          </b:Person>
        </b:NameList>
      </b:Author>
    </b:Author>
    <b:Volume>81</b:Volume>
    <b:LCID>en-GB</b:LCID>
    <b:RefOrder>2</b:RefOrder>
  </b:Source>
  <b:Source>
    <b:Tag>JCa14</b:Tag>
    <b:SourceType>ElectronicSource</b:SourceType>
    <b:Guid>{2C5CFADC-042B-4713-862A-FAD5AB48863D}</b:Guid>
    <b:Title>Test Specification Eurofer LCF Long Hold Times</b:Title>
    <b:Year>2014</b:Year>
    <b:Author>
      <b:Author>
        <b:NameList>
          <b:Person>
            <b:Last>Cane</b:Last>
            <b:First>J.</b:First>
          </b:Person>
          <b:Person>
            <b:Last>Aktaa</b:Last>
            <b:First>J.</b:First>
          </b:Person>
        </b:NameList>
      </b:Author>
    </b:Author>
    <b:Publisher>EFDA_D_2LJDNQ v1.0</b:Publisher>
    <b:LCID>en-GB</b:LCID>
    <b:RefOrder>6</b:RefOrder>
  </b:Source>
  <b:Source>
    <b:Tag>JAk14</b:Tag>
    <b:SourceType>ElectronicSource</b:SourceType>
    <b:Guid>{40C14016-4410-4EBE-9F7C-EC4CA1FFD0BF}</b:Guid>
    <b:Author>
      <b:Author>
        <b:NameList>
          <b:Person>
            <b:Last>Aktaa</b:Last>
            <b:First>J.</b:First>
          </b:Person>
        </b:NameList>
      </b:Author>
    </b:Author>
    <b:Title>Creep-fatigue rules for EUROFER</b:Title>
    <b:Publisher>EFDA_D_2L779C</b:Publisher>
    <b:Year>2014</b:Year>
    <b:RefOrder>1</b:RefOrder>
  </b:Source>
  <b:Source>
    <b:Tag>Rie03</b:Tag>
    <b:SourceType>Report</b:SourceType>
    <b:Guid>{5D713349-73AD-44F0-B077-AAD737E6654E}</b:Guid>
    <b:Author>
      <b:Author>
        <b:NameList>
          <b:Person>
            <b:Last>Rieth</b:Last>
            <b:First>M.</b:First>
          </b:Person>
          <b:Person>
            <b:Last>Schirra</b:Last>
            <b:First>M.</b:First>
          </b:Person>
          <b:Person>
            <b:Last>Falkenstein</b:Last>
            <b:First>A.</b:First>
          </b:Person>
          <b:Person>
            <b:Last>Graf</b:Last>
            <b:First>P.</b:First>
          </b:Person>
          <b:Person>
            <b:Last>Heger</b:Last>
            <b:First>S.</b:First>
          </b:Person>
          <b:Person>
            <b:Last>Kempe</b:Last>
            <b:First>H.</b:First>
          </b:Person>
          <b:Person>
            <b:Last>Lindau</b:Last>
            <b:First>R.</b:First>
          </b:Person>
          <b:Person>
            <b:Last>Zimmermann</b:Last>
            <b:First>H.</b:First>
          </b:Person>
        </b:NameList>
      </b:Author>
    </b:Author>
    <b:Title>EUROFER97 - Tensile, Charpy, Creep and Structural Tests</b:Title>
    <b:Year>2003</b:Year>
    <b:Publisher>Scientific Report, FZKA 6911</b:Publisher>
    <b:City>Karlsruhe Institute of Technology</b:City>
    <b:RefOrder>3</b:RefOrder>
  </b:Source>
  <b:Source>
    <b:Tag>Bin10</b:Tag>
    <b:SourceType>Book</b:SourceType>
    <b:Guid>{58455AC9-E510-4C46-BB5E-EC975BF1080B}</b:Guid>
    <b:Author>
      <b:Author>
        <b:NameList>
          <b:Person>
            <b:Last>Binda</b:Last>
            <b:First>L.</b:First>
          </b:Person>
        </b:NameList>
      </b:Author>
    </b:Author>
    <b:Title>Advanced creep damage and deformation assessment of materials subject to steady and cyclic loading conditions at high temperatures</b:Title>
    <b:Year>2010</b:Year>
    <b:Publisher>PhD Thesis</b:Publisher>
    <b:City>ETH Zürich</b:City>
    <b:RefOrder>5</b:RefOrder>
  </b:Source>
  <b:Source>
    <b:Tag>Mon56</b:Tag>
    <b:SourceType>ArticleInAPeriodical</b:SourceType>
    <b:Guid>{39D918F5-DD8A-4AD3-AC06-D23B673314DC}</b:Guid>
    <b:Year>Vol. 56, 1956</b:Year>
    <b:Pages>593-620</b:Pages>
    <b:Author>
      <b:Author>
        <b:NameList>
          <b:Person>
            <b:Last>Monkman</b:Last>
            <b:Middle>C.</b:Middle>
            <b:First>F.</b:First>
          </b:Person>
          <b:Person>
            <b:Last>Grant</b:Last>
            <b:Middle>J.</b:Middle>
            <b:First>N.</b:First>
          </b:Person>
        </b:NameList>
      </b:Author>
    </b:Author>
    <b:PeriodicalTitle>Proc. ASTM</b:PeriodicalTitle>
    <b:Title>Am empirical relationship between rupture life and minimum creep rate in creep-rupture tests</b:Title>
    <b:RefOrder>4</b:RefOrder>
  </b:Source>
  <b:Source>
    <b:Tag>Mah15</b:Tag>
    <b:SourceType>ElectronicSource</b:SourceType>
    <b:Guid>{97724FD4-3859-4C20-ABBB-F9841121F371}</b:Guid>
    <b:Title>Further creep-fatigue assessment tool development</b:Title>
    <b:Year>2015</b:Year>
    <b:Publisher>EFDA_D_2MCDME</b:Publisher>
    <b:Author>
      <b:Author>
        <b:NameList>
          <b:Person>
            <b:Last>Mahler</b:Last>
            <b:First>M.</b:First>
          </b:Person>
          <b:Person>
            <b:Last>Aktaa</b:Last>
            <b:First>J.</b:First>
          </b:Person>
        </b:NameList>
      </b:Author>
    </b:Author>
    <b:RefOrder>7</b:RefOrder>
  </b:Source>
</b:Sources>
</file>

<file path=customXml/itemProps1.xml><?xml version="1.0" encoding="utf-8"?>
<ds:datastoreItem xmlns:ds="http://schemas.openxmlformats.org/officeDocument/2006/customXml" ds:itemID="{036438D8-CA7E-4A28-9A89-08C63417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1449</Words>
  <Characters>8261</Characters>
  <Application>Microsoft Office Word</Application>
  <DocSecurity>0</DocSecurity>
  <Lines>68</Lines>
  <Paragraphs>19</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4</vt:i4>
      </vt:variant>
    </vt:vector>
  </HeadingPairs>
  <TitlesOfParts>
    <vt:vector size="6" baseType="lpstr">
      <vt:lpstr/>
      <vt:lpstr/>
      <vt:lpstr>Introduction and Objectives of Work</vt:lpstr>
      <vt:lpstr>Description of Work</vt:lpstr>
      <vt:lpstr>Conclusion</vt:lpstr>
      <vt:lpstr>References</vt:lpstr>
    </vt:vector>
  </TitlesOfParts>
  <Company>Microsoft</Company>
  <LinksUpToDate>false</LinksUpToDate>
  <CharactersWithSpaces>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Gorley, Mike</cp:lastModifiedBy>
  <cp:revision>4</cp:revision>
  <cp:lastPrinted>2016-04-01T10:11:00Z</cp:lastPrinted>
  <dcterms:created xsi:type="dcterms:W3CDTF">2016-04-01T09:46:00Z</dcterms:created>
  <dcterms:modified xsi:type="dcterms:W3CDTF">2016-04-01T10:12:00Z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marco.conte@gmx.net@www.mendeley.com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