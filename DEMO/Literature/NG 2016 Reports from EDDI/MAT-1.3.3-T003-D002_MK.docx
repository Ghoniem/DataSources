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Style w:val="TableGrid"/>
        <w:tblW w:w="6891"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Tr="000A2DEE">
        <w:trPr>
          <w:jc w:val="center"/>
        </w:trPr>
        <w:tc>
          <w:tcPr>
            <w:tcW w:w="2638" w:type="dxa"/>
          </w:tcPr>
          <w:p w:rsidR="00553A0B" w:rsidRPr="00ED41A1" w:rsidRDefault="000A2DEE" w:rsidP="00741024">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0A1EBA" w:rsidP="00F2352F">
            <w:pPr>
              <w:rPr>
                <w:b/>
                <w:i/>
                <w:u w:val="single"/>
              </w:rPr>
            </w:pPr>
            <w:r w:rsidRPr="00342714">
              <w:rPr>
                <w:sz w:val="18"/>
                <w:szCs w:val="18"/>
              </w:rPr>
              <w:t>EFDA_D_2</w:t>
            </w:r>
            <w:r w:rsidR="00342714">
              <w:rPr>
                <w:sz w:val="18"/>
                <w:szCs w:val="18"/>
              </w:rPr>
              <w:t>N3M6L</w:t>
            </w:r>
          </w:p>
        </w:tc>
        <w:tc>
          <w:tcPr>
            <w:tcW w:w="1843" w:type="dxa"/>
          </w:tcPr>
          <w:p w:rsidR="00553A0B" w:rsidRPr="00ED41A1" w:rsidRDefault="00553A0B" w:rsidP="00741024">
            <w:pPr>
              <w:rPr>
                <w:b/>
              </w:rPr>
            </w:pPr>
            <w:r w:rsidRPr="00ED41A1">
              <w:rPr>
                <w:b/>
              </w:rPr>
              <w:t>Version</w:t>
            </w:r>
            <w:r>
              <w:rPr>
                <w:b/>
              </w:rPr>
              <w:t>: see IDM</w:t>
            </w:r>
          </w:p>
        </w:tc>
      </w:tr>
    </w:tbl>
    <w:p w:rsidR="002A022A" w:rsidRPr="002A022A" w:rsidRDefault="002A022A" w:rsidP="00BD3849">
      <w:pPr>
        <w:spacing w:after="0" w:line="240" w:lineRule="auto"/>
        <w:jc w:val="center"/>
      </w:pPr>
    </w:p>
    <w:p w:rsidR="00497942" w:rsidRDefault="00960613" w:rsidP="00BD3849">
      <w:pPr>
        <w:spacing w:after="0" w:line="240" w:lineRule="auto"/>
        <w:jc w:val="center"/>
        <w:rPr>
          <w:sz w:val="40"/>
          <w:szCs w:val="40"/>
        </w:rPr>
      </w:pPr>
      <w:r>
        <w:rPr>
          <w:sz w:val="40"/>
          <w:szCs w:val="40"/>
        </w:rPr>
        <w:t>Draft</w:t>
      </w:r>
      <w:r w:rsidR="00DF2E43">
        <w:rPr>
          <w:sz w:val="40"/>
          <w:szCs w:val="40"/>
        </w:rPr>
        <w:t xml:space="preserve"> R</w:t>
      </w:r>
      <w:r w:rsidR="00DF2E43" w:rsidRPr="00DF2E43">
        <w:rPr>
          <w:sz w:val="40"/>
          <w:szCs w:val="40"/>
        </w:rPr>
        <w:t>eport</w:t>
      </w:r>
    </w:p>
    <w:p w:rsid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rsidR="00F2352F" w:rsidRPr="004231FF" w:rsidRDefault="00FF2590" w:rsidP="00BD3849">
      <w:pPr>
        <w:spacing w:after="0" w:line="240" w:lineRule="auto"/>
        <w:jc w:val="center"/>
        <w:rPr>
          <w:sz w:val="24"/>
          <w:szCs w:val="24"/>
        </w:rPr>
      </w:pPr>
      <w:r>
        <w:rPr>
          <w:sz w:val="24"/>
          <w:szCs w:val="24"/>
        </w:rPr>
        <w:t xml:space="preserve">MAT-1.3.3-T003-D002 - </w:t>
      </w:r>
      <w:r w:rsidR="008966A6">
        <w:rPr>
          <w:sz w:val="24"/>
          <w:szCs w:val="24"/>
        </w:rPr>
        <w:t xml:space="preserve">Summary </w:t>
      </w:r>
      <w:bookmarkStart w:id="0" w:name="_GoBack"/>
      <w:bookmarkEnd w:id="0"/>
      <w:r w:rsidR="008966A6">
        <w:rPr>
          <w:sz w:val="24"/>
          <w:szCs w:val="24"/>
        </w:rPr>
        <w:t>overview report on DDC Development</w:t>
      </w:r>
    </w:p>
    <w:p w:rsidR="003A695D" w:rsidRPr="00794F7C" w:rsidRDefault="003A695D" w:rsidP="00BD3849">
      <w:pPr>
        <w:spacing w:after="0" w:line="240" w:lineRule="auto"/>
        <w:jc w:val="cente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RPr="00B617D4" w:rsidTr="00364571">
        <w:tc>
          <w:tcPr>
            <w:tcW w:w="5353" w:type="dxa"/>
            <w:gridSpan w:val="2"/>
            <w:tcBorders>
              <w:top w:val="nil"/>
              <w:left w:val="nil"/>
              <w:bottom w:val="single" w:sz="4" w:space="0" w:color="auto"/>
              <w:right w:val="double" w:sz="4" w:space="0" w:color="auto"/>
            </w:tcBorders>
          </w:tcPr>
          <w:p w:rsidR="00364571"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F47163" w:rsidRDefault="00364571" w:rsidP="00741024">
            <w:pPr>
              <w:rPr>
                <w:b/>
              </w:rPr>
            </w:pPr>
            <w:r w:rsidRPr="00F47163">
              <w:rPr>
                <w:b/>
              </w:rPr>
              <w:t>Deliverable-ID</w:t>
            </w:r>
            <w:r w:rsidRPr="00142C79">
              <w:rPr>
                <w:rStyle w:val="FootnoteReference"/>
              </w:rPr>
              <w:footnoteReference w:id="1"/>
            </w:r>
          </w:p>
        </w:tc>
        <w:tc>
          <w:tcPr>
            <w:tcW w:w="2267" w:type="dxa"/>
            <w:tcBorders>
              <w:left w:val="single" w:sz="4" w:space="0" w:color="auto"/>
              <w:bottom w:val="single" w:sz="4" w:space="0" w:color="auto"/>
            </w:tcBorders>
          </w:tcPr>
          <w:p w:rsidR="00B617D4" w:rsidRPr="00B617D4" w:rsidRDefault="008966A6" w:rsidP="00F2352F">
            <w:pPr>
              <w:rPr>
                <w:i/>
              </w:rPr>
            </w:pPr>
            <w:r>
              <w:rPr>
                <w:rFonts w:ascii="Calibri" w:hAnsi="Calibri"/>
                <w:i/>
                <w:iCs/>
                <w:color w:val="000000"/>
              </w:rPr>
              <w:t>MAT-1.3.3-T003-D002</w:t>
            </w:r>
          </w:p>
        </w:tc>
      </w:tr>
      <w:tr w:rsidR="00364571" w:rsidT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56422F" w:rsidP="00DF2E43">
            <w:pPr>
              <w:rPr>
                <w:i/>
              </w:rPr>
            </w:pPr>
            <w:r>
              <w:rPr>
                <w:i/>
              </w:rPr>
              <w:t>WPMAT</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3810E4" w:rsidRDefault="00B617D4" w:rsidP="00F2352F">
            <w:pPr>
              <w:rPr>
                <w:i/>
              </w:rPr>
            </w:pPr>
            <w:r w:rsidRPr="008966A6">
              <w:rPr>
                <w:i/>
              </w:rPr>
              <w:t>3</w:t>
            </w:r>
            <w:r w:rsidR="00364571" w:rsidRPr="008966A6">
              <w:rPr>
                <w:i/>
              </w:rPr>
              <w:t>1</w:t>
            </w:r>
            <w:r w:rsidR="00982599" w:rsidRPr="008966A6">
              <w:rPr>
                <w:i/>
              </w:rPr>
              <w:t>st</w:t>
            </w:r>
            <w:r w:rsidR="00364571" w:rsidRPr="008966A6">
              <w:rPr>
                <w:i/>
              </w:rPr>
              <w:t xml:space="preserve">  </w:t>
            </w:r>
            <w:r w:rsidR="00F2352F" w:rsidRPr="008966A6">
              <w:rPr>
                <w:i/>
              </w:rPr>
              <w:t>Oct</w:t>
            </w:r>
            <w:r w:rsidR="00364571" w:rsidRPr="008966A6">
              <w:rPr>
                <w:i/>
              </w:rPr>
              <w:t>. 201</w:t>
            </w:r>
            <w:r w:rsidR="00F2352F" w:rsidRPr="008966A6">
              <w:rPr>
                <w:i/>
              </w:rPr>
              <w:t>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741024">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364571" w:rsidRPr="000A2DEE" w:rsidRDefault="004B3F97" w:rsidP="00741024">
            <w:pPr>
              <w:rPr>
                <w:i/>
                <w:strike/>
              </w:rPr>
            </w:pPr>
            <w:r>
              <w:rPr>
                <w:i/>
              </w:rPr>
              <w:t>Michael Rieth</w:t>
            </w:r>
          </w:p>
        </w:tc>
      </w:tr>
      <w:tr w:rsidR="00364571" w:rsidRPr="00364571"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741024">
            <w:pPr>
              <w:rPr>
                <w:sz w:val="12"/>
                <w:szCs w:val="12"/>
              </w:rPr>
            </w:pPr>
          </w:p>
        </w:tc>
      </w:tr>
      <w:tr w:rsidR="00364571" w:rsidTr="00364571">
        <w:tc>
          <w:tcPr>
            <w:tcW w:w="1668" w:type="dxa"/>
            <w:tcBorders>
              <w:top w:val="single" w:sz="4" w:space="0" w:color="auto"/>
              <w:bottom w:val="single" w:sz="4" w:space="0" w:color="auto"/>
              <w:right w:val="single" w:sz="4" w:space="0" w:color="auto"/>
            </w:tcBorders>
          </w:tcPr>
          <w:p w:rsidR="00364571" w:rsidRDefault="00364571" w:rsidP="00741024">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2B694F" w:rsidP="00260BCC">
            <w:pPr>
              <w:rPr>
                <w:i/>
              </w:rPr>
            </w:pPr>
            <w:r>
              <w:rPr>
                <w:rFonts w:ascii="Calibri" w:hAnsi="Calibri"/>
                <w:sz w:val="20"/>
                <w:szCs w:val="20"/>
              </w:rPr>
              <w:t>Summary overview report</w:t>
            </w:r>
            <w:r w:rsidR="008966A6">
              <w:rPr>
                <w:rFonts w:ascii="Calibri" w:hAnsi="Calibri"/>
                <w:sz w:val="20"/>
                <w:szCs w:val="20"/>
              </w:rPr>
              <w:t xml:space="preserve"> on DDC Development</w:t>
            </w:r>
            <w:r w:rsidR="00F2352F">
              <w:rPr>
                <w:rFonts w:ascii="Calibri" w:hAnsi="Calibri"/>
                <w:sz w:val="20"/>
                <w:szCs w:val="20"/>
              </w:rPr>
              <w:t xml:space="preserve">  </w:t>
            </w:r>
          </w:p>
        </w:tc>
      </w:tr>
      <w:tr w:rsidR="00C64435" w:rsidTr="00364571">
        <w:tc>
          <w:tcPr>
            <w:tcW w:w="1668" w:type="dxa"/>
            <w:tcBorders>
              <w:top w:val="single" w:sz="4" w:space="0" w:color="auto"/>
              <w:bottom w:val="single" w:sz="4" w:space="0" w:color="auto"/>
              <w:right w:val="single" w:sz="4" w:space="0" w:color="auto"/>
            </w:tcBorders>
          </w:tcPr>
          <w:p w:rsidR="00C64435" w:rsidRPr="00DF2E43" w:rsidRDefault="00C64435" w:rsidP="00741024">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C64435" w:rsidRPr="008966A6" w:rsidRDefault="002C5339" w:rsidP="00F2352F">
            <w:pPr>
              <w:rPr>
                <w:rFonts w:ascii="Calibri" w:hAnsi="Calibri"/>
                <w:i/>
                <w:iCs/>
                <w:color w:val="000000"/>
              </w:rPr>
            </w:pPr>
            <w:r>
              <w:rPr>
                <w:rFonts w:ascii="Calibri" w:hAnsi="Calibri"/>
                <w:i/>
                <w:iCs/>
                <w:color w:val="000000"/>
              </w:rPr>
              <w:t>MAT-1.3.3-T003</w:t>
            </w:r>
          </w:p>
        </w:tc>
        <w:tc>
          <w:tcPr>
            <w:tcW w:w="1843" w:type="dxa"/>
            <w:tcBorders>
              <w:top w:val="single" w:sz="4" w:space="0" w:color="auto"/>
              <w:left w:val="single" w:sz="4" w:space="0" w:color="auto"/>
              <w:bottom w:val="single" w:sz="4" w:space="0" w:color="auto"/>
              <w:right w:val="single" w:sz="4" w:space="0" w:color="auto"/>
            </w:tcBorders>
          </w:tcPr>
          <w:p w:rsidR="00C64435" w:rsidRPr="00CB6D41" w:rsidRDefault="00C64435" w:rsidP="00741024">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C64435" w:rsidRPr="008966A6" w:rsidRDefault="008966A6" w:rsidP="00F2352F">
            <w:pPr>
              <w:rPr>
                <w:rFonts w:ascii="Calibri" w:hAnsi="Calibri"/>
                <w:color w:val="0000FF"/>
                <w:sz w:val="20"/>
                <w:szCs w:val="20"/>
                <w:u w:val="single"/>
              </w:rPr>
            </w:pPr>
            <w:r>
              <w:rPr>
                <w:rFonts w:ascii="Calibri" w:hAnsi="Calibri"/>
                <w:color w:val="0000FF"/>
                <w:sz w:val="20"/>
                <w:szCs w:val="20"/>
                <w:u w:val="single"/>
              </w:rPr>
              <w:t>2N3M6L</w:t>
            </w:r>
          </w:p>
        </w:tc>
      </w:tr>
      <w:tr w:rsidR="00C64435" w:rsidTr="00364571">
        <w:tc>
          <w:tcPr>
            <w:tcW w:w="1668" w:type="dxa"/>
            <w:tcBorders>
              <w:top w:val="single" w:sz="4" w:space="0" w:color="auto"/>
              <w:bottom w:val="single" w:sz="4" w:space="0" w:color="auto"/>
              <w:right w:val="single" w:sz="4" w:space="0" w:color="auto"/>
            </w:tcBorders>
          </w:tcPr>
          <w:p w:rsidR="00C64435" w:rsidRPr="00DF2E43" w:rsidRDefault="00C64435" w:rsidP="00741024">
            <w:pPr>
              <w:rPr>
                <w:b/>
              </w:rPr>
            </w:pPr>
            <w:r>
              <w:rPr>
                <w:b/>
              </w:rPr>
              <w:t>Task Owner</w:t>
            </w:r>
          </w:p>
        </w:tc>
        <w:tc>
          <w:tcPr>
            <w:tcW w:w="7795" w:type="dxa"/>
            <w:gridSpan w:val="3"/>
            <w:tcBorders>
              <w:top w:val="single" w:sz="4" w:space="0" w:color="auto"/>
              <w:left w:val="single" w:sz="4" w:space="0" w:color="auto"/>
              <w:bottom w:val="single" w:sz="4" w:space="0" w:color="auto"/>
            </w:tcBorders>
          </w:tcPr>
          <w:p w:rsidR="00C64435" w:rsidRPr="00F47163" w:rsidRDefault="008966A6" w:rsidP="00F2352F">
            <w:r>
              <w:rPr>
                <w:i/>
              </w:rPr>
              <w:t>Manminder Kalsey</w:t>
            </w:r>
          </w:p>
        </w:tc>
      </w:tr>
      <w:tr w:rsidR="00C64435" w:rsidTr="00364571">
        <w:tc>
          <w:tcPr>
            <w:tcW w:w="1668" w:type="dxa"/>
            <w:tcBorders>
              <w:top w:val="single" w:sz="4" w:space="0" w:color="auto"/>
              <w:right w:val="single" w:sz="4" w:space="0" w:color="auto"/>
            </w:tcBorders>
          </w:tcPr>
          <w:p w:rsidR="00C64435" w:rsidRPr="00F47163" w:rsidRDefault="00C64435" w:rsidP="00741024">
            <w:pPr>
              <w:rPr>
                <w:b/>
              </w:rPr>
            </w:pPr>
            <w:r w:rsidRPr="00F47163">
              <w:rPr>
                <w:b/>
              </w:rPr>
              <w:t>RU</w:t>
            </w:r>
            <w:r>
              <w:rPr>
                <w:b/>
              </w:rPr>
              <w:t>(s)</w:t>
            </w:r>
          </w:p>
        </w:tc>
        <w:tc>
          <w:tcPr>
            <w:tcW w:w="7795" w:type="dxa"/>
            <w:gridSpan w:val="3"/>
            <w:tcBorders>
              <w:top w:val="single" w:sz="4" w:space="0" w:color="auto"/>
              <w:left w:val="single" w:sz="4" w:space="0" w:color="auto"/>
            </w:tcBorders>
          </w:tcPr>
          <w:p w:rsidR="00C64435" w:rsidRPr="00F2352F" w:rsidRDefault="004616F5" w:rsidP="000E55A3">
            <w:pPr>
              <w:rPr>
                <w:highlight w:val="yellow"/>
              </w:rPr>
            </w:pPr>
            <w:r w:rsidRPr="004616F5">
              <w:rPr>
                <w:i/>
              </w:rPr>
              <w:t>CCFE</w:t>
            </w:r>
          </w:p>
        </w:tc>
      </w:tr>
    </w:tbl>
    <w:p w:rsidR="00F47163" w:rsidRDefault="00F47163" w:rsidP="00553A0B">
      <w:pPr>
        <w:spacing w:after="0"/>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Tr="00AC01EB">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rsidTr="004B3F97">
        <w:trPr>
          <w:trHeight w:val="93"/>
        </w:trPr>
        <w:tc>
          <w:tcPr>
            <w:tcW w:w="1668" w:type="dxa"/>
          </w:tcPr>
          <w:p w:rsidR="00F47163" w:rsidRPr="00F47163" w:rsidRDefault="00F47163" w:rsidP="00741024">
            <w:pPr>
              <w:rPr>
                <w:b/>
              </w:rPr>
            </w:pPr>
            <w:r w:rsidRPr="00F47163">
              <w:rPr>
                <w:b/>
              </w:rPr>
              <w:t>IDM role</w:t>
            </w:r>
          </w:p>
        </w:tc>
        <w:tc>
          <w:tcPr>
            <w:tcW w:w="7795" w:type="dxa"/>
          </w:tcPr>
          <w:p w:rsidR="00F47163" w:rsidRPr="00F47163" w:rsidRDefault="00F47163" w:rsidP="00741024">
            <w:pPr>
              <w:rPr>
                <w:b/>
              </w:rPr>
            </w:pPr>
            <w:r w:rsidRPr="00F47163">
              <w:rPr>
                <w:b/>
              </w:rPr>
              <w:t>Name(s)</w:t>
            </w:r>
          </w:p>
        </w:tc>
      </w:tr>
      <w:tr w:rsidR="00B94439" w:rsidTr="00364571">
        <w:tc>
          <w:tcPr>
            <w:tcW w:w="1668" w:type="dxa"/>
          </w:tcPr>
          <w:p w:rsidR="00B94439" w:rsidRPr="00F47163" w:rsidRDefault="00B94439" w:rsidP="00741024">
            <w:pPr>
              <w:rPr>
                <w:b/>
              </w:rPr>
            </w:pPr>
            <w:r>
              <w:rPr>
                <w:b/>
              </w:rPr>
              <w:t>Author</w:t>
            </w:r>
          </w:p>
        </w:tc>
        <w:tc>
          <w:tcPr>
            <w:tcW w:w="7795" w:type="dxa"/>
          </w:tcPr>
          <w:p w:rsidR="00B94439" w:rsidRPr="00342714" w:rsidRDefault="004616F5" w:rsidP="00741024">
            <w:pPr>
              <w:rPr>
                <w:i/>
              </w:rPr>
            </w:pPr>
            <w:r w:rsidRPr="00342714">
              <w:rPr>
                <w:i/>
              </w:rPr>
              <w:t>Manminder Kalsey</w:t>
            </w:r>
          </w:p>
        </w:tc>
      </w:tr>
      <w:tr w:rsidR="00B94439" w:rsidTr="00364571">
        <w:tc>
          <w:tcPr>
            <w:tcW w:w="1668" w:type="dxa"/>
          </w:tcPr>
          <w:p w:rsidR="00B94439" w:rsidRPr="00F47163" w:rsidRDefault="00B94439" w:rsidP="00741024">
            <w:pPr>
              <w:rPr>
                <w:b/>
              </w:rPr>
            </w:pPr>
            <w:r w:rsidRPr="00F47163">
              <w:rPr>
                <w:b/>
              </w:rPr>
              <w:t>Co-author(s)</w:t>
            </w:r>
          </w:p>
        </w:tc>
        <w:tc>
          <w:tcPr>
            <w:tcW w:w="7795" w:type="dxa"/>
          </w:tcPr>
          <w:p w:rsidR="00B94439" w:rsidRPr="004B3F97" w:rsidRDefault="00B94439" w:rsidP="00F2352F">
            <w:pPr>
              <w:rPr>
                <w:i/>
                <w:highlight w:val="yellow"/>
              </w:rPr>
            </w:pPr>
          </w:p>
        </w:tc>
      </w:tr>
      <w:tr w:rsidR="00B94439" w:rsidTr="00364571">
        <w:tc>
          <w:tcPr>
            <w:tcW w:w="1668" w:type="dxa"/>
          </w:tcPr>
          <w:p w:rsidR="00B94439" w:rsidRPr="00F47163" w:rsidRDefault="00B94439" w:rsidP="00741024">
            <w:pPr>
              <w:rPr>
                <w:b/>
              </w:rPr>
            </w:pPr>
            <w:r w:rsidRPr="00F47163">
              <w:rPr>
                <w:b/>
              </w:rPr>
              <w:t>Reviewer(s)</w:t>
            </w:r>
          </w:p>
        </w:tc>
        <w:tc>
          <w:tcPr>
            <w:tcW w:w="7795" w:type="dxa"/>
          </w:tcPr>
          <w:p w:rsidR="00B94439" w:rsidRPr="002A022A" w:rsidRDefault="004616F5" w:rsidP="00D16016">
            <w:pPr>
              <w:rPr>
                <w:i/>
              </w:rPr>
            </w:pPr>
            <w:r>
              <w:rPr>
                <w:i/>
              </w:rPr>
              <w:t>Mike Gorley</w:t>
            </w:r>
            <w:r w:rsidR="00F2352F">
              <w:rPr>
                <w:i/>
              </w:rPr>
              <w:t xml:space="preserve">    </w:t>
            </w:r>
          </w:p>
        </w:tc>
      </w:tr>
      <w:tr w:rsidR="00B94439" w:rsidRPr="00F80561" w:rsidTr="00364571">
        <w:tc>
          <w:tcPr>
            <w:tcW w:w="1668" w:type="dxa"/>
          </w:tcPr>
          <w:p w:rsidR="00B94439" w:rsidRPr="00F47163" w:rsidRDefault="00B94439" w:rsidP="00741024">
            <w:pPr>
              <w:rPr>
                <w:b/>
              </w:rPr>
            </w:pPr>
            <w:r>
              <w:rPr>
                <w:b/>
              </w:rPr>
              <w:t>PMU Reviewer</w:t>
            </w:r>
          </w:p>
        </w:tc>
        <w:tc>
          <w:tcPr>
            <w:tcW w:w="7795" w:type="dxa"/>
          </w:tcPr>
          <w:p w:rsidR="00B94439" w:rsidRPr="002B694F" w:rsidRDefault="00B94439" w:rsidP="00741024">
            <w:pPr>
              <w:rPr>
                <w:i/>
                <w:lang w:val="de-DE"/>
              </w:rPr>
            </w:pPr>
            <w:r w:rsidRPr="002B694F">
              <w:rPr>
                <w:i/>
                <w:lang w:val="de-DE"/>
              </w:rPr>
              <w:t>Eberhard Diegele</w:t>
            </w:r>
            <w:r w:rsidR="00F2352F" w:rsidRPr="002B694F">
              <w:rPr>
                <w:i/>
                <w:lang w:val="de-DE"/>
              </w:rPr>
              <w:t>, Matti Oron-Carl</w:t>
            </w:r>
          </w:p>
        </w:tc>
      </w:tr>
      <w:tr w:rsidR="00B94439" w:rsidTr="00364571">
        <w:tc>
          <w:tcPr>
            <w:tcW w:w="1668" w:type="dxa"/>
          </w:tcPr>
          <w:p w:rsidR="00B94439" w:rsidRDefault="00B94439" w:rsidP="00741024">
            <w:pPr>
              <w:rPr>
                <w:b/>
              </w:rPr>
            </w:pPr>
            <w:r>
              <w:rPr>
                <w:b/>
              </w:rPr>
              <w:t>Approver</w:t>
            </w:r>
          </w:p>
        </w:tc>
        <w:tc>
          <w:tcPr>
            <w:tcW w:w="7795" w:type="dxa"/>
          </w:tcPr>
          <w:p w:rsidR="00B94439" w:rsidRPr="002A022A" w:rsidRDefault="00B94439" w:rsidP="00741024">
            <w:pPr>
              <w:rPr>
                <w:i/>
              </w:rPr>
            </w:pPr>
            <w:r>
              <w:rPr>
                <w:i/>
              </w:rPr>
              <w:t xml:space="preserve">Michael Rieth </w:t>
            </w:r>
          </w:p>
        </w:tc>
      </w:tr>
    </w:tbl>
    <w:p w:rsidR="00794F7C" w:rsidRDefault="00794F7C" w:rsidP="00794F7C">
      <w:pPr>
        <w:spacing w:after="0"/>
      </w:pPr>
    </w:p>
    <w:tbl>
      <w:tblPr>
        <w:tblStyle w:val="TableGrid"/>
        <w:tblW w:w="9241" w:type="dxa"/>
        <w:tblCellMar>
          <w:left w:w="85" w:type="dxa"/>
          <w:right w:w="85" w:type="dxa"/>
        </w:tblCellMar>
        <w:tblLook w:val="04A0" w:firstRow="1" w:lastRow="0" w:firstColumn="1" w:lastColumn="0" w:noHBand="0" w:noVBand="1"/>
      </w:tblPr>
      <w:tblGrid>
        <w:gridCol w:w="283"/>
        <w:gridCol w:w="2098"/>
        <w:gridCol w:w="283"/>
        <w:gridCol w:w="4195"/>
        <w:gridCol w:w="284"/>
        <w:gridCol w:w="2098"/>
      </w:tblGrid>
      <w:tr w:rsidR="00553A0B" w:rsidTr="00D16016">
        <w:tc>
          <w:tcPr>
            <w:tcW w:w="283" w:type="dxa"/>
          </w:tcPr>
          <w:p w:rsidR="00553A0B" w:rsidRDefault="002C5339" w:rsidP="00741024">
            <w:r>
              <w:t>x</w:t>
            </w:r>
          </w:p>
        </w:tc>
        <w:tc>
          <w:tcPr>
            <w:tcW w:w="2098" w:type="dxa"/>
            <w:tcBorders>
              <w:top w:val="nil"/>
              <w:bottom w:val="nil"/>
            </w:tcBorders>
          </w:tcPr>
          <w:p w:rsidR="00553A0B" w:rsidRDefault="00553A0B" w:rsidP="00741024">
            <w:r>
              <w:t>Study / Assessment</w:t>
            </w:r>
          </w:p>
        </w:tc>
        <w:tc>
          <w:tcPr>
            <w:tcW w:w="283" w:type="dxa"/>
          </w:tcPr>
          <w:p w:rsidR="00553A0B" w:rsidRDefault="00553A0B" w:rsidP="00741024"/>
        </w:tc>
        <w:tc>
          <w:tcPr>
            <w:tcW w:w="4195" w:type="dxa"/>
            <w:tcBorders>
              <w:top w:val="nil"/>
              <w:bottom w:val="nil"/>
            </w:tcBorders>
          </w:tcPr>
          <w:p w:rsidR="00553A0B" w:rsidRDefault="00553A0B" w:rsidP="00741024">
            <w:r>
              <w:t>Procurement / Commissioning of Hardware</w:t>
            </w:r>
          </w:p>
        </w:tc>
        <w:tc>
          <w:tcPr>
            <w:tcW w:w="284" w:type="dxa"/>
          </w:tcPr>
          <w:p w:rsidR="00553A0B" w:rsidRDefault="00553A0B" w:rsidP="00741024"/>
        </w:tc>
        <w:tc>
          <w:tcPr>
            <w:tcW w:w="2098" w:type="dxa"/>
            <w:tcBorders>
              <w:top w:val="nil"/>
              <w:bottom w:val="nil"/>
              <w:right w:val="nil"/>
            </w:tcBorders>
          </w:tcPr>
          <w:p w:rsidR="00553A0B" w:rsidRDefault="002C4112" w:rsidP="00741024">
            <w:r>
              <w:t>Industry</w:t>
            </w:r>
          </w:p>
        </w:tc>
      </w:tr>
    </w:tbl>
    <w:p w:rsidR="00553A0B" w:rsidRPr="00553A0B" w:rsidRDefault="00553A0B" w:rsidP="00794F7C">
      <w:pPr>
        <w:spacing w:after="0"/>
        <w:rPr>
          <w:sz w:val="12"/>
          <w:szCs w:val="12"/>
        </w:rPr>
      </w:pPr>
    </w:p>
    <w:tbl>
      <w:tblPr>
        <w:tblStyle w:val="TableGrid"/>
        <w:tblW w:w="6859" w:type="dxa"/>
        <w:tblCellMar>
          <w:left w:w="85" w:type="dxa"/>
          <w:right w:w="85" w:type="dxa"/>
        </w:tblCellMar>
        <w:tblLook w:val="04A0" w:firstRow="1" w:lastRow="0" w:firstColumn="1" w:lastColumn="0" w:noHBand="0" w:noVBand="1"/>
      </w:tblPr>
      <w:tblGrid>
        <w:gridCol w:w="283"/>
        <w:gridCol w:w="2098"/>
        <w:gridCol w:w="283"/>
        <w:gridCol w:w="4195"/>
      </w:tblGrid>
      <w:tr w:rsidR="00BD3849" w:rsidTr="00D16016">
        <w:tc>
          <w:tcPr>
            <w:tcW w:w="283" w:type="dxa"/>
          </w:tcPr>
          <w:p w:rsidR="002C4112" w:rsidRDefault="002C4112" w:rsidP="00741024"/>
        </w:tc>
        <w:tc>
          <w:tcPr>
            <w:tcW w:w="2098" w:type="dxa"/>
            <w:tcBorders>
              <w:top w:val="nil"/>
              <w:bottom w:val="nil"/>
            </w:tcBorders>
          </w:tcPr>
          <w:p w:rsidR="002C4112" w:rsidRDefault="002C4112" w:rsidP="00741024">
            <w:r>
              <w:t>Use of Facility</w:t>
            </w:r>
          </w:p>
        </w:tc>
        <w:tc>
          <w:tcPr>
            <w:tcW w:w="283" w:type="dxa"/>
          </w:tcPr>
          <w:p w:rsidR="002C4112" w:rsidRDefault="002C4112" w:rsidP="00741024"/>
        </w:tc>
        <w:tc>
          <w:tcPr>
            <w:tcW w:w="4195" w:type="dxa"/>
            <w:tcBorders>
              <w:top w:val="nil"/>
              <w:bottom w:val="nil"/>
              <w:right w:val="nil"/>
            </w:tcBorders>
          </w:tcPr>
          <w:p w:rsidR="002C4112" w:rsidRDefault="002C4112" w:rsidP="00741024">
            <w:r>
              <w:t xml:space="preserve">Other </w:t>
            </w:r>
            <w:r w:rsidR="00D16016">
              <w:rPr>
                <w:i/>
              </w:rPr>
              <w:t>{</w:t>
            </w:r>
            <w:r>
              <w:rPr>
                <w:i/>
              </w:rPr>
              <w:t xml:space="preserve">please </w:t>
            </w:r>
            <w:r w:rsidR="00D16016">
              <w:rPr>
                <w:i/>
              </w:rPr>
              <w:t>specify}</w:t>
            </w:r>
          </w:p>
        </w:tc>
      </w:tr>
    </w:tbl>
    <w:p w:rsidR="00553A0B" w:rsidRDefault="00553A0B" w:rsidP="00794F7C">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Tr="00AC01EB">
        <w:tc>
          <w:tcPr>
            <w:tcW w:w="9464" w:type="dxa"/>
            <w:shd w:val="clear" w:color="auto" w:fill="D9D9D9" w:themeFill="background1" w:themeFillShade="D9"/>
          </w:tcPr>
          <w:p w:rsidR="006E254A" w:rsidRPr="00F47163" w:rsidRDefault="004231FF" w:rsidP="00741024">
            <w:pPr>
              <w:rPr>
                <w:b/>
              </w:rPr>
            </w:pPr>
            <w:r>
              <w:rPr>
                <w:b/>
              </w:rPr>
              <w:t>Executive Summary</w:t>
            </w:r>
          </w:p>
        </w:tc>
      </w:tr>
      <w:tr w:rsidR="006E254A" w:rsidTr="00741024">
        <w:tc>
          <w:tcPr>
            <w:tcW w:w="9464" w:type="dxa"/>
          </w:tcPr>
          <w:p w:rsidR="0038788D" w:rsidRPr="00342714" w:rsidRDefault="00342714" w:rsidP="00741024">
            <w:pPr>
              <w:rPr>
                <w:i/>
              </w:rPr>
            </w:pPr>
            <w:r w:rsidRPr="00342714">
              <w:rPr>
                <w:i/>
              </w:rPr>
              <w:t>This report provides a summary of the DDC development in 2016.</w:t>
            </w:r>
          </w:p>
          <w:p w:rsidR="0038788D" w:rsidRDefault="00342714" w:rsidP="00741024">
            <w:pPr>
              <w:rPr>
                <w:i/>
              </w:rPr>
            </w:pPr>
            <w:r w:rsidRPr="00342714">
              <w:rPr>
                <w:i/>
              </w:rPr>
              <w:t xml:space="preserve">The DDC structure is now </w:t>
            </w:r>
            <w:r w:rsidR="0038788D">
              <w:rPr>
                <w:i/>
              </w:rPr>
              <w:t xml:space="preserve">created and </w:t>
            </w:r>
            <w:r w:rsidRPr="00342714">
              <w:rPr>
                <w:i/>
              </w:rPr>
              <w:t>available for review</w:t>
            </w:r>
            <w:r w:rsidR="002C5339">
              <w:rPr>
                <w:i/>
              </w:rPr>
              <w:t>. This report attempts to plan the review activities.</w:t>
            </w:r>
          </w:p>
          <w:p w:rsidR="002C4112" w:rsidRPr="00342714" w:rsidRDefault="0038788D" w:rsidP="00741024">
            <w:pPr>
              <w:rPr>
                <w:i/>
              </w:rPr>
            </w:pPr>
            <w:r>
              <w:rPr>
                <w:i/>
              </w:rPr>
              <w:t>In addition</w:t>
            </w:r>
            <w:r w:rsidR="002C5339">
              <w:rPr>
                <w:i/>
              </w:rPr>
              <w:t>,</w:t>
            </w:r>
            <w:r>
              <w:rPr>
                <w:i/>
              </w:rPr>
              <w:t xml:space="preserve"> a number of recommendations have been made for future </w:t>
            </w:r>
            <w:r w:rsidR="00807D32">
              <w:rPr>
                <w:i/>
              </w:rPr>
              <w:t>activities</w:t>
            </w:r>
            <w:r>
              <w:rPr>
                <w:i/>
              </w:rPr>
              <w:t>.</w:t>
            </w:r>
            <w:r w:rsidR="00342714" w:rsidRPr="00342714">
              <w:rPr>
                <w:i/>
              </w:rPr>
              <w:t xml:space="preserve"> </w:t>
            </w:r>
          </w:p>
          <w:p w:rsidR="006E254A" w:rsidRPr="002C4112" w:rsidRDefault="006E254A" w:rsidP="00741024"/>
          <w:p w:rsidR="006E254A" w:rsidRDefault="006E254A" w:rsidP="00741024"/>
          <w:p w:rsidR="006E254A" w:rsidRDefault="006E254A" w:rsidP="00741024">
            <w:pPr>
              <w:rPr>
                <w:b/>
              </w:rPr>
            </w:pPr>
          </w:p>
        </w:tc>
      </w:tr>
    </w:tbl>
    <w:p w:rsidR="006E254A" w:rsidRDefault="006E254A" w:rsidP="002C4112">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Tr="00AC01EB">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rsidTr="00794F7C">
        <w:tc>
          <w:tcPr>
            <w:tcW w:w="9464" w:type="dxa"/>
          </w:tcPr>
          <w:p w:rsidR="00794F7C" w:rsidRPr="002C4112" w:rsidRDefault="00794F7C" w:rsidP="00794F7C"/>
          <w:p w:rsidR="00794F7C" w:rsidRPr="002C4112" w:rsidRDefault="00794F7C" w:rsidP="00794F7C"/>
          <w:p w:rsidR="006E254A" w:rsidRDefault="006E254A" w:rsidP="00794F7C"/>
          <w:p w:rsidR="002C4112" w:rsidRDefault="002C4112" w:rsidP="00794F7C"/>
          <w:p w:rsidR="002C4112" w:rsidRDefault="002C4112" w:rsidP="00794F7C">
            <w:pPr>
              <w:rPr>
                <w:b/>
              </w:rPr>
            </w:pPr>
          </w:p>
        </w:tc>
      </w:tr>
    </w:tbl>
    <w:p w:rsidR="002C4112" w:rsidRPr="002C5339" w:rsidRDefault="00ED41A1" w:rsidP="000450E1">
      <w:r>
        <w:br w:type="page"/>
      </w:r>
    </w:p>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2C5339" w:rsidRDefault="000450E1">
          <w:pPr>
            <w:pStyle w:val="TOC1"/>
            <w:rPr>
              <w:rFonts w:eastAsiaTheme="minorEastAsia"/>
              <w:noProof/>
              <w:lang w:eastAsia="ja-JP"/>
            </w:rPr>
          </w:pPr>
          <w:r>
            <w:fldChar w:fldCharType="begin"/>
          </w:r>
          <w:r>
            <w:instrText xml:space="preserve"> TOC \o "1-3" \h \z \u </w:instrText>
          </w:r>
          <w:r>
            <w:fldChar w:fldCharType="separate"/>
          </w:r>
          <w:hyperlink w:anchor="_Toc465256135" w:history="1">
            <w:r w:rsidR="002C5339" w:rsidRPr="00970395">
              <w:rPr>
                <w:rStyle w:val="Hyperlink"/>
                <w:noProof/>
              </w:rPr>
              <w:t>1</w:t>
            </w:r>
            <w:r w:rsidR="002C5339">
              <w:rPr>
                <w:rFonts w:eastAsiaTheme="minorEastAsia"/>
                <w:noProof/>
                <w:lang w:eastAsia="ja-JP"/>
              </w:rPr>
              <w:tab/>
            </w:r>
            <w:r w:rsidR="002C5339" w:rsidRPr="00970395">
              <w:rPr>
                <w:rStyle w:val="Hyperlink"/>
                <w:noProof/>
              </w:rPr>
              <w:t>Short Introduction and Objectives of Work</w:t>
            </w:r>
            <w:r w:rsidR="002C5339">
              <w:rPr>
                <w:noProof/>
                <w:webHidden/>
              </w:rPr>
              <w:tab/>
            </w:r>
            <w:r w:rsidR="002C5339">
              <w:rPr>
                <w:noProof/>
                <w:webHidden/>
              </w:rPr>
              <w:fldChar w:fldCharType="begin"/>
            </w:r>
            <w:r w:rsidR="002C5339">
              <w:rPr>
                <w:noProof/>
                <w:webHidden/>
              </w:rPr>
              <w:instrText xml:space="preserve"> PAGEREF _Toc465256135 \h </w:instrText>
            </w:r>
            <w:r w:rsidR="002C5339">
              <w:rPr>
                <w:noProof/>
                <w:webHidden/>
              </w:rPr>
            </w:r>
            <w:r w:rsidR="002C5339">
              <w:rPr>
                <w:noProof/>
                <w:webHidden/>
              </w:rPr>
              <w:fldChar w:fldCharType="separate"/>
            </w:r>
            <w:r w:rsidR="002C5339">
              <w:rPr>
                <w:noProof/>
                <w:webHidden/>
              </w:rPr>
              <w:t>2</w:t>
            </w:r>
            <w:r w:rsidR="002C5339">
              <w:rPr>
                <w:noProof/>
                <w:webHidden/>
              </w:rPr>
              <w:fldChar w:fldCharType="end"/>
            </w:r>
          </w:hyperlink>
        </w:p>
        <w:p w:rsidR="002C5339" w:rsidRDefault="00386AD2">
          <w:pPr>
            <w:pStyle w:val="TOC1"/>
            <w:rPr>
              <w:rFonts w:eastAsiaTheme="minorEastAsia"/>
              <w:noProof/>
              <w:lang w:eastAsia="ja-JP"/>
            </w:rPr>
          </w:pPr>
          <w:hyperlink w:anchor="_Toc465256136" w:history="1">
            <w:r w:rsidR="002C5339" w:rsidRPr="00970395">
              <w:rPr>
                <w:rStyle w:val="Hyperlink"/>
                <w:noProof/>
              </w:rPr>
              <w:t>2</w:t>
            </w:r>
            <w:r w:rsidR="002C5339">
              <w:rPr>
                <w:rFonts w:eastAsiaTheme="minorEastAsia"/>
                <w:noProof/>
                <w:lang w:eastAsia="ja-JP"/>
              </w:rPr>
              <w:tab/>
            </w:r>
            <w:r w:rsidR="002C5339" w:rsidRPr="00970395">
              <w:rPr>
                <w:rStyle w:val="Hyperlink"/>
                <w:noProof/>
              </w:rPr>
              <w:t>Description of Work</w:t>
            </w:r>
            <w:r w:rsidR="002C5339">
              <w:rPr>
                <w:noProof/>
                <w:webHidden/>
              </w:rPr>
              <w:tab/>
            </w:r>
            <w:r w:rsidR="002C5339">
              <w:rPr>
                <w:noProof/>
                <w:webHidden/>
              </w:rPr>
              <w:fldChar w:fldCharType="begin"/>
            </w:r>
            <w:r w:rsidR="002C5339">
              <w:rPr>
                <w:noProof/>
                <w:webHidden/>
              </w:rPr>
              <w:instrText xml:space="preserve"> PAGEREF _Toc465256136 \h </w:instrText>
            </w:r>
            <w:r w:rsidR="002C5339">
              <w:rPr>
                <w:noProof/>
                <w:webHidden/>
              </w:rPr>
            </w:r>
            <w:r w:rsidR="002C5339">
              <w:rPr>
                <w:noProof/>
                <w:webHidden/>
              </w:rPr>
              <w:fldChar w:fldCharType="separate"/>
            </w:r>
            <w:r w:rsidR="002C5339">
              <w:rPr>
                <w:noProof/>
                <w:webHidden/>
              </w:rPr>
              <w:t>3</w:t>
            </w:r>
            <w:r w:rsidR="002C5339">
              <w:rPr>
                <w:noProof/>
                <w:webHidden/>
              </w:rPr>
              <w:fldChar w:fldCharType="end"/>
            </w:r>
          </w:hyperlink>
        </w:p>
        <w:p w:rsidR="002C5339" w:rsidRDefault="00386AD2">
          <w:pPr>
            <w:pStyle w:val="TOC2"/>
            <w:tabs>
              <w:tab w:val="left" w:pos="880"/>
              <w:tab w:val="right" w:leader="dot" w:pos="9237"/>
            </w:tabs>
            <w:rPr>
              <w:noProof/>
            </w:rPr>
          </w:pPr>
          <w:hyperlink w:anchor="_Toc465256137" w:history="1">
            <w:r w:rsidR="002C5339" w:rsidRPr="00970395">
              <w:rPr>
                <w:rStyle w:val="Hyperlink"/>
                <w:noProof/>
              </w:rPr>
              <w:t>2.1</w:t>
            </w:r>
            <w:r w:rsidR="002C5339">
              <w:rPr>
                <w:noProof/>
              </w:rPr>
              <w:tab/>
            </w:r>
            <w:r w:rsidR="002C5339" w:rsidRPr="00970395">
              <w:rPr>
                <w:rStyle w:val="Hyperlink"/>
                <w:noProof/>
              </w:rPr>
              <w:t>Address received draft DDC comments</w:t>
            </w:r>
            <w:r w:rsidR="002C5339">
              <w:rPr>
                <w:noProof/>
                <w:webHidden/>
              </w:rPr>
              <w:tab/>
            </w:r>
            <w:r w:rsidR="002C5339">
              <w:rPr>
                <w:noProof/>
                <w:webHidden/>
              </w:rPr>
              <w:fldChar w:fldCharType="begin"/>
            </w:r>
            <w:r w:rsidR="002C5339">
              <w:rPr>
                <w:noProof/>
                <w:webHidden/>
              </w:rPr>
              <w:instrText xml:space="preserve"> PAGEREF _Toc465256137 \h </w:instrText>
            </w:r>
            <w:r w:rsidR="002C5339">
              <w:rPr>
                <w:noProof/>
                <w:webHidden/>
              </w:rPr>
            </w:r>
            <w:r w:rsidR="002C5339">
              <w:rPr>
                <w:noProof/>
                <w:webHidden/>
              </w:rPr>
              <w:fldChar w:fldCharType="separate"/>
            </w:r>
            <w:r w:rsidR="002C5339">
              <w:rPr>
                <w:noProof/>
                <w:webHidden/>
              </w:rPr>
              <w:t>3</w:t>
            </w:r>
            <w:r w:rsidR="002C5339">
              <w:rPr>
                <w:noProof/>
                <w:webHidden/>
              </w:rPr>
              <w:fldChar w:fldCharType="end"/>
            </w:r>
          </w:hyperlink>
        </w:p>
        <w:p w:rsidR="002C5339" w:rsidRDefault="00386AD2">
          <w:pPr>
            <w:pStyle w:val="TOC2"/>
            <w:tabs>
              <w:tab w:val="left" w:pos="880"/>
              <w:tab w:val="right" w:leader="dot" w:pos="9237"/>
            </w:tabs>
            <w:rPr>
              <w:noProof/>
            </w:rPr>
          </w:pPr>
          <w:hyperlink w:anchor="_Toc465256138" w:history="1">
            <w:r w:rsidR="002C5339" w:rsidRPr="00970395">
              <w:rPr>
                <w:rStyle w:val="Hyperlink"/>
                <w:noProof/>
              </w:rPr>
              <w:t>2.2</w:t>
            </w:r>
            <w:r w:rsidR="002C5339">
              <w:rPr>
                <w:noProof/>
              </w:rPr>
              <w:tab/>
            </w:r>
            <w:r w:rsidR="002C5339" w:rsidRPr="00970395">
              <w:rPr>
                <w:rStyle w:val="Hyperlink"/>
                <w:noProof/>
              </w:rPr>
              <w:t>Test the usability of the DDC</w:t>
            </w:r>
            <w:r w:rsidR="002C5339">
              <w:rPr>
                <w:noProof/>
                <w:webHidden/>
              </w:rPr>
              <w:tab/>
            </w:r>
            <w:r w:rsidR="002C5339">
              <w:rPr>
                <w:noProof/>
                <w:webHidden/>
              </w:rPr>
              <w:fldChar w:fldCharType="begin"/>
            </w:r>
            <w:r w:rsidR="002C5339">
              <w:rPr>
                <w:noProof/>
                <w:webHidden/>
              </w:rPr>
              <w:instrText xml:space="preserve"> PAGEREF _Toc465256138 \h </w:instrText>
            </w:r>
            <w:r w:rsidR="002C5339">
              <w:rPr>
                <w:noProof/>
                <w:webHidden/>
              </w:rPr>
            </w:r>
            <w:r w:rsidR="002C5339">
              <w:rPr>
                <w:noProof/>
                <w:webHidden/>
              </w:rPr>
              <w:fldChar w:fldCharType="separate"/>
            </w:r>
            <w:r w:rsidR="002C5339">
              <w:rPr>
                <w:noProof/>
                <w:webHidden/>
              </w:rPr>
              <w:t>3</w:t>
            </w:r>
            <w:r w:rsidR="002C5339">
              <w:rPr>
                <w:noProof/>
                <w:webHidden/>
              </w:rPr>
              <w:fldChar w:fldCharType="end"/>
            </w:r>
          </w:hyperlink>
        </w:p>
        <w:p w:rsidR="002C5339" w:rsidRDefault="00386AD2">
          <w:pPr>
            <w:pStyle w:val="TOC3"/>
            <w:tabs>
              <w:tab w:val="left" w:pos="1320"/>
              <w:tab w:val="right" w:leader="dot" w:pos="9237"/>
            </w:tabs>
            <w:rPr>
              <w:noProof/>
            </w:rPr>
          </w:pPr>
          <w:hyperlink w:anchor="_Toc465256139" w:history="1">
            <w:r w:rsidR="002C5339" w:rsidRPr="00970395">
              <w:rPr>
                <w:rStyle w:val="Hyperlink"/>
                <w:noProof/>
              </w:rPr>
              <w:t>2.2.1</w:t>
            </w:r>
            <w:r w:rsidR="002C5339">
              <w:rPr>
                <w:noProof/>
              </w:rPr>
              <w:tab/>
            </w:r>
            <w:r w:rsidR="002C5339" w:rsidRPr="00970395">
              <w:rPr>
                <w:rStyle w:val="Hyperlink"/>
                <w:noProof/>
              </w:rPr>
              <w:t>DDC Ratcheting Rule usability and recommendations</w:t>
            </w:r>
            <w:r w:rsidR="002C5339">
              <w:rPr>
                <w:noProof/>
                <w:webHidden/>
              </w:rPr>
              <w:tab/>
            </w:r>
            <w:r w:rsidR="002C5339">
              <w:rPr>
                <w:noProof/>
                <w:webHidden/>
              </w:rPr>
              <w:fldChar w:fldCharType="begin"/>
            </w:r>
            <w:r w:rsidR="002C5339">
              <w:rPr>
                <w:noProof/>
                <w:webHidden/>
              </w:rPr>
              <w:instrText xml:space="preserve"> PAGEREF _Toc465256139 \h </w:instrText>
            </w:r>
            <w:r w:rsidR="002C5339">
              <w:rPr>
                <w:noProof/>
                <w:webHidden/>
              </w:rPr>
            </w:r>
            <w:r w:rsidR="002C5339">
              <w:rPr>
                <w:noProof/>
                <w:webHidden/>
              </w:rPr>
              <w:fldChar w:fldCharType="separate"/>
            </w:r>
            <w:r w:rsidR="002C5339">
              <w:rPr>
                <w:noProof/>
                <w:webHidden/>
              </w:rPr>
              <w:t>3</w:t>
            </w:r>
            <w:r w:rsidR="002C5339">
              <w:rPr>
                <w:noProof/>
                <w:webHidden/>
              </w:rPr>
              <w:fldChar w:fldCharType="end"/>
            </w:r>
          </w:hyperlink>
        </w:p>
        <w:p w:rsidR="002C5339" w:rsidRDefault="00386AD2">
          <w:pPr>
            <w:pStyle w:val="TOC3"/>
            <w:tabs>
              <w:tab w:val="left" w:pos="1320"/>
              <w:tab w:val="right" w:leader="dot" w:pos="9237"/>
            </w:tabs>
            <w:rPr>
              <w:noProof/>
            </w:rPr>
          </w:pPr>
          <w:hyperlink w:anchor="_Toc465256140" w:history="1">
            <w:r w:rsidR="002C5339" w:rsidRPr="00970395">
              <w:rPr>
                <w:rStyle w:val="Hyperlink"/>
                <w:noProof/>
              </w:rPr>
              <w:t>2.2.2</w:t>
            </w:r>
            <w:r w:rsidR="002C5339">
              <w:rPr>
                <w:noProof/>
              </w:rPr>
              <w:tab/>
            </w:r>
            <w:r w:rsidR="002C5339" w:rsidRPr="00970395">
              <w:rPr>
                <w:rStyle w:val="Hyperlink"/>
                <w:noProof/>
              </w:rPr>
              <w:t>DDC Creep Fatigue Assessment tool usability and recommendations</w:t>
            </w:r>
            <w:r w:rsidR="002C5339">
              <w:rPr>
                <w:noProof/>
                <w:webHidden/>
              </w:rPr>
              <w:tab/>
            </w:r>
            <w:r w:rsidR="002C5339">
              <w:rPr>
                <w:noProof/>
                <w:webHidden/>
              </w:rPr>
              <w:fldChar w:fldCharType="begin"/>
            </w:r>
            <w:r w:rsidR="002C5339">
              <w:rPr>
                <w:noProof/>
                <w:webHidden/>
              </w:rPr>
              <w:instrText xml:space="preserve"> PAGEREF _Toc465256140 \h </w:instrText>
            </w:r>
            <w:r w:rsidR="002C5339">
              <w:rPr>
                <w:noProof/>
                <w:webHidden/>
              </w:rPr>
            </w:r>
            <w:r w:rsidR="002C5339">
              <w:rPr>
                <w:noProof/>
                <w:webHidden/>
              </w:rPr>
              <w:fldChar w:fldCharType="separate"/>
            </w:r>
            <w:r w:rsidR="002C5339">
              <w:rPr>
                <w:noProof/>
                <w:webHidden/>
              </w:rPr>
              <w:t>4</w:t>
            </w:r>
            <w:r w:rsidR="002C5339">
              <w:rPr>
                <w:noProof/>
                <w:webHidden/>
              </w:rPr>
              <w:fldChar w:fldCharType="end"/>
            </w:r>
          </w:hyperlink>
        </w:p>
        <w:p w:rsidR="002C5339" w:rsidRDefault="00386AD2">
          <w:pPr>
            <w:pStyle w:val="TOC2"/>
            <w:tabs>
              <w:tab w:val="left" w:pos="880"/>
              <w:tab w:val="right" w:leader="dot" w:pos="9237"/>
            </w:tabs>
            <w:rPr>
              <w:noProof/>
            </w:rPr>
          </w:pPr>
          <w:hyperlink w:anchor="_Toc465256141" w:history="1">
            <w:r w:rsidR="002C5339" w:rsidRPr="00970395">
              <w:rPr>
                <w:rStyle w:val="Hyperlink"/>
                <w:noProof/>
              </w:rPr>
              <w:t>2.3</w:t>
            </w:r>
            <w:r w:rsidR="002C5339">
              <w:rPr>
                <w:noProof/>
              </w:rPr>
              <w:tab/>
            </w:r>
            <w:r w:rsidR="002C5339" w:rsidRPr="00970395">
              <w:rPr>
                <w:rStyle w:val="Hyperlink"/>
                <w:noProof/>
              </w:rPr>
              <w:t>Assess the possibility of making the DDC both ANSYS and ABAQUS compatible</w:t>
            </w:r>
            <w:r w:rsidR="002C5339">
              <w:rPr>
                <w:noProof/>
                <w:webHidden/>
              </w:rPr>
              <w:tab/>
            </w:r>
            <w:r w:rsidR="002C5339">
              <w:rPr>
                <w:noProof/>
                <w:webHidden/>
              </w:rPr>
              <w:fldChar w:fldCharType="begin"/>
            </w:r>
            <w:r w:rsidR="002C5339">
              <w:rPr>
                <w:noProof/>
                <w:webHidden/>
              </w:rPr>
              <w:instrText xml:space="preserve"> PAGEREF _Toc465256141 \h </w:instrText>
            </w:r>
            <w:r w:rsidR="002C5339">
              <w:rPr>
                <w:noProof/>
                <w:webHidden/>
              </w:rPr>
            </w:r>
            <w:r w:rsidR="002C5339">
              <w:rPr>
                <w:noProof/>
                <w:webHidden/>
              </w:rPr>
              <w:fldChar w:fldCharType="separate"/>
            </w:r>
            <w:r w:rsidR="002C5339">
              <w:rPr>
                <w:noProof/>
                <w:webHidden/>
              </w:rPr>
              <w:t>4</w:t>
            </w:r>
            <w:r w:rsidR="002C5339">
              <w:rPr>
                <w:noProof/>
                <w:webHidden/>
              </w:rPr>
              <w:fldChar w:fldCharType="end"/>
            </w:r>
          </w:hyperlink>
        </w:p>
        <w:p w:rsidR="002C5339" w:rsidRDefault="00386AD2">
          <w:pPr>
            <w:pStyle w:val="TOC2"/>
            <w:tabs>
              <w:tab w:val="left" w:pos="880"/>
              <w:tab w:val="right" w:leader="dot" w:pos="9237"/>
            </w:tabs>
            <w:rPr>
              <w:noProof/>
            </w:rPr>
          </w:pPr>
          <w:hyperlink w:anchor="_Toc465256142" w:history="1">
            <w:r w:rsidR="002C5339" w:rsidRPr="00970395">
              <w:rPr>
                <w:rStyle w:val="Hyperlink"/>
                <w:noProof/>
              </w:rPr>
              <w:t>2.4</w:t>
            </w:r>
            <w:r w:rsidR="002C5339">
              <w:rPr>
                <w:noProof/>
              </w:rPr>
              <w:tab/>
            </w:r>
            <w:r w:rsidR="002C5339" w:rsidRPr="00970395">
              <w:rPr>
                <w:rStyle w:val="Hyperlink"/>
                <w:noProof/>
              </w:rPr>
              <w:t>Complete the DDC structure and release</w:t>
            </w:r>
            <w:r w:rsidR="002C5339">
              <w:rPr>
                <w:noProof/>
                <w:webHidden/>
              </w:rPr>
              <w:tab/>
            </w:r>
            <w:r w:rsidR="002C5339">
              <w:rPr>
                <w:noProof/>
                <w:webHidden/>
              </w:rPr>
              <w:fldChar w:fldCharType="begin"/>
            </w:r>
            <w:r w:rsidR="002C5339">
              <w:rPr>
                <w:noProof/>
                <w:webHidden/>
              </w:rPr>
              <w:instrText xml:space="preserve"> PAGEREF _Toc465256142 \h </w:instrText>
            </w:r>
            <w:r w:rsidR="002C5339">
              <w:rPr>
                <w:noProof/>
                <w:webHidden/>
              </w:rPr>
            </w:r>
            <w:r w:rsidR="002C5339">
              <w:rPr>
                <w:noProof/>
                <w:webHidden/>
              </w:rPr>
              <w:fldChar w:fldCharType="separate"/>
            </w:r>
            <w:r w:rsidR="002C5339">
              <w:rPr>
                <w:noProof/>
                <w:webHidden/>
              </w:rPr>
              <w:t>4</w:t>
            </w:r>
            <w:r w:rsidR="002C5339">
              <w:rPr>
                <w:noProof/>
                <w:webHidden/>
              </w:rPr>
              <w:fldChar w:fldCharType="end"/>
            </w:r>
          </w:hyperlink>
        </w:p>
        <w:p w:rsidR="002C5339" w:rsidRDefault="00386AD2">
          <w:pPr>
            <w:pStyle w:val="TOC3"/>
            <w:tabs>
              <w:tab w:val="left" w:pos="1320"/>
              <w:tab w:val="right" w:leader="dot" w:pos="9237"/>
            </w:tabs>
            <w:rPr>
              <w:noProof/>
            </w:rPr>
          </w:pPr>
          <w:hyperlink w:anchor="_Toc465256143" w:history="1">
            <w:r w:rsidR="002C5339" w:rsidRPr="00970395">
              <w:rPr>
                <w:rStyle w:val="Hyperlink"/>
                <w:noProof/>
              </w:rPr>
              <w:t>2.4.1</w:t>
            </w:r>
            <w:r w:rsidR="002C5339">
              <w:rPr>
                <w:noProof/>
              </w:rPr>
              <w:tab/>
            </w:r>
            <w:r w:rsidR="002C5339" w:rsidRPr="00970395">
              <w:rPr>
                <w:rStyle w:val="Hyperlink"/>
                <w:noProof/>
              </w:rPr>
              <w:t>Structure</w:t>
            </w:r>
            <w:r w:rsidR="002C5339">
              <w:rPr>
                <w:noProof/>
                <w:webHidden/>
              </w:rPr>
              <w:tab/>
            </w:r>
            <w:r w:rsidR="002C5339">
              <w:rPr>
                <w:noProof/>
                <w:webHidden/>
              </w:rPr>
              <w:fldChar w:fldCharType="begin"/>
            </w:r>
            <w:r w:rsidR="002C5339">
              <w:rPr>
                <w:noProof/>
                <w:webHidden/>
              </w:rPr>
              <w:instrText xml:space="preserve"> PAGEREF _Toc465256143 \h </w:instrText>
            </w:r>
            <w:r w:rsidR="002C5339">
              <w:rPr>
                <w:noProof/>
                <w:webHidden/>
              </w:rPr>
            </w:r>
            <w:r w:rsidR="002C5339">
              <w:rPr>
                <w:noProof/>
                <w:webHidden/>
              </w:rPr>
              <w:fldChar w:fldCharType="separate"/>
            </w:r>
            <w:r w:rsidR="002C5339">
              <w:rPr>
                <w:noProof/>
                <w:webHidden/>
              </w:rPr>
              <w:t>4</w:t>
            </w:r>
            <w:r w:rsidR="002C5339">
              <w:rPr>
                <w:noProof/>
                <w:webHidden/>
              </w:rPr>
              <w:fldChar w:fldCharType="end"/>
            </w:r>
          </w:hyperlink>
        </w:p>
        <w:p w:rsidR="002C5339" w:rsidRDefault="00386AD2">
          <w:pPr>
            <w:pStyle w:val="TOC3"/>
            <w:tabs>
              <w:tab w:val="left" w:pos="1320"/>
              <w:tab w:val="right" w:leader="dot" w:pos="9237"/>
            </w:tabs>
            <w:rPr>
              <w:noProof/>
            </w:rPr>
          </w:pPr>
          <w:hyperlink w:anchor="_Toc465256144" w:history="1">
            <w:r w:rsidR="002C5339" w:rsidRPr="00970395">
              <w:rPr>
                <w:rStyle w:val="Hyperlink"/>
                <w:noProof/>
              </w:rPr>
              <w:t>2.4.2</w:t>
            </w:r>
            <w:r w:rsidR="002C5339">
              <w:rPr>
                <w:noProof/>
              </w:rPr>
              <w:tab/>
            </w:r>
            <w:r w:rsidR="002C5339" w:rsidRPr="00970395">
              <w:rPr>
                <w:rStyle w:val="Hyperlink"/>
                <w:noProof/>
              </w:rPr>
              <w:t>Damage Mechanisms</w:t>
            </w:r>
            <w:r w:rsidR="002C5339">
              <w:rPr>
                <w:noProof/>
                <w:webHidden/>
              </w:rPr>
              <w:tab/>
            </w:r>
            <w:r w:rsidR="002C5339">
              <w:rPr>
                <w:noProof/>
                <w:webHidden/>
              </w:rPr>
              <w:fldChar w:fldCharType="begin"/>
            </w:r>
            <w:r w:rsidR="002C5339">
              <w:rPr>
                <w:noProof/>
                <w:webHidden/>
              </w:rPr>
              <w:instrText xml:space="preserve"> PAGEREF _Toc465256144 \h </w:instrText>
            </w:r>
            <w:r w:rsidR="002C5339">
              <w:rPr>
                <w:noProof/>
                <w:webHidden/>
              </w:rPr>
            </w:r>
            <w:r w:rsidR="002C5339">
              <w:rPr>
                <w:noProof/>
                <w:webHidden/>
              </w:rPr>
              <w:fldChar w:fldCharType="separate"/>
            </w:r>
            <w:r w:rsidR="002C5339">
              <w:rPr>
                <w:noProof/>
                <w:webHidden/>
              </w:rPr>
              <w:t>5</w:t>
            </w:r>
            <w:r w:rsidR="002C5339">
              <w:rPr>
                <w:noProof/>
                <w:webHidden/>
              </w:rPr>
              <w:fldChar w:fldCharType="end"/>
            </w:r>
          </w:hyperlink>
        </w:p>
        <w:p w:rsidR="002C5339" w:rsidRDefault="00386AD2">
          <w:pPr>
            <w:pStyle w:val="TOC3"/>
            <w:tabs>
              <w:tab w:val="left" w:pos="1320"/>
              <w:tab w:val="right" w:leader="dot" w:pos="9237"/>
            </w:tabs>
            <w:rPr>
              <w:noProof/>
            </w:rPr>
          </w:pPr>
          <w:hyperlink w:anchor="_Toc465256145" w:history="1">
            <w:r w:rsidR="002C5339" w:rsidRPr="00970395">
              <w:rPr>
                <w:rStyle w:val="Hyperlink"/>
                <w:noProof/>
              </w:rPr>
              <w:t>2.4.3</w:t>
            </w:r>
            <w:r w:rsidR="002C5339">
              <w:rPr>
                <w:noProof/>
              </w:rPr>
              <w:tab/>
            </w:r>
            <w:r w:rsidR="002C5339" w:rsidRPr="00970395">
              <w:rPr>
                <w:rStyle w:val="Hyperlink"/>
                <w:noProof/>
              </w:rPr>
              <w:t>Rule Development Status</w:t>
            </w:r>
            <w:r w:rsidR="002C5339">
              <w:rPr>
                <w:noProof/>
                <w:webHidden/>
              </w:rPr>
              <w:tab/>
            </w:r>
            <w:r w:rsidR="002C5339">
              <w:rPr>
                <w:noProof/>
                <w:webHidden/>
              </w:rPr>
              <w:fldChar w:fldCharType="begin"/>
            </w:r>
            <w:r w:rsidR="002C5339">
              <w:rPr>
                <w:noProof/>
                <w:webHidden/>
              </w:rPr>
              <w:instrText xml:space="preserve"> PAGEREF _Toc465256145 \h </w:instrText>
            </w:r>
            <w:r w:rsidR="002C5339">
              <w:rPr>
                <w:noProof/>
                <w:webHidden/>
              </w:rPr>
            </w:r>
            <w:r w:rsidR="002C5339">
              <w:rPr>
                <w:noProof/>
                <w:webHidden/>
              </w:rPr>
              <w:fldChar w:fldCharType="separate"/>
            </w:r>
            <w:r w:rsidR="002C5339">
              <w:rPr>
                <w:noProof/>
                <w:webHidden/>
              </w:rPr>
              <w:t>6</w:t>
            </w:r>
            <w:r w:rsidR="002C5339">
              <w:rPr>
                <w:noProof/>
                <w:webHidden/>
              </w:rPr>
              <w:fldChar w:fldCharType="end"/>
            </w:r>
          </w:hyperlink>
        </w:p>
        <w:p w:rsidR="002C5339" w:rsidRDefault="00386AD2">
          <w:pPr>
            <w:pStyle w:val="TOC3"/>
            <w:tabs>
              <w:tab w:val="left" w:pos="1320"/>
              <w:tab w:val="right" w:leader="dot" w:pos="9237"/>
            </w:tabs>
            <w:rPr>
              <w:noProof/>
            </w:rPr>
          </w:pPr>
          <w:hyperlink w:anchor="_Toc465256146" w:history="1">
            <w:r w:rsidR="002C5339" w:rsidRPr="00970395">
              <w:rPr>
                <w:rStyle w:val="Hyperlink"/>
                <w:noProof/>
              </w:rPr>
              <w:t>2.4.4</w:t>
            </w:r>
            <w:r w:rsidR="002C5339">
              <w:rPr>
                <w:noProof/>
              </w:rPr>
              <w:tab/>
            </w:r>
            <w:r w:rsidR="002C5339" w:rsidRPr="00970395">
              <w:rPr>
                <w:rStyle w:val="Hyperlink"/>
                <w:noProof/>
              </w:rPr>
              <w:t>DDC Formal Review</w:t>
            </w:r>
            <w:r w:rsidR="002C5339">
              <w:rPr>
                <w:noProof/>
                <w:webHidden/>
              </w:rPr>
              <w:tab/>
            </w:r>
            <w:r w:rsidR="002C5339">
              <w:rPr>
                <w:noProof/>
                <w:webHidden/>
              </w:rPr>
              <w:fldChar w:fldCharType="begin"/>
            </w:r>
            <w:r w:rsidR="002C5339">
              <w:rPr>
                <w:noProof/>
                <w:webHidden/>
              </w:rPr>
              <w:instrText xml:space="preserve"> PAGEREF _Toc465256146 \h </w:instrText>
            </w:r>
            <w:r w:rsidR="002C5339">
              <w:rPr>
                <w:noProof/>
                <w:webHidden/>
              </w:rPr>
            </w:r>
            <w:r w:rsidR="002C5339">
              <w:rPr>
                <w:noProof/>
                <w:webHidden/>
              </w:rPr>
              <w:fldChar w:fldCharType="separate"/>
            </w:r>
            <w:r w:rsidR="002C5339">
              <w:rPr>
                <w:noProof/>
                <w:webHidden/>
              </w:rPr>
              <w:t>7</w:t>
            </w:r>
            <w:r w:rsidR="002C5339">
              <w:rPr>
                <w:noProof/>
                <w:webHidden/>
              </w:rPr>
              <w:fldChar w:fldCharType="end"/>
            </w:r>
          </w:hyperlink>
        </w:p>
        <w:p w:rsidR="002C5339" w:rsidRDefault="00386AD2">
          <w:pPr>
            <w:pStyle w:val="TOC3"/>
            <w:tabs>
              <w:tab w:val="left" w:pos="1320"/>
              <w:tab w:val="right" w:leader="dot" w:pos="9237"/>
            </w:tabs>
            <w:rPr>
              <w:noProof/>
            </w:rPr>
          </w:pPr>
          <w:hyperlink w:anchor="_Toc465256147" w:history="1">
            <w:r w:rsidR="002C5339" w:rsidRPr="00970395">
              <w:rPr>
                <w:rStyle w:val="Hyperlink"/>
                <w:noProof/>
              </w:rPr>
              <w:t>2.4.5</w:t>
            </w:r>
            <w:r w:rsidR="002C5339">
              <w:rPr>
                <w:noProof/>
              </w:rPr>
              <w:tab/>
            </w:r>
            <w:r w:rsidR="002C5339" w:rsidRPr="00970395">
              <w:rPr>
                <w:rStyle w:val="Hyperlink"/>
                <w:noProof/>
              </w:rPr>
              <w:t>Advanced Structural Integrity Assessment techniques</w:t>
            </w:r>
            <w:r w:rsidR="002C5339">
              <w:rPr>
                <w:noProof/>
                <w:webHidden/>
              </w:rPr>
              <w:tab/>
            </w:r>
            <w:r w:rsidR="002C5339">
              <w:rPr>
                <w:noProof/>
                <w:webHidden/>
              </w:rPr>
              <w:fldChar w:fldCharType="begin"/>
            </w:r>
            <w:r w:rsidR="002C5339">
              <w:rPr>
                <w:noProof/>
                <w:webHidden/>
              </w:rPr>
              <w:instrText xml:space="preserve"> PAGEREF _Toc465256147 \h </w:instrText>
            </w:r>
            <w:r w:rsidR="002C5339">
              <w:rPr>
                <w:noProof/>
                <w:webHidden/>
              </w:rPr>
            </w:r>
            <w:r w:rsidR="002C5339">
              <w:rPr>
                <w:noProof/>
                <w:webHidden/>
              </w:rPr>
              <w:fldChar w:fldCharType="separate"/>
            </w:r>
            <w:r w:rsidR="002C5339">
              <w:rPr>
                <w:noProof/>
                <w:webHidden/>
              </w:rPr>
              <w:t>8</w:t>
            </w:r>
            <w:r w:rsidR="002C5339">
              <w:rPr>
                <w:noProof/>
                <w:webHidden/>
              </w:rPr>
              <w:fldChar w:fldCharType="end"/>
            </w:r>
          </w:hyperlink>
        </w:p>
        <w:p w:rsidR="002C5339" w:rsidRDefault="00386AD2">
          <w:pPr>
            <w:pStyle w:val="TOC1"/>
            <w:rPr>
              <w:rFonts w:eastAsiaTheme="minorEastAsia"/>
              <w:noProof/>
              <w:lang w:eastAsia="ja-JP"/>
            </w:rPr>
          </w:pPr>
          <w:hyperlink w:anchor="_Toc465256148" w:history="1">
            <w:r w:rsidR="002C5339" w:rsidRPr="00970395">
              <w:rPr>
                <w:rStyle w:val="Hyperlink"/>
                <w:noProof/>
              </w:rPr>
              <w:t>3</w:t>
            </w:r>
            <w:r w:rsidR="002C5339">
              <w:rPr>
                <w:rFonts w:eastAsiaTheme="minorEastAsia"/>
                <w:noProof/>
                <w:lang w:eastAsia="ja-JP"/>
              </w:rPr>
              <w:tab/>
            </w:r>
            <w:r w:rsidR="002C5339" w:rsidRPr="00970395">
              <w:rPr>
                <w:rStyle w:val="Hyperlink"/>
                <w:noProof/>
              </w:rPr>
              <w:t>Conclusion &amp; Recommendations</w:t>
            </w:r>
            <w:r w:rsidR="002C5339">
              <w:rPr>
                <w:noProof/>
                <w:webHidden/>
              </w:rPr>
              <w:tab/>
            </w:r>
            <w:r w:rsidR="002C5339">
              <w:rPr>
                <w:noProof/>
                <w:webHidden/>
              </w:rPr>
              <w:fldChar w:fldCharType="begin"/>
            </w:r>
            <w:r w:rsidR="002C5339">
              <w:rPr>
                <w:noProof/>
                <w:webHidden/>
              </w:rPr>
              <w:instrText xml:space="preserve"> PAGEREF _Toc465256148 \h </w:instrText>
            </w:r>
            <w:r w:rsidR="002C5339">
              <w:rPr>
                <w:noProof/>
                <w:webHidden/>
              </w:rPr>
            </w:r>
            <w:r w:rsidR="002C5339">
              <w:rPr>
                <w:noProof/>
                <w:webHidden/>
              </w:rPr>
              <w:fldChar w:fldCharType="separate"/>
            </w:r>
            <w:r w:rsidR="002C5339">
              <w:rPr>
                <w:noProof/>
                <w:webHidden/>
              </w:rPr>
              <w:t>8</w:t>
            </w:r>
            <w:r w:rsidR="002C5339">
              <w:rPr>
                <w:noProof/>
                <w:webHidden/>
              </w:rPr>
              <w:fldChar w:fldCharType="end"/>
            </w:r>
          </w:hyperlink>
        </w:p>
        <w:p w:rsidR="002C5339" w:rsidRDefault="00386AD2">
          <w:pPr>
            <w:pStyle w:val="TOC1"/>
            <w:rPr>
              <w:rFonts w:eastAsiaTheme="minorEastAsia"/>
              <w:noProof/>
              <w:lang w:eastAsia="ja-JP"/>
            </w:rPr>
          </w:pPr>
          <w:hyperlink w:anchor="_Toc465256149" w:history="1">
            <w:r w:rsidR="002C5339" w:rsidRPr="00970395">
              <w:rPr>
                <w:rStyle w:val="Hyperlink"/>
                <w:noProof/>
              </w:rPr>
              <w:t>4</w:t>
            </w:r>
            <w:r w:rsidR="002C5339">
              <w:rPr>
                <w:rFonts w:eastAsiaTheme="minorEastAsia"/>
                <w:noProof/>
                <w:lang w:eastAsia="ja-JP"/>
              </w:rPr>
              <w:tab/>
            </w:r>
            <w:r w:rsidR="002C5339" w:rsidRPr="00970395">
              <w:rPr>
                <w:rStyle w:val="Hyperlink"/>
                <w:noProof/>
              </w:rPr>
              <w:t>References</w:t>
            </w:r>
            <w:r w:rsidR="002C5339">
              <w:rPr>
                <w:noProof/>
                <w:webHidden/>
              </w:rPr>
              <w:tab/>
            </w:r>
            <w:r w:rsidR="002C5339">
              <w:rPr>
                <w:noProof/>
                <w:webHidden/>
              </w:rPr>
              <w:fldChar w:fldCharType="begin"/>
            </w:r>
            <w:r w:rsidR="002C5339">
              <w:rPr>
                <w:noProof/>
                <w:webHidden/>
              </w:rPr>
              <w:instrText xml:space="preserve"> PAGEREF _Toc465256149 \h </w:instrText>
            </w:r>
            <w:r w:rsidR="002C5339">
              <w:rPr>
                <w:noProof/>
                <w:webHidden/>
              </w:rPr>
            </w:r>
            <w:r w:rsidR="002C5339">
              <w:rPr>
                <w:noProof/>
                <w:webHidden/>
              </w:rPr>
              <w:fldChar w:fldCharType="separate"/>
            </w:r>
            <w:r w:rsidR="002C5339">
              <w:rPr>
                <w:noProof/>
                <w:webHidden/>
              </w:rPr>
              <w:t>9</w:t>
            </w:r>
            <w:r w:rsidR="002C5339">
              <w:rPr>
                <w:noProof/>
                <w:webHidden/>
              </w:rPr>
              <w:fldChar w:fldCharType="end"/>
            </w:r>
          </w:hyperlink>
        </w:p>
        <w:p w:rsidR="000450E1" w:rsidRDefault="000450E1">
          <w:r>
            <w:rPr>
              <w:b/>
              <w:bCs/>
              <w:noProof/>
            </w:rPr>
            <w:fldChar w:fldCharType="end"/>
          </w:r>
        </w:p>
      </w:sdtContent>
    </w:sdt>
    <w:p w:rsidR="000450E1" w:rsidRPr="000450E1" w:rsidRDefault="000450E1" w:rsidP="000450E1">
      <w:pPr>
        <w:rPr>
          <w:rFonts w:asciiTheme="majorHAnsi" w:hAnsiTheme="majorHAnsi"/>
          <w:b/>
          <w:color w:val="365F91" w:themeColor="accent1" w:themeShade="BF"/>
          <w:sz w:val="28"/>
          <w:szCs w:val="28"/>
        </w:rPr>
      </w:pPr>
      <w:r w:rsidRPr="000450E1">
        <w:rPr>
          <w:rFonts w:asciiTheme="majorHAnsi" w:hAnsiTheme="majorHAnsi"/>
          <w:b/>
          <w:color w:val="365F91" w:themeColor="accent1" w:themeShade="BF"/>
          <w:sz w:val="28"/>
          <w:szCs w:val="28"/>
        </w:rPr>
        <w:t>Abbreviations</w:t>
      </w:r>
    </w:p>
    <w:tbl>
      <w:tblPr>
        <w:tblStyle w:val="TableGrid"/>
        <w:tblW w:w="0" w:type="auto"/>
        <w:tblInd w:w="108" w:type="dxa"/>
        <w:tblLook w:val="04A0" w:firstRow="1" w:lastRow="0" w:firstColumn="1" w:lastColumn="0" w:noHBand="0" w:noVBand="1"/>
      </w:tblPr>
      <w:tblGrid>
        <w:gridCol w:w="1276"/>
        <w:gridCol w:w="8079"/>
      </w:tblGrid>
      <w:tr w:rsidR="000450E1" w:rsidRPr="00E20034" w:rsidTr="002C4112">
        <w:tc>
          <w:tcPr>
            <w:tcW w:w="1276" w:type="dxa"/>
          </w:tcPr>
          <w:p w:rsidR="000450E1" w:rsidRPr="00E20034" w:rsidRDefault="00DA123B" w:rsidP="00741024">
            <w:pPr>
              <w:rPr>
                <w:i/>
                <w:sz w:val="20"/>
                <w:szCs w:val="20"/>
              </w:rPr>
            </w:pPr>
            <w:r w:rsidRPr="00E20034">
              <w:rPr>
                <w:i/>
                <w:sz w:val="20"/>
                <w:szCs w:val="20"/>
              </w:rPr>
              <w:t>DIV</w:t>
            </w:r>
          </w:p>
        </w:tc>
        <w:tc>
          <w:tcPr>
            <w:tcW w:w="8079" w:type="dxa"/>
          </w:tcPr>
          <w:p w:rsidR="000450E1" w:rsidRPr="00E20034" w:rsidRDefault="00DA123B" w:rsidP="00741024">
            <w:pPr>
              <w:rPr>
                <w:i/>
                <w:sz w:val="20"/>
                <w:szCs w:val="20"/>
              </w:rPr>
            </w:pPr>
            <w:r w:rsidRPr="00E20034">
              <w:rPr>
                <w:i/>
                <w:sz w:val="20"/>
                <w:szCs w:val="20"/>
              </w:rPr>
              <w:t>Divertor work package</w:t>
            </w:r>
          </w:p>
        </w:tc>
      </w:tr>
      <w:tr w:rsidR="000450E1" w:rsidRPr="00E20034" w:rsidTr="002C4112">
        <w:tc>
          <w:tcPr>
            <w:tcW w:w="1276" w:type="dxa"/>
          </w:tcPr>
          <w:p w:rsidR="000450E1" w:rsidRPr="00E20034" w:rsidRDefault="00DA123B" w:rsidP="00741024">
            <w:pPr>
              <w:rPr>
                <w:i/>
                <w:sz w:val="20"/>
                <w:szCs w:val="20"/>
              </w:rPr>
            </w:pPr>
            <w:r w:rsidRPr="00E20034">
              <w:rPr>
                <w:i/>
                <w:sz w:val="20"/>
                <w:szCs w:val="20"/>
              </w:rPr>
              <w:t>BB</w:t>
            </w:r>
          </w:p>
        </w:tc>
        <w:tc>
          <w:tcPr>
            <w:tcW w:w="8079" w:type="dxa"/>
          </w:tcPr>
          <w:p w:rsidR="000450E1" w:rsidRPr="00E20034" w:rsidRDefault="00DA123B" w:rsidP="00741024">
            <w:pPr>
              <w:rPr>
                <w:i/>
                <w:sz w:val="20"/>
                <w:szCs w:val="20"/>
              </w:rPr>
            </w:pPr>
            <w:r w:rsidRPr="00E20034">
              <w:rPr>
                <w:i/>
                <w:sz w:val="20"/>
                <w:szCs w:val="20"/>
              </w:rPr>
              <w:t>Breeder Blanket work package</w:t>
            </w:r>
          </w:p>
        </w:tc>
      </w:tr>
      <w:tr w:rsidR="000450E1" w:rsidRPr="00E20034" w:rsidTr="002C4112">
        <w:tc>
          <w:tcPr>
            <w:tcW w:w="1276" w:type="dxa"/>
          </w:tcPr>
          <w:p w:rsidR="000450E1" w:rsidRPr="00E20034" w:rsidRDefault="00861EC1" w:rsidP="00741024">
            <w:pPr>
              <w:rPr>
                <w:i/>
                <w:sz w:val="20"/>
                <w:szCs w:val="20"/>
              </w:rPr>
            </w:pPr>
            <w:r w:rsidRPr="00E20034">
              <w:rPr>
                <w:i/>
                <w:sz w:val="20"/>
                <w:szCs w:val="20"/>
              </w:rPr>
              <w:t>IND</w:t>
            </w:r>
            <w:r w:rsidR="000450E1" w:rsidRPr="00E20034">
              <w:rPr>
                <w:i/>
                <w:sz w:val="20"/>
                <w:szCs w:val="20"/>
              </w:rPr>
              <w:t xml:space="preserve"> </w:t>
            </w:r>
          </w:p>
        </w:tc>
        <w:tc>
          <w:tcPr>
            <w:tcW w:w="8079" w:type="dxa"/>
          </w:tcPr>
          <w:p w:rsidR="000450E1" w:rsidRPr="00E20034" w:rsidRDefault="00861EC1" w:rsidP="00741024">
            <w:pPr>
              <w:rPr>
                <w:i/>
                <w:sz w:val="20"/>
                <w:szCs w:val="20"/>
              </w:rPr>
            </w:pPr>
            <w:r w:rsidRPr="00E20034">
              <w:rPr>
                <w:i/>
                <w:sz w:val="20"/>
                <w:szCs w:val="20"/>
              </w:rPr>
              <w:t>Industry</w:t>
            </w:r>
          </w:p>
        </w:tc>
      </w:tr>
      <w:tr w:rsidR="000450E1" w:rsidRPr="00E20034" w:rsidTr="002C4112">
        <w:tc>
          <w:tcPr>
            <w:tcW w:w="1276" w:type="dxa"/>
          </w:tcPr>
          <w:p w:rsidR="000450E1" w:rsidRPr="00E20034" w:rsidRDefault="000450E1" w:rsidP="00741024">
            <w:pPr>
              <w:rPr>
                <w:i/>
                <w:sz w:val="20"/>
                <w:szCs w:val="20"/>
              </w:rPr>
            </w:pPr>
            <w:r w:rsidRPr="00E20034">
              <w:rPr>
                <w:i/>
                <w:sz w:val="20"/>
                <w:szCs w:val="20"/>
              </w:rPr>
              <w:t xml:space="preserve">CCFE </w:t>
            </w:r>
          </w:p>
        </w:tc>
        <w:tc>
          <w:tcPr>
            <w:tcW w:w="8079" w:type="dxa"/>
          </w:tcPr>
          <w:p w:rsidR="000450E1" w:rsidRPr="00E20034" w:rsidRDefault="000450E1" w:rsidP="00741024">
            <w:pPr>
              <w:rPr>
                <w:i/>
                <w:sz w:val="20"/>
                <w:szCs w:val="20"/>
              </w:rPr>
            </w:pPr>
            <w:r w:rsidRPr="00E20034">
              <w:rPr>
                <w:i/>
                <w:sz w:val="20"/>
                <w:szCs w:val="20"/>
              </w:rPr>
              <w:t>Culham Centre for Fusion Energy, Great Britain (formerly UKAEA)</w:t>
            </w:r>
          </w:p>
        </w:tc>
      </w:tr>
      <w:tr w:rsidR="000450E1" w:rsidRPr="00E20034" w:rsidTr="002C4112">
        <w:tc>
          <w:tcPr>
            <w:tcW w:w="1276" w:type="dxa"/>
          </w:tcPr>
          <w:p w:rsidR="000450E1" w:rsidRPr="00E20034" w:rsidRDefault="0099710C" w:rsidP="000450E1">
            <w:pPr>
              <w:rPr>
                <w:i/>
                <w:sz w:val="20"/>
                <w:szCs w:val="20"/>
              </w:rPr>
            </w:pPr>
            <w:r w:rsidRPr="00E20034">
              <w:rPr>
                <w:i/>
                <w:sz w:val="20"/>
                <w:szCs w:val="20"/>
              </w:rPr>
              <w:t>DME</w:t>
            </w:r>
          </w:p>
        </w:tc>
        <w:tc>
          <w:tcPr>
            <w:tcW w:w="8079" w:type="dxa"/>
          </w:tcPr>
          <w:p w:rsidR="000450E1" w:rsidRPr="00E20034" w:rsidRDefault="0099710C" w:rsidP="000450E1">
            <w:pPr>
              <w:rPr>
                <w:i/>
                <w:sz w:val="20"/>
                <w:szCs w:val="20"/>
              </w:rPr>
            </w:pPr>
            <w:r w:rsidRPr="00E20034">
              <w:rPr>
                <w:i/>
                <w:sz w:val="20"/>
                <w:szCs w:val="20"/>
              </w:rPr>
              <w:t>Damage Mechanism Expert</w:t>
            </w:r>
          </w:p>
        </w:tc>
      </w:tr>
      <w:tr w:rsidR="00FF2590" w:rsidRPr="00E20034" w:rsidTr="00FF2590">
        <w:tc>
          <w:tcPr>
            <w:tcW w:w="1276" w:type="dxa"/>
          </w:tcPr>
          <w:p w:rsidR="00FF2590" w:rsidRPr="00E20034" w:rsidRDefault="00FF2590" w:rsidP="00FF2590">
            <w:pPr>
              <w:rPr>
                <w:i/>
                <w:sz w:val="20"/>
                <w:szCs w:val="20"/>
              </w:rPr>
            </w:pPr>
            <w:r>
              <w:rPr>
                <w:i/>
                <w:sz w:val="20"/>
                <w:szCs w:val="20"/>
              </w:rPr>
              <w:t>EDDI</w:t>
            </w:r>
          </w:p>
        </w:tc>
        <w:tc>
          <w:tcPr>
            <w:tcW w:w="8079" w:type="dxa"/>
          </w:tcPr>
          <w:p w:rsidR="00FF2590" w:rsidRPr="00E20034" w:rsidRDefault="00FF2590" w:rsidP="00FF2590">
            <w:pPr>
              <w:rPr>
                <w:i/>
                <w:sz w:val="20"/>
                <w:szCs w:val="20"/>
              </w:rPr>
            </w:pPr>
            <w:r>
              <w:rPr>
                <w:i/>
                <w:sz w:val="20"/>
                <w:szCs w:val="20"/>
              </w:rPr>
              <w:t>Engineering Data and Design Integration</w:t>
            </w:r>
          </w:p>
        </w:tc>
      </w:tr>
      <w:tr w:rsidR="00900772" w:rsidRPr="00E20034" w:rsidTr="002C4112">
        <w:tc>
          <w:tcPr>
            <w:tcW w:w="1276" w:type="dxa"/>
          </w:tcPr>
          <w:p w:rsidR="00900772" w:rsidRPr="00E20034" w:rsidRDefault="00900772" w:rsidP="000450E1">
            <w:pPr>
              <w:rPr>
                <w:i/>
                <w:sz w:val="20"/>
                <w:szCs w:val="20"/>
              </w:rPr>
            </w:pPr>
            <w:r w:rsidRPr="00E20034">
              <w:rPr>
                <w:i/>
                <w:sz w:val="20"/>
                <w:szCs w:val="20"/>
              </w:rPr>
              <w:t>RIM</w:t>
            </w:r>
          </w:p>
        </w:tc>
        <w:tc>
          <w:tcPr>
            <w:tcW w:w="8079" w:type="dxa"/>
          </w:tcPr>
          <w:p w:rsidR="00900772" w:rsidRPr="00E20034" w:rsidRDefault="00900772" w:rsidP="000450E1">
            <w:pPr>
              <w:rPr>
                <w:i/>
                <w:sz w:val="20"/>
                <w:szCs w:val="20"/>
              </w:rPr>
            </w:pPr>
            <w:r w:rsidRPr="00E20034">
              <w:rPr>
                <w:i/>
                <w:sz w:val="20"/>
                <w:szCs w:val="20"/>
              </w:rPr>
              <w:t>Reliability and Integrity Management</w:t>
            </w:r>
          </w:p>
        </w:tc>
      </w:tr>
      <w:tr w:rsidR="00526221" w:rsidTr="002C4112">
        <w:tc>
          <w:tcPr>
            <w:tcW w:w="1276" w:type="dxa"/>
          </w:tcPr>
          <w:p w:rsidR="00526221" w:rsidRPr="00E20034" w:rsidRDefault="00526221" w:rsidP="000450E1">
            <w:pPr>
              <w:rPr>
                <w:i/>
                <w:sz w:val="20"/>
                <w:szCs w:val="20"/>
              </w:rPr>
            </w:pPr>
            <w:r w:rsidRPr="00E20034">
              <w:rPr>
                <w:i/>
                <w:sz w:val="20"/>
                <w:szCs w:val="20"/>
              </w:rPr>
              <w:t>DDC</w:t>
            </w:r>
          </w:p>
        </w:tc>
        <w:tc>
          <w:tcPr>
            <w:tcW w:w="8079" w:type="dxa"/>
          </w:tcPr>
          <w:p w:rsidR="00526221" w:rsidRDefault="00526221" w:rsidP="000450E1">
            <w:pPr>
              <w:rPr>
                <w:i/>
                <w:sz w:val="20"/>
                <w:szCs w:val="20"/>
              </w:rPr>
            </w:pPr>
            <w:r w:rsidRPr="00E20034">
              <w:rPr>
                <w:i/>
                <w:sz w:val="20"/>
                <w:szCs w:val="20"/>
              </w:rPr>
              <w:t>DEMO Design Criteria</w:t>
            </w:r>
          </w:p>
        </w:tc>
      </w:tr>
    </w:tbl>
    <w:p w:rsidR="00DA14C3" w:rsidRDefault="00FF4930" w:rsidP="00DA14C3">
      <w:pPr>
        <w:pStyle w:val="Heading1"/>
      </w:pPr>
      <w:bookmarkStart w:id="1" w:name="_Toc465256135"/>
      <w:r>
        <w:t xml:space="preserve">Short </w:t>
      </w:r>
      <w:r w:rsidR="000450E1">
        <w:t>Introduction</w:t>
      </w:r>
      <w:r>
        <w:t xml:space="preserve"> and Objectives of Work</w:t>
      </w:r>
      <w:bookmarkEnd w:id="1"/>
    </w:p>
    <w:p w:rsidR="009A5F90" w:rsidRPr="00AC0151" w:rsidRDefault="009A5F90" w:rsidP="005C107D">
      <w:pPr>
        <w:tabs>
          <w:tab w:val="left" w:pos="-1440"/>
          <w:tab w:val="left" w:pos="0"/>
          <w:tab w:val="left" w:pos="720"/>
          <w:tab w:val="left" w:pos="1622"/>
          <w:tab w:val="left" w:pos="2160"/>
        </w:tabs>
        <w:suppressAutoHyphens/>
        <w:spacing w:after="0"/>
        <w:jc w:val="both"/>
        <w:rPr>
          <w:rFonts w:eastAsia="Times New Roman" w:cs="Arial"/>
          <w:bCs/>
          <w:spacing w:val="-3"/>
          <w:sz w:val="20"/>
          <w:szCs w:val="20"/>
          <w:lang w:eastAsia="en-GB"/>
        </w:rPr>
      </w:pPr>
      <w:r w:rsidRPr="00AC0151">
        <w:rPr>
          <w:rFonts w:eastAsia="Times New Roman" w:cs="Arial"/>
          <w:bCs/>
          <w:spacing w:val="-3"/>
          <w:sz w:val="20"/>
          <w:szCs w:val="20"/>
          <w:lang w:eastAsia="en-GB"/>
        </w:rPr>
        <w:t>The high level goal of WBS1.3 is to develop structural design criteria for Plasma Facing Components. The target for 2016 is to release the first issue of the DDC (DEMO Design Criteria WBS1.3.3). This target is supported by two streams supporting tasks:</w:t>
      </w:r>
    </w:p>
    <w:p w:rsidR="009A5F90" w:rsidRPr="00AC0151" w:rsidRDefault="009A5F90" w:rsidP="005C107D">
      <w:pPr>
        <w:tabs>
          <w:tab w:val="left" w:pos="-1440"/>
          <w:tab w:val="left" w:pos="0"/>
          <w:tab w:val="left" w:pos="720"/>
          <w:tab w:val="left" w:pos="1622"/>
          <w:tab w:val="left" w:pos="2160"/>
        </w:tabs>
        <w:suppressAutoHyphens/>
        <w:spacing w:after="0"/>
        <w:jc w:val="both"/>
        <w:rPr>
          <w:rFonts w:eastAsia="Times New Roman" w:cs="Arial"/>
          <w:bCs/>
          <w:spacing w:val="-3"/>
          <w:sz w:val="20"/>
          <w:szCs w:val="20"/>
          <w:lang w:eastAsia="en-GB"/>
        </w:rPr>
      </w:pPr>
      <w:r w:rsidRPr="00AC0151">
        <w:rPr>
          <w:rFonts w:eastAsia="Times New Roman" w:cs="Arial"/>
          <w:bCs/>
          <w:spacing w:val="-3"/>
          <w:sz w:val="20"/>
          <w:szCs w:val="20"/>
          <w:lang w:eastAsia="en-GB"/>
        </w:rPr>
        <w:tab/>
        <w:t>WBS1.3.1 – Priority Gaps</w:t>
      </w:r>
    </w:p>
    <w:p w:rsidR="009A5F90" w:rsidRPr="00AC0151" w:rsidRDefault="009A5F90" w:rsidP="005C107D">
      <w:pPr>
        <w:tabs>
          <w:tab w:val="left" w:pos="-1440"/>
          <w:tab w:val="left" w:pos="0"/>
          <w:tab w:val="left" w:pos="720"/>
          <w:tab w:val="left" w:pos="1622"/>
          <w:tab w:val="left" w:pos="2160"/>
        </w:tabs>
        <w:suppressAutoHyphens/>
        <w:spacing w:after="0"/>
        <w:jc w:val="both"/>
        <w:rPr>
          <w:rFonts w:eastAsia="Times New Roman" w:cs="Arial"/>
          <w:bCs/>
          <w:spacing w:val="-3"/>
          <w:sz w:val="20"/>
          <w:szCs w:val="20"/>
          <w:lang w:eastAsia="en-GB"/>
        </w:rPr>
      </w:pPr>
      <w:r w:rsidRPr="00AC0151">
        <w:rPr>
          <w:rFonts w:eastAsia="Times New Roman" w:cs="Arial"/>
          <w:bCs/>
          <w:spacing w:val="-3"/>
          <w:sz w:val="20"/>
          <w:szCs w:val="20"/>
          <w:lang w:eastAsia="en-GB"/>
        </w:rPr>
        <w:tab/>
        <w:t>WBS1.3.2 – Enhancing Content and Usability</w:t>
      </w:r>
    </w:p>
    <w:p w:rsidR="009A5F90" w:rsidRDefault="009A5F90" w:rsidP="005C107D">
      <w:pPr>
        <w:jc w:val="both"/>
        <w:rPr>
          <w:rFonts w:eastAsia="Times New Roman" w:cs="Arial"/>
          <w:bCs/>
          <w:spacing w:val="-3"/>
          <w:sz w:val="20"/>
          <w:szCs w:val="20"/>
          <w:lang w:eastAsia="en-GB"/>
        </w:rPr>
      </w:pPr>
      <w:r w:rsidRPr="00AC0151">
        <w:rPr>
          <w:rFonts w:eastAsia="Times New Roman" w:cs="Arial"/>
          <w:bCs/>
          <w:spacing w:val="-3"/>
          <w:sz w:val="20"/>
          <w:szCs w:val="20"/>
          <w:lang w:eastAsia="en-GB"/>
        </w:rPr>
        <w:t>Although the DDC will take a number of years to fully develop, a target of delivering the first issue DDC by the end of 2016 has been identified with the intention that this provides guidance to design projects on the most appropriate design rules to be applied in the near-term and placeholders indicating which developments are currently planned in future design criteria development activities.</w:t>
      </w:r>
    </w:p>
    <w:p w:rsidR="00121503" w:rsidRDefault="00121503" w:rsidP="005C107D">
      <w:pPr>
        <w:jc w:val="both"/>
        <w:rPr>
          <w:rFonts w:eastAsia="Times New Roman" w:cs="Arial"/>
          <w:bCs/>
          <w:spacing w:val="-3"/>
          <w:sz w:val="20"/>
          <w:szCs w:val="20"/>
          <w:lang w:eastAsia="en-GB"/>
        </w:rPr>
      </w:pPr>
      <w:r>
        <w:rPr>
          <w:rFonts w:eastAsia="Times New Roman" w:cs="Arial"/>
          <w:bCs/>
          <w:spacing w:val="-3"/>
          <w:sz w:val="20"/>
          <w:szCs w:val="20"/>
          <w:lang w:eastAsia="en-GB"/>
        </w:rPr>
        <w:t>At the start of 2016, the following objectives were identified as an indicative a</w:t>
      </w:r>
      <w:r w:rsidR="007E5B02">
        <w:rPr>
          <w:rFonts w:eastAsia="Times New Roman" w:cs="Arial"/>
          <w:bCs/>
          <w:spacing w:val="-3"/>
          <w:sz w:val="20"/>
          <w:szCs w:val="20"/>
          <w:lang w:eastAsia="en-GB"/>
        </w:rPr>
        <w:t>pproach to developing</w:t>
      </w:r>
      <w:r>
        <w:rPr>
          <w:rFonts w:eastAsia="Times New Roman" w:cs="Arial"/>
          <w:bCs/>
          <w:spacing w:val="-3"/>
          <w:sz w:val="20"/>
          <w:szCs w:val="20"/>
          <w:lang w:eastAsia="en-GB"/>
        </w:rPr>
        <w:t xml:space="preserve"> the DDC.</w:t>
      </w:r>
    </w:p>
    <w:p w:rsidR="007E5B02" w:rsidRDefault="007E5B02" w:rsidP="005C107D">
      <w:pPr>
        <w:pStyle w:val="ListParagraph"/>
        <w:numPr>
          <w:ilvl w:val="0"/>
          <w:numId w:val="10"/>
        </w:numPr>
        <w:jc w:val="both"/>
      </w:pPr>
      <w:r>
        <w:t>Address received draft DDC comments</w:t>
      </w:r>
      <w:r w:rsidR="00DA7213">
        <w:t>.</w:t>
      </w:r>
    </w:p>
    <w:p w:rsidR="007E5B02" w:rsidRDefault="007E5B02" w:rsidP="005C107D">
      <w:pPr>
        <w:pStyle w:val="ListParagraph"/>
        <w:numPr>
          <w:ilvl w:val="0"/>
          <w:numId w:val="10"/>
        </w:numPr>
        <w:jc w:val="both"/>
      </w:pPr>
      <w:r>
        <w:t>Test the usability of the proposed elastoplastic rules using ANSYS</w:t>
      </w:r>
      <w:r w:rsidR="00DA7213">
        <w:t>.</w:t>
      </w:r>
    </w:p>
    <w:p w:rsidR="007E5B02" w:rsidRDefault="00DA7213" w:rsidP="005C107D">
      <w:pPr>
        <w:pStyle w:val="ListParagraph"/>
        <w:numPr>
          <w:ilvl w:val="0"/>
          <w:numId w:val="10"/>
        </w:numPr>
        <w:jc w:val="both"/>
      </w:pPr>
      <w:r>
        <w:lastRenderedPageBreak/>
        <w:t>Assess the possibility of making the DDC both ANSYS and ABAQUS compatible.</w:t>
      </w:r>
    </w:p>
    <w:p w:rsidR="00DA7213" w:rsidRDefault="00DA7213" w:rsidP="005C107D">
      <w:pPr>
        <w:pStyle w:val="ListParagraph"/>
        <w:numPr>
          <w:ilvl w:val="0"/>
          <w:numId w:val="10"/>
        </w:numPr>
        <w:jc w:val="both"/>
      </w:pPr>
      <w:r>
        <w:t>Complete the DDC and release issue 1.</w:t>
      </w:r>
    </w:p>
    <w:p w:rsidR="00DA7213" w:rsidRDefault="00DA7213" w:rsidP="005C107D">
      <w:pPr>
        <w:pStyle w:val="ListParagraph"/>
        <w:numPr>
          <w:ilvl w:val="0"/>
          <w:numId w:val="10"/>
        </w:numPr>
        <w:jc w:val="both"/>
      </w:pPr>
      <w:r>
        <w:t>Include case studies of both Blanket and Divertor components.</w:t>
      </w:r>
    </w:p>
    <w:p w:rsidR="00DA123B" w:rsidRPr="009A5F90" w:rsidRDefault="00DA123B" w:rsidP="005C107D">
      <w:pPr>
        <w:jc w:val="both"/>
      </w:pPr>
      <w:r>
        <w:t>This report provides a summary of the progress of these activities in 2016 along with highlighting any additional activities that may have been carried out.</w:t>
      </w:r>
    </w:p>
    <w:p w:rsidR="00DA14C3" w:rsidRDefault="00DA14C3" w:rsidP="005C107D">
      <w:pPr>
        <w:pStyle w:val="Heading1"/>
        <w:jc w:val="both"/>
      </w:pPr>
      <w:bookmarkStart w:id="2" w:name="_Toc465256136"/>
      <w:r>
        <w:t>Description of Work</w:t>
      </w:r>
      <w:bookmarkEnd w:id="2"/>
    </w:p>
    <w:p w:rsidR="00DA7213" w:rsidRDefault="00DA7213" w:rsidP="005C107D">
      <w:pPr>
        <w:pStyle w:val="Heading2"/>
        <w:jc w:val="both"/>
      </w:pPr>
      <w:bookmarkStart w:id="3" w:name="_Toc465256137"/>
      <w:r>
        <w:t>Address received draft DDC comments</w:t>
      </w:r>
      <w:bookmarkEnd w:id="3"/>
    </w:p>
    <w:p w:rsidR="00DA7213" w:rsidRDefault="00DA7213" w:rsidP="005C107D">
      <w:pPr>
        <w:jc w:val="both"/>
      </w:pPr>
      <w:r>
        <w:t xml:space="preserve">The comments received for the draft DDC issued at the end of 2015 were reviewed and addressed. These have </w:t>
      </w:r>
      <w:r w:rsidR="002C5339">
        <w:t>been incorporated into the</w:t>
      </w:r>
      <w:r>
        <w:t xml:space="preserve"> DDC v1.0, to be released at the end of 2016. Details of the 2016 DDC developments can be found in</w:t>
      </w:r>
      <w:r w:rsidR="00FF268C">
        <w:t xml:space="preserve"> section</w:t>
      </w:r>
      <w:r>
        <w:t xml:space="preserve"> </w:t>
      </w:r>
      <w:r w:rsidR="00FF268C">
        <w:fldChar w:fldCharType="begin"/>
      </w:r>
      <w:r w:rsidR="00FF268C">
        <w:instrText xml:space="preserve"> REF _Ref465080094 \r \h </w:instrText>
      </w:r>
      <w:r w:rsidR="00B93774">
        <w:instrText xml:space="preserve"> \* MERGEFORMAT </w:instrText>
      </w:r>
      <w:r w:rsidR="00FF268C">
        <w:fldChar w:fldCharType="separate"/>
      </w:r>
      <w:r w:rsidR="00FF268C">
        <w:t>2.4</w:t>
      </w:r>
      <w:r w:rsidR="00FF268C">
        <w:fldChar w:fldCharType="end"/>
      </w:r>
      <w:r w:rsidR="00FF268C">
        <w:t>.</w:t>
      </w:r>
    </w:p>
    <w:p w:rsidR="00DA7213" w:rsidRDefault="00DA7213" w:rsidP="005C107D">
      <w:pPr>
        <w:pStyle w:val="Heading2"/>
        <w:jc w:val="both"/>
      </w:pPr>
      <w:bookmarkStart w:id="4" w:name="_Toc465256138"/>
      <w:r>
        <w:t>Test the usability of the DDC</w:t>
      </w:r>
      <w:bookmarkEnd w:id="4"/>
    </w:p>
    <w:p w:rsidR="000748F9" w:rsidRDefault="00FF268C" w:rsidP="005C107D">
      <w:pPr>
        <w:jc w:val="both"/>
      </w:pPr>
      <w:r>
        <w:t>In the first Quarter of 2016, the EDDI team organised a workshop to disseminate developments from the EDDI project to relevant members of the DEMO project. This workshop included a number of items from the DDC project, specifically:</w:t>
      </w:r>
    </w:p>
    <w:p w:rsidR="00FF268C" w:rsidRDefault="00D52CBC" w:rsidP="005C107D">
      <w:pPr>
        <w:pStyle w:val="ListParagraph"/>
        <w:numPr>
          <w:ilvl w:val="0"/>
          <w:numId w:val="11"/>
        </w:numPr>
        <w:jc w:val="both"/>
      </w:pPr>
      <w:r>
        <w:t>DDC importance and history, work to date, current outcomes, next steps and anticipated timeline</w:t>
      </w:r>
    </w:p>
    <w:p w:rsidR="00D52CBC" w:rsidRDefault="00D52CBC" w:rsidP="005C107D">
      <w:pPr>
        <w:pStyle w:val="ListParagraph"/>
        <w:numPr>
          <w:ilvl w:val="0"/>
          <w:numId w:val="11"/>
        </w:numPr>
        <w:jc w:val="both"/>
      </w:pPr>
      <w:r>
        <w:t>Overview of Ratcheting rule development, example of implementation, impact of assessments and steps to incorporate into DDC.</w:t>
      </w:r>
    </w:p>
    <w:p w:rsidR="00D52CBC" w:rsidRDefault="00D52CBC" w:rsidP="005C107D">
      <w:pPr>
        <w:pStyle w:val="ListParagraph"/>
        <w:numPr>
          <w:ilvl w:val="0"/>
          <w:numId w:val="11"/>
        </w:numPr>
        <w:jc w:val="both"/>
      </w:pPr>
      <w:r>
        <w:t>Ratcheting rule worked example with interactive support and Q&amp;A session.</w:t>
      </w:r>
    </w:p>
    <w:p w:rsidR="00D52CBC" w:rsidRDefault="00D52CBC" w:rsidP="005C107D">
      <w:pPr>
        <w:pStyle w:val="ListParagraph"/>
        <w:numPr>
          <w:ilvl w:val="0"/>
          <w:numId w:val="11"/>
        </w:numPr>
        <w:jc w:val="both"/>
      </w:pPr>
      <w:r>
        <w:t>Overview of Creep Fatigue assessment tool development, example of implementation, impact of assessments.</w:t>
      </w:r>
    </w:p>
    <w:p w:rsidR="00DA123B" w:rsidRDefault="00DA123B" w:rsidP="005C107D">
      <w:pPr>
        <w:pStyle w:val="ListParagraph"/>
        <w:numPr>
          <w:ilvl w:val="0"/>
          <w:numId w:val="11"/>
        </w:numPr>
        <w:jc w:val="both"/>
      </w:pPr>
      <w:r>
        <w:t>Creep Fatigue Tool, worked example with interactive support and Q&amp;A session.</w:t>
      </w:r>
    </w:p>
    <w:p w:rsidR="00C3639A" w:rsidRDefault="00DA123B" w:rsidP="005C107D">
      <w:pPr>
        <w:jc w:val="both"/>
      </w:pPr>
      <w:r>
        <w:t>Following this w</w:t>
      </w:r>
      <w:r w:rsidR="00C3639A">
        <w:t>orkshop, a number of DIV and BB team members have been attempting to use both the new Ratcheting design rule and the Creep Fatigue assessment tool. This is a vital aspect of the development process, ensuring that any issues are identified and rectified along with identifying potential areas of further development.</w:t>
      </w:r>
      <w:r w:rsidR="006F64C3">
        <w:t xml:space="preserve"> The following is a summary of the views of the users for both the Ratcheting rule (</w:t>
      </w:r>
      <w:r w:rsidR="006F64C3">
        <w:fldChar w:fldCharType="begin"/>
      </w:r>
      <w:r w:rsidR="006F64C3">
        <w:instrText xml:space="preserve"> REF _Ref465081646 \r \h </w:instrText>
      </w:r>
      <w:r w:rsidR="00B93774">
        <w:instrText xml:space="preserve"> \* MERGEFORMAT </w:instrText>
      </w:r>
      <w:r w:rsidR="006F64C3">
        <w:fldChar w:fldCharType="separate"/>
      </w:r>
      <w:r w:rsidR="006F64C3">
        <w:t>2.2.1</w:t>
      </w:r>
      <w:r w:rsidR="006F64C3">
        <w:fldChar w:fldCharType="end"/>
      </w:r>
      <w:r w:rsidR="006F64C3">
        <w:t>) and the Creep Fatigue Tool (</w:t>
      </w:r>
      <w:r w:rsidR="006F64C3">
        <w:fldChar w:fldCharType="begin"/>
      </w:r>
      <w:r w:rsidR="006F64C3">
        <w:instrText xml:space="preserve"> REF _Ref465081681 \r \h </w:instrText>
      </w:r>
      <w:r w:rsidR="00B93774">
        <w:instrText xml:space="preserve"> \* MERGEFORMAT </w:instrText>
      </w:r>
      <w:r w:rsidR="006F64C3">
        <w:fldChar w:fldCharType="separate"/>
      </w:r>
      <w:r w:rsidR="006F64C3">
        <w:t>2.2.2</w:t>
      </w:r>
      <w:r w:rsidR="006F64C3">
        <w:fldChar w:fldCharType="end"/>
      </w:r>
      <w:r w:rsidR="006F64C3">
        <w:t>).</w:t>
      </w:r>
    </w:p>
    <w:p w:rsidR="007A7FCF" w:rsidRDefault="007A7FCF" w:rsidP="005C107D">
      <w:pPr>
        <w:pStyle w:val="Heading3"/>
        <w:jc w:val="both"/>
      </w:pPr>
      <w:bookmarkStart w:id="5" w:name="_Toc465256139"/>
      <w:bookmarkStart w:id="6" w:name="_Ref465081646"/>
      <w:r>
        <w:t>DDC Ratcheting Rule usability and recommendations</w:t>
      </w:r>
      <w:bookmarkEnd w:id="5"/>
    </w:p>
    <w:p w:rsidR="002A200F" w:rsidRDefault="002A200F" w:rsidP="005C107D">
      <w:pPr>
        <w:jc w:val="both"/>
      </w:pPr>
      <w:r>
        <w:t>The DD</w:t>
      </w:r>
      <w:r w:rsidR="00AA32F9">
        <w:t>C Ratcheting Rule has been trialled</w:t>
      </w:r>
      <w:r>
        <w:t xml:space="preserve"> by a number of the DIV team members (Mike Fursdon, </w:t>
      </w:r>
      <w:proofErr w:type="spellStart"/>
      <w:r>
        <w:t>Jeong</w:t>
      </w:r>
      <w:proofErr w:type="spellEnd"/>
      <w:r>
        <w:t xml:space="preserve"> Ha and Muyuan Li).</w:t>
      </w:r>
    </w:p>
    <w:p w:rsidR="006F64C3" w:rsidRDefault="00D8704B" w:rsidP="005C107D">
      <w:pPr>
        <w:jc w:val="both"/>
      </w:pPr>
      <w:r>
        <w:t>The proposed Ratcheting rule has 2 stages of assessment. The first stage assesses if the component is likely to achieve elastic shakedown (pass), or not (fail). If a component fails the first stage, than it is required that the component is assessed with a second Ratcheting design rule. This second stage assessment would determine if a component will stabilise into the low cycle fatigue regime (additional LCF assessment required) or continue to ratchet to failure. The first stage of this rule has been checked and validated and hence was released at the 2016 Q1 EDDI workshop. However the second stage aspect of this design rule was still under d</w:t>
      </w:r>
      <w:r w:rsidR="00AA32F9">
        <w:t>evelopment during 2016, none the less</w:t>
      </w:r>
      <w:r w:rsidR="00B93774">
        <w:t>,</w:t>
      </w:r>
      <w:r>
        <w:t xml:space="preserve"> </w:t>
      </w:r>
      <w:r w:rsidR="00B93774">
        <w:t xml:space="preserve">it </w:t>
      </w:r>
      <w:r>
        <w:t>was still presented during the workshop as future work.</w:t>
      </w:r>
    </w:p>
    <w:p w:rsidR="006F64C3" w:rsidRDefault="00334BEC" w:rsidP="005C107D">
      <w:pPr>
        <w:jc w:val="both"/>
      </w:pPr>
      <w:r>
        <w:lastRenderedPageBreak/>
        <w:t xml:space="preserve">Both stages of the Ratcheting Rule have been used by the </w:t>
      </w:r>
      <w:r w:rsidR="00B80DD2">
        <w:t>aforementioned members of the DIV team. Overall it seems that the first stage of the rule is easily applicable and appears to successfully identify occasions where elastic shakedown will occur. However questions have been raised with regards to the validity of the second stage of the ratcheting rule. It has been recommended that further testing and validation of this design rule is needed before it is ready to be introduced into the DDC.</w:t>
      </w:r>
    </w:p>
    <w:p w:rsidR="006F64C3" w:rsidRDefault="007A7FCF" w:rsidP="005C107D">
      <w:pPr>
        <w:pStyle w:val="Heading3"/>
        <w:jc w:val="both"/>
      </w:pPr>
      <w:bookmarkStart w:id="7" w:name="_Toc465256140"/>
      <w:bookmarkStart w:id="8" w:name="_Ref465081681"/>
      <w:r>
        <w:t>DDC Creep Fatigue Assessment tool usability and recommendations</w:t>
      </w:r>
      <w:bookmarkEnd w:id="7"/>
    </w:p>
    <w:p w:rsidR="00855D0C" w:rsidRDefault="00855D0C" w:rsidP="005C107D">
      <w:pPr>
        <w:jc w:val="both"/>
      </w:pPr>
      <w:r>
        <w:t>The DDC Creep Fatigue tool has been used by a member of the BB team (George Ellwood).</w:t>
      </w:r>
    </w:p>
    <w:p w:rsidR="00855D0C" w:rsidRDefault="00855D0C" w:rsidP="005C107D">
      <w:pPr>
        <w:jc w:val="both"/>
      </w:pPr>
      <w:r>
        <w:t xml:space="preserve">The Creep Fatigue Assessment tool has been created to allow for the automated Creep Fatigue assessment of complex 3D structures. At the time of the 2016 Q1 EDDI workshop, this tool was only applicable to the assessment of Eurofer to the ASME design code using ANSYS. </w:t>
      </w:r>
      <w:r w:rsidR="001A3D60">
        <w:t>Further updates of this tool have been carried out in 2016, it must be noted that these further developments have not yet been assessed.</w:t>
      </w:r>
    </w:p>
    <w:bookmarkEnd w:id="6"/>
    <w:bookmarkEnd w:id="8"/>
    <w:p w:rsidR="00D52CBC" w:rsidRDefault="003153FB" w:rsidP="005C107D">
      <w:pPr>
        <w:jc w:val="both"/>
      </w:pPr>
      <w:r>
        <w:t>The aforementioned member of the BB team has highlighted that the tool was easy to use and that the guidance that came with it was clear and easy to understand.</w:t>
      </w:r>
      <w:r w:rsidR="00DE56FA">
        <w:t xml:space="preserve"> However, a few</w:t>
      </w:r>
      <w:r w:rsidR="00AA32F9">
        <w:t xml:space="preserve"> areas of useful development were</w:t>
      </w:r>
      <w:r w:rsidR="00DE56FA">
        <w:t xml:space="preserve"> highlighted, these being:</w:t>
      </w:r>
    </w:p>
    <w:p w:rsidR="00DE56FA" w:rsidRDefault="00DE56FA" w:rsidP="00DE56FA">
      <w:pPr>
        <w:pStyle w:val="ListParagraph"/>
        <w:numPr>
          <w:ilvl w:val="0"/>
          <w:numId w:val="15"/>
        </w:numPr>
        <w:jc w:val="both"/>
      </w:pPr>
      <w:r>
        <w:t>Inclusion of RCC-</w:t>
      </w:r>
      <w:proofErr w:type="spellStart"/>
      <w:r>
        <w:t>MRx</w:t>
      </w:r>
      <w:proofErr w:type="spellEnd"/>
      <w:r>
        <w:t xml:space="preserve"> rules.</w:t>
      </w:r>
    </w:p>
    <w:p w:rsidR="00DE56FA" w:rsidRDefault="00DE56FA" w:rsidP="00DE56FA">
      <w:pPr>
        <w:pStyle w:val="ListParagraph"/>
        <w:numPr>
          <w:ilvl w:val="0"/>
          <w:numId w:val="15"/>
        </w:numPr>
        <w:jc w:val="both"/>
      </w:pPr>
      <w:r>
        <w:t>Include a worked example demonstrating the inner calculations the tool carries out, thus also demonstrating CODE compliance.</w:t>
      </w:r>
    </w:p>
    <w:p w:rsidR="00FE661C" w:rsidRDefault="00FE661C" w:rsidP="00DE56FA">
      <w:pPr>
        <w:pStyle w:val="ListParagraph"/>
        <w:numPr>
          <w:ilvl w:val="0"/>
          <w:numId w:val="15"/>
        </w:numPr>
        <w:jc w:val="both"/>
      </w:pPr>
      <w:r>
        <w:t xml:space="preserve">The possibility of defining class lines outside of the tool. </w:t>
      </w:r>
    </w:p>
    <w:p w:rsidR="000748F9" w:rsidRDefault="000748F9" w:rsidP="005C107D">
      <w:pPr>
        <w:pStyle w:val="Heading2"/>
        <w:jc w:val="both"/>
      </w:pPr>
      <w:bookmarkStart w:id="9" w:name="_Toc465256141"/>
      <w:r>
        <w:t>Assess the possibility of making the DDC both ANSYS and ABAQUS compatible</w:t>
      </w:r>
      <w:bookmarkEnd w:id="9"/>
    </w:p>
    <w:p w:rsidR="00760151" w:rsidRDefault="00760151" w:rsidP="005C107D">
      <w:pPr>
        <w:jc w:val="both"/>
      </w:pPr>
      <w:r>
        <w:t>The possibility of making the DDC both ANSYS and ABAQUS compatible, is not only possible, but could be perceived as being essential as both packages are extensively used within the DEMO project.</w:t>
      </w:r>
    </w:p>
    <w:p w:rsidR="00540A03" w:rsidRDefault="00760151" w:rsidP="005C107D">
      <w:pPr>
        <w:jc w:val="both"/>
      </w:pPr>
      <w:r>
        <w:t>However, ensuring that the DDC is compat</w:t>
      </w:r>
      <w:r w:rsidR="007425C8">
        <w:t xml:space="preserve">ible with both ANSYS and ABAQUS may require additional effort to ensure an appropriate level of validation and testing is achieved before the DDC is officially released. This additional resource may not be readily available and even if it was it may well be more effectively utilised in the development of the DDC itself. </w:t>
      </w:r>
    </w:p>
    <w:p w:rsidR="000748F9" w:rsidRDefault="00540A03" w:rsidP="005C107D">
      <w:pPr>
        <w:jc w:val="both"/>
      </w:pPr>
      <w:r>
        <w:t>As such it is recommended that the DDC should be primarily developed to be aligned with ANSYS. Once a design rule has been successfully validated, tested and released t</w:t>
      </w:r>
      <w:r w:rsidR="00B3640B">
        <w:t>o work with ANSYS, it should</w:t>
      </w:r>
      <w:r>
        <w:t xml:space="preserve"> then </w:t>
      </w:r>
      <w:r w:rsidR="00B3640B">
        <w:t xml:space="preserve">be </w:t>
      </w:r>
      <w:r>
        <w:t xml:space="preserve">developed to be ABAQUS compatible. </w:t>
      </w:r>
    </w:p>
    <w:p w:rsidR="000748F9" w:rsidRDefault="000748F9" w:rsidP="005C107D">
      <w:pPr>
        <w:pStyle w:val="Heading2"/>
        <w:jc w:val="both"/>
      </w:pPr>
      <w:bookmarkStart w:id="10" w:name="_Ref465080094"/>
      <w:bookmarkStart w:id="11" w:name="_Toc465256142"/>
      <w:r>
        <w:t>Complete the DDC structure and release</w:t>
      </w:r>
      <w:bookmarkEnd w:id="10"/>
      <w:bookmarkEnd w:id="11"/>
    </w:p>
    <w:p w:rsidR="000748F9" w:rsidRDefault="00395A69" w:rsidP="005C107D">
      <w:pPr>
        <w:pStyle w:val="Heading3"/>
        <w:jc w:val="both"/>
      </w:pPr>
      <w:bookmarkStart w:id="12" w:name="_Toc465256143"/>
      <w:r>
        <w:t>Structure</w:t>
      </w:r>
      <w:bookmarkEnd w:id="12"/>
    </w:p>
    <w:p w:rsidR="00395A69" w:rsidRDefault="00567907" w:rsidP="005C107D">
      <w:pPr>
        <w:jc w:val="both"/>
      </w:pPr>
      <w:r>
        <w:t>The DDC has evolved from being one document to consisting of 5 parts. This change was partially inspired by the EN13445 standard where a similar structure is adopted. However, the main driver was to make the development of the DDC more manageable, as separate parts can be developed by different people in parallel.</w:t>
      </w:r>
    </w:p>
    <w:p w:rsidR="00567907" w:rsidRDefault="00567907" w:rsidP="005C107D">
      <w:pPr>
        <w:jc w:val="both"/>
      </w:pPr>
      <w:r>
        <w:t>The DDC consist of the following parts:</w:t>
      </w:r>
    </w:p>
    <w:p w:rsidR="00F90A80" w:rsidRDefault="00F90A80" w:rsidP="005C107D">
      <w:pPr>
        <w:ind w:left="1440" w:hanging="720"/>
        <w:jc w:val="both"/>
        <w:rPr>
          <w:i/>
        </w:rPr>
      </w:pPr>
      <w:r>
        <w:lastRenderedPageBreak/>
        <w:t xml:space="preserve">Part 1: </w:t>
      </w:r>
      <w:r>
        <w:tab/>
        <w:t xml:space="preserve">General Information: </w:t>
      </w:r>
      <w:r w:rsidRPr="00222DCD">
        <w:rPr>
          <w:i/>
        </w:rPr>
        <w:t>providing required background information, including definitions, load classifications, operating conditions, damage mechanism descriptions and design assessment philosophy.</w:t>
      </w:r>
      <w:sdt>
        <w:sdtPr>
          <w:rPr>
            <w:i/>
          </w:rPr>
          <w:id w:val="2131587699"/>
          <w:citation/>
        </w:sdtPr>
        <w:sdtEndPr/>
        <w:sdtContent>
          <w:r w:rsidR="00807D32">
            <w:rPr>
              <w:i/>
            </w:rPr>
            <w:fldChar w:fldCharType="begin"/>
          </w:r>
          <w:r w:rsidR="00807D32">
            <w:rPr>
              <w:i/>
            </w:rPr>
            <w:instrText xml:space="preserve"> CITATION CCF141 \l 2057 </w:instrText>
          </w:r>
          <w:r w:rsidR="00807D32">
            <w:rPr>
              <w:i/>
            </w:rPr>
            <w:fldChar w:fldCharType="separate"/>
          </w:r>
          <w:r w:rsidR="00807D32">
            <w:rPr>
              <w:i/>
              <w:noProof/>
            </w:rPr>
            <w:t xml:space="preserve"> </w:t>
          </w:r>
          <w:r w:rsidR="00807D32" w:rsidRPr="00807D32">
            <w:rPr>
              <w:noProof/>
            </w:rPr>
            <w:t>[1]</w:t>
          </w:r>
          <w:r w:rsidR="00807D32">
            <w:rPr>
              <w:i/>
            </w:rPr>
            <w:fldChar w:fldCharType="end"/>
          </w:r>
        </w:sdtContent>
      </w:sdt>
    </w:p>
    <w:p w:rsidR="00F90A80" w:rsidRDefault="00F90A80" w:rsidP="005C107D">
      <w:pPr>
        <w:ind w:left="1440" w:hanging="720"/>
        <w:jc w:val="both"/>
      </w:pPr>
      <w:r>
        <w:t xml:space="preserve">Part 2: </w:t>
      </w:r>
      <w:r>
        <w:tab/>
        <w:t xml:space="preserve">Design Assessment: </w:t>
      </w:r>
      <w:r w:rsidRPr="00222DCD">
        <w:rPr>
          <w:i/>
        </w:rPr>
        <w:t>providing</w:t>
      </w:r>
      <w:r>
        <w:rPr>
          <w:i/>
        </w:rPr>
        <w:t xml:space="preserve"> required operating conditions</w:t>
      </w:r>
      <w:r w:rsidRPr="00222DCD">
        <w:rPr>
          <w:i/>
        </w:rPr>
        <w:t>, including definitions, load classifications, operating conditions, damage mechanism descriptions and design assessment philosophy.</w:t>
      </w:r>
      <w:r>
        <w:t xml:space="preserve"> </w:t>
      </w:r>
      <w:sdt>
        <w:sdtPr>
          <w:id w:val="-191684972"/>
          <w:citation/>
        </w:sdtPr>
        <w:sdtEndPr/>
        <w:sdtContent>
          <w:r w:rsidR="00807D32">
            <w:fldChar w:fldCharType="begin"/>
          </w:r>
          <w:r w:rsidR="00807D32">
            <w:instrText xml:space="preserve"> CITATION CCF16 \l 2057 </w:instrText>
          </w:r>
          <w:r w:rsidR="00807D32">
            <w:fldChar w:fldCharType="separate"/>
          </w:r>
          <w:r w:rsidR="00807D32" w:rsidRPr="00807D32">
            <w:rPr>
              <w:noProof/>
            </w:rPr>
            <w:t>[2]</w:t>
          </w:r>
          <w:r w:rsidR="00807D32">
            <w:fldChar w:fldCharType="end"/>
          </w:r>
        </w:sdtContent>
      </w:sdt>
    </w:p>
    <w:p w:rsidR="00F90A80" w:rsidRPr="00222DCD" w:rsidRDefault="00F90A80" w:rsidP="005C107D">
      <w:pPr>
        <w:ind w:left="1440" w:hanging="720"/>
        <w:jc w:val="both"/>
        <w:rPr>
          <w:i/>
        </w:rPr>
      </w:pPr>
      <w:r>
        <w:t xml:space="preserve">Part 3: </w:t>
      </w:r>
      <w:r>
        <w:tab/>
        <w:t xml:space="preserve">Material Data: </w:t>
      </w:r>
      <w:r w:rsidRPr="00222DCD">
        <w:rPr>
          <w:i/>
        </w:rPr>
        <w:t>the required physical property data along with the associated design allowable.</w:t>
      </w:r>
      <w:r w:rsidR="00807D32">
        <w:rPr>
          <w:i/>
        </w:rPr>
        <w:t xml:space="preserve"> </w:t>
      </w:r>
      <w:sdt>
        <w:sdtPr>
          <w:rPr>
            <w:i/>
          </w:rPr>
          <w:id w:val="-1339235611"/>
          <w:citation/>
        </w:sdtPr>
        <w:sdtEndPr/>
        <w:sdtContent>
          <w:r w:rsidR="00807D32">
            <w:rPr>
              <w:i/>
            </w:rPr>
            <w:fldChar w:fldCharType="begin"/>
          </w:r>
          <w:r w:rsidR="00807D32">
            <w:rPr>
              <w:i/>
            </w:rPr>
            <w:instrText xml:space="preserve"> CITATION CCF161 \l 2057 </w:instrText>
          </w:r>
          <w:r w:rsidR="00807D32">
            <w:rPr>
              <w:i/>
            </w:rPr>
            <w:fldChar w:fldCharType="separate"/>
          </w:r>
          <w:r w:rsidR="00807D32" w:rsidRPr="00807D32">
            <w:rPr>
              <w:noProof/>
            </w:rPr>
            <w:t>[3]</w:t>
          </w:r>
          <w:r w:rsidR="00807D32">
            <w:rPr>
              <w:i/>
            </w:rPr>
            <w:fldChar w:fldCharType="end"/>
          </w:r>
        </w:sdtContent>
      </w:sdt>
    </w:p>
    <w:p w:rsidR="00F90A80" w:rsidRPr="00091DAC" w:rsidRDefault="00F90A80" w:rsidP="005C107D">
      <w:pPr>
        <w:ind w:left="1440" w:hanging="720"/>
        <w:jc w:val="both"/>
        <w:rPr>
          <w:i/>
        </w:rPr>
      </w:pPr>
      <w:r>
        <w:t xml:space="preserve">Part 4: </w:t>
      </w:r>
      <w:r>
        <w:tab/>
        <w:t xml:space="preserve">Example Calculations: </w:t>
      </w:r>
      <w:r w:rsidRPr="00091DAC">
        <w:rPr>
          <w:i/>
        </w:rPr>
        <w:t>design assessment of a DEMO PFC is presented, demonstrating how an assessment s</w:t>
      </w:r>
      <w:r w:rsidR="00807D32">
        <w:rPr>
          <w:i/>
        </w:rPr>
        <w:t>hould be carried out using ANSYS</w:t>
      </w:r>
      <w:r w:rsidRPr="00091DAC">
        <w:rPr>
          <w:i/>
        </w:rPr>
        <w:t>.</w:t>
      </w:r>
      <w:sdt>
        <w:sdtPr>
          <w:rPr>
            <w:i/>
          </w:rPr>
          <w:id w:val="1357858212"/>
          <w:citation/>
        </w:sdtPr>
        <w:sdtEndPr/>
        <w:sdtContent>
          <w:r w:rsidR="00807D32">
            <w:rPr>
              <w:i/>
            </w:rPr>
            <w:fldChar w:fldCharType="begin"/>
          </w:r>
          <w:r w:rsidR="00807D32">
            <w:rPr>
              <w:i/>
            </w:rPr>
            <w:instrText xml:space="preserve"> CITATION CCF162 \l 2057 </w:instrText>
          </w:r>
          <w:r w:rsidR="00807D32">
            <w:rPr>
              <w:i/>
            </w:rPr>
            <w:fldChar w:fldCharType="separate"/>
          </w:r>
          <w:r w:rsidR="00807D32">
            <w:rPr>
              <w:i/>
              <w:noProof/>
            </w:rPr>
            <w:t xml:space="preserve"> </w:t>
          </w:r>
          <w:r w:rsidR="00807D32" w:rsidRPr="00807D32">
            <w:rPr>
              <w:noProof/>
            </w:rPr>
            <w:t>[4]</w:t>
          </w:r>
          <w:r w:rsidR="00807D32">
            <w:rPr>
              <w:i/>
            </w:rPr>
            <w:fldChar w:fldCharType="end"/>
          </w:r>
        </w:sdtContent>
      </w:sdt>
    </w:p>
    <w:p w:rsidR="00F90A80" w:rsidRPr="000E7090" w:rsidRDefault="00F90A80" w:rsidP="005C107D">
      <w:pPr>
        <w:ind w:left="1440" w:hanging="720"/>
        <w:jc w:val="both"/>
        <w:rPr>
          <w:i/>
        </w:rPr>
      </w:pPr>
      <w:r>
        <w:t xml:space="preserve">Part 5: </w:t>
      </w:r>
      <w:r>
        <w:tab/>
        <w:t xml:space="preserve">Rule Justifications: </w:t>
      </w:r>
      <w:r w:rsidRPr="00091DAC">
        <w:rPr>
          <w:i/>
        </w:rPr>
        <w:t>explanations provided for why new or modified rules are adopted in the DDC.</w:t>
      </w:r>
      <w:sdt>
        <w:sdtPr>
          <w:rPr>
            <w:i/>
          </w:rPr>
          <w:id w:val="1586041299"/>
          <w:citation/>
        </w:sdtPr>
        <w:sdtEndPr/>
        <w:sdtContent>
          <w:r w:rsidR="00807D32">
            <w:rPr>
              <w:i/>
            </w:rPr>
            <w:fldChar w:fldCharType="begin"/>
          </w:r>
          <w:r w:rsidR="00807D32">
            <w:rPr>
              <w:i/>
            </w:rPr>
            <w:instrText xml:space="preserve"> CITATION CCF1 \l 2057 </w:instrText>
          </w:r>
          <w:r w:rsidR="00807D32">
            <w:rPr>
              <w:i/>
            </w:rPr>
            <w:fldChar w:fldCharType="separate"/>
          </w:r>
          <w:r w:rsidR="00807D32">
            <w:rPr>
              <w:i/>
              <w:noProof/>
            </w:rPr>
            <w:t xml:space="preserve"> </w:t>
          </w:r>
          <w:r w:rsidR="00807D32" w:rsidRPr="00807D32">
            <w:rPr>
              <w:noProof/>
            </w:rPr>
            <w:t>[5]</w:t>
          </w:r>
          <w:r w:rsidR="00807D32">
            <w:rPr>
              <w:i/>
            </w:rPr>
            <w:fldChar w:fldCharType="end"/>
          </w:r>
        </w:sdtContent>
      </w:sdt>
    </w:p>
    <w:p w:rsidR="004E304F" w:rsidRDefault="00F90A80" w:rsidP="005C107D">
      <w:pPr>
        <w:jc w:val="both"/>
      </w:pPr>
      <w:r>
        <w:t xml:space="preserve">It must be noted that although the DDC structure has been put in place, none of the parts are complete, each containing varying degrees of information and content. </w:t>
      </w:r>
      <w:r w:rsidR="00861EC1">
        <w:t>However, the first issue of the DDC structure is ready to be reviewed. Following a review from key members of the DEMO community (EDDI, DIV, BB, IND)</w:t>
      </w:r>
      <w:r w:rsidR="00FE2E77">
        <w:t xml:space="preserve">, the DDC shall be updated and released. This DDC structure should then be ready to be populated by the individuals who are developing design rules, however this shall still be supported by a DDC editor to ensure a level of consistency is maintained throughout the documentation. The status of the DDC Structure review process can be seen in </w:t>
      </w:r>
      <w:r w:rsidR="00FE2E77">
        <w:fldChar w:fldCharType="begin"/>
      </w:r>
      <w:r w:rsidR="00FE2E77">
        <w:instrText xml:space="preserve"> REF _Ref465149884 \h </w:instrText>
      </w:r>
      <w:r w:rsidR="005C107D">
        <w:instrText xml:space="preserve"> \* MERGEFORMAT </w:instrText>
      </w:r>
      <w:r w:rsidR="00FE2E77">
        <w:fldChar w:fldCharType="separate"/>
      </w:r>
      <w:r w:rsidR="00FE2E77">
        <w:t xml:space="preserve">Table </w:t>
      </w:r>
      <w:r w:rsidR="00FE2E77">
        <w:rPr>
          <w:noProof/>
        </w:rPr>
        <w:t>1</w:t>
      </w:r>
      <w:r w:rsidR="00FE2E77">
        <w:fldChar w:fldCharType="end"/>
      </w:r>
      <w:r w:rsidR="00FE2E77">
        <w:t xml:space="preserve">. More details of the design rule development status can be seen in section </w:t>
      </w:r>
      <w:r w:rsidR="00FE2E77">
        <w:fldChar w:fldCharType="begin"/>
      </w:r>
      <w:r w:rsidR="00FE2E77">
        <w:instrText xml:space="preserve"> REF _Ref465150602 \r \h </w:instrText>
      </w:r>
      <w:r w:rsidR="005C107D">
        <w:instrText xml:space="preserve"> \* MERGEFORMAT </w:instrText>
      </w:r>
      <w:r w:rsidR="00FE2E77">
        <w:fldChar w:fldCharType="separate"/>
      </w:r>
      <w:r w:rsidR="00FE2E77">
        <w:t>2.4.3</w:t>
      </w:r>
      <w:r w:rsidR="00FE2E77">
        <w:fldChar w:fldCharType="end"/>
      </w:r>
      <w:r w:rsidR="00FE2E77">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92"/>
        <w:gridCol w:w="1892"/>
        <w:gridCol w:w="1893"/>
        <w:gridCol w:w="1893"/>
        <w:gridCol w:w="1893"/>
      </w:tblGrid>
      <w:tr w:rsidR="00547159" w:rsidTr="00407BD4">
        <w:tc>
          <w:tcPr>
            <w:tcW w:w="1892" w:type="dxa"/>
            <w:tcBorders>
              <w:top w:val="single" w:sz="12" w:space="0" w:color="auto"/>
              <w:left w:val="single" w:sz="12" w:space="0" w:color="auto"/>
              <w:bottom w:val="single" w:sz="6" w:space="0" w:color="auto"/>
              <w:right w:val="single" w:sz="12" w:space="0" w:color="auto"/>
            </w:tcBorders>
            <w:shd w:val="clear" w:color="auto" w:fill="8DB3E2" w:themeFill="text2" w:themeFillTint="66"/>
          </w:tcPr>
          <w:p w:rsidR="00547159" w:rsidRPr="00407BD4" w:rsidRDefault="0009025D" w:rsidP="005C107D">
            <w:pPr>
              <w:jc w:val="both"/>
              <w:rPr>
                <w:b/>
              </w:rPr>
            </w:pPr>
            <w:r w:rsidRPr="00407BD4">
              <w:rPr>
                <w:b/>
              </w:rPr>
              <w:t>DDC</w:t>
            </w:r>
          </w:p>
        </w:tc>
        <w:tc>
          <w:tcPr>
            <w:tcW w:w="1892" w:type="dxa"/>
            <w:tcBorders>
              <w:top w:val="single" w:sz="12" w:space="0" w:color="auto"/>
              <w:left w:val="single" w:sz="12" w:space="0" w:color="auto"/>
              <w:bottom w:val="single" w:sz="12" w:space="0" w:color="auto"/>
              <w:right w:val="single" w:sz="12" w:space="0" w:color="auto"/>
            </w:tcBorders>
            <w:shd w:val="clear" w:color="auto" w:fill="8DB3E2" w:themeFill="text2" w:themeFillTint="66"/>
          </w:tcPr>
          <w:p w:rsidR="00547159" w:rsidRPr="00407BD4" w:rsidRDefault="0009025D" w:rsidP="005C107D">
            <w:pPr>
              <w:jc w:val="both"/>
              <w:rPr>
                <w:b/>
              </w:rPr>
            </w:pPr>
            <w:r w:rsidRPr="00407BD4">
              <w:rPr>
                <w:b/>
              </w:rPr>
              <w:t>Draft v1</w:t>
            </w:r>
          </w:p>
        </w:tc>
        <w:tc>
          <w:tcPr>
            <w:tcW w:w="1893" w:type="dxa"/>
            <w:tcBorders>
              <w:top w:val="single" w:sz="12" w:space="0" w:color="auto"/>
              <w:left w:val="single" w:sz="12" w:space="0" w:color="auto"/>
              <w:bottom w:val="single" w:sz="12" w:space="0" w:color="auto"/>
              <w:right w:val="single" w:sz="12" w:space="0" w:color="auto"/>
            </w:tcBorders>
            <w:shd w:val="clear" w:color="auto" w:fill="8DB3E2" w:themeFill="text2" w:themeFillTint="66"/>
          </w:tcPr>
          <w:p w:rsidR="00547159" w:rsidRPr="00407BD4" w:rsidRDefault="0009025D" w:rsidP="005C107D">
            <w:pPr>
              <w:jc w:val="both"/>
              <w:rPr>
                <w:b/>
              </w:rPr>
            </w:pPr>
            <w:r w:rsidRPr="00407BD4">
              <w:rPr>
                <w:b/>
              </w:rPr>
              <w:t>Reviewed</w:t>
            </w:r>
          </w:p>
        </w:tc>
        <w:tc>
          <w:tcPr>
            <w:tcW w:w="1893" w:type="dxa"/>
            <w:tcBorders>
              <w:top w:val="single" w:sz="12" w:space="0" w:color="auto"/>
              <w:left w:val="single" w:sz="12" w:space="0" w:color="auto"/>
              <w:bottom w:val="single" w:sz="12" w:space="0" w:color="auto"/>
              <w:right w:val="single" w:sz="12" w:space="0" w:color="auto"/>
            </w:tcBorders>
            <w:shd w:val="clear" w:color="auto" w:fill="8DB3E2" w:themeFill="text2" w:themeFillTint="66"/>
          </w:tcPr>
          <w:p w:rsidR="00547159" w:rsidRPr="00407BD4" w:rsidRDefault="0009025D" w:rsidP="005C107D">
            <w:pPr>
              <w:jc w:val="both"/>
              <w:rPr>
                <w:b/>
              </w:rPr>
            </w:pPr>
            <w:r w:rsidRPr="00407BD4">
              <w:rPr>
                <w:b/>
              </w:rPr>
              <w:t>Updated</w:t>
            </w:r>
          </w:p>
        </w:tc>
        <w:tc>
          <w:tcPr>
            <w:tcW w:w="1893" w:type="dxa"/>
            <w:tcBorders>
              <w:top w:val="single" w:sz="12" w:space="0" w:color="auto"/>
              <w:left w:val="single" w:sz="12" w:space="0" w:color="auto"/>
              <w:bottom w:val="single" w:sz="12" w:space="0" w:color="auto"/>
              <w:right w:val="single" w:sz="12" w:space="0" w:color="auto"/>
            </w:tcBorders>
            <w:shd w:val="clear" w:color="auto" w:fill="8DB3E2" w:themeFill="text2" w:themeFillTint="66"/>
          </w:tcPr>
          <w:p w:rsidR="00547159" w:rsidRPr="00407BD4" w:rsidRDefault="0009025D" w:rsidP="005C107D">
            <w:pPr>
              <w:jc w:val="both"/>
              <w:rPr>
                <w:b/>
              </w:rPr>
            </w:pPr>
            <w:r w:rsidRPr="00407BD4">
              <w:rPr>
                <w:b/>
              </w:rPr>
              <w:t>Released</w:t>
            </w:r>
          </w:p>
        </w:tc>
      </w:tr>
      <w:tr w:rsidR="008A713E" w:rsidTr="00407BD4">
        <w:tc>
          <w:tcPr>
            <w:tcW w:w="1892" w:type="dxa"/>
            <w:tcBorders>
              <w:top w:val="single" w:sz="6" w:space="0" w:color="auto"/>
              <w:bottom w:val="single" w:sz="6" w:space="0" w:color="auto"/>
              <w:right w:val="single" w:sz="12" w:space="0" w:color="auto"/>
            </w:tcBorders>
            <w:shd w:val="clear" w:color="auto" w:fill="C6D9F1" w:themeFill="text2" w:themeFillTint="33"/>
          </w:tcPr>
          <w:p w:rsidR="008A713E" w:rsidRPr="00407BD4" w:rsidRDefault="008A713E" w:rsidP="005C107D">
            <w:pPr>
              <w:jc w:val="both"/>
              <w:rPr>
                <w:b/>
              </w:rPr>
            </w:pPr>
            <w:r w:rsidRPr="00407BD4">
              <w:rPr>
                <w:b/>
              </w:rPr>
              <w:t>Part 1</w:t>
            </w:r>
          </w:p>
        </w:tc>
        <w:tc>
          <w:tcPr>
            <w:tcW w:w="1892" w:type="dxa"/>
            <w:tcBorders>
              <w:top w:val="single" w:sz="12" w:space="0" w:color="auto"/>
              <w:left w:val="single" w:sz="12" w:space="0" w:color="auto"/>
            </w:tcBorders>
            <w:shd w:val="clear" w:color="auto" w:fill="92D050"/>
          </w:tcPr>
          <w:p w:rsidR="008A713E" w:rsidRDefault="008A713E" w:rsidP="005C107D">
            <w:pPr>
              <w:jc w:val="both"/>
            </w:pPr>
            <w:r>
              <w:t xml:space="preserve">Structure complete </w:t>
            </w:r>
          </w:p>
        </w:tc>
        <w:tc>
          <w:tcPr>
            <w:tcW w:w="1893" w:type="dxa"/>
            <w:tcBorders>
              <w:top w:val="single" w:sz="12" w:space="0" w:color="auto"/>
            </w:tcBorders>
          </w:tcPr>
          <w:p w:rsidR="008A713E" w:rsidRDefault="008A713E" w:rsidP="005C107D">
            <w:pPr>
              <w:jc w:val="both"/>
            </w:pPr>
            <w:r>
              <w:t>30</w:t>
            </w:r>
            <w:r w:rsidRPr="008A713E">
              <w:rPr>
                <w:vertAlign w:val="superscript"/>
              </w:rPr>
              <w:t>th</w:t>
            </w:r>
            <w:r>
              <w:t xml:space="preserve"> November</w:t>
            </w:r>
          </w:p>
        </w:tc>
        <w:tc>
          <w:tcPr>
            <w:tcW w:w="1893" w:type="dxa"/>
            <w:tcBorders>
              <w:top w:val="single" w:sz="12" w:space="0" w:color="auto"/>
            </w:tcBorders>
          </w:tcPr>
          <w:p w:rsidR="008A713E" w:rsidRDefault="008A713E" w:rsidP="005C107D">
            <w:pPr>
              <w:jc w:val="both"/>
            </w:pPr>
            <w:r>
              <w:t>31</w:t>
            </w:r>
            <w:r w:rsidRPr="008A713E">
              <w:rPr>
                <w:vertAlign w:val="superscript"/>
              </w:rPr>
              <w:t>st</w:t>
            </w:r>
            <w:r>
              <w:t xml:space="preserve"> December</w:t>
            </w:r>
          </w:p>
        </w:tc>
        <w:tc>
          <w:tcPr>
            <w:tcW w:w="1893" w:type="dxa"/>
            <w:tcBorders>
              <w:top w:val="single" w:sz="12" w:space="0" w:color="auto"/>
            </w:tcBorders>
          </w:tcPr>
          <w:p w:rsidR="008A713E" w:rsidRDefault="008A713E" w:rsidP="00FF2590">
            <w:pPr>
              <w:jc w:val="both"/>
            </w:pPr>
            <w:r>
              <w:t>31</w:t>
            </w:r>
            <w:r w:rsidRPr="008A713E">
              <w:rPr>
                <w:vertAlign w:val="superscript"/>
              </w:rPr>
              <w:t>st</w:t>
            </w:r>
            <w:r>
              <w:t xml:space="preserve"> December</w:t>
            </w:r>
          </w:p>
        </w:tc>
      </w:tr>
      <w:tr w:rsidR="008A713E" w:rsidTr="00407BD4">
        <w:tc>
          <w:tcPr>
            <w:tcW w:w="1892" w:type="dxa"/>
            <w:tcBorders>
              <w:top w:val="single" w:sz="6" w:space="0" w:color="auto"/>
              <w:bottom w:val="single" w:sz="6" w:space="0" w:color="auto"/>
              <w:right w:val="single" w:sz="12" w:space="0" w:color="auto"/>
            </w:tcBorders>
            <w:shd w:val="clear" w:color="auto" w:fill="C6D9F1" w:themeFill="text2" w:themeFillTint="33"/>
          </w:tcPr>
          <w:p w:rsidR="008A713E" w:rsidRPr="00407BD4" w:rsidRDefault="008A713E" w:rsidP="005C107D">
            <w:pPr>
              <w:jc w:val="both"/>
              <w:rPr>
                <w:b/>
              </w:rPr>
            </w:pPr>
            <w:r w:rsidRPr="00407BD4">
              <w:rPr>
                <w:b/>
              </w:rPr>
              <w:t xml:space="preserve">Part 2 </w:t>
            </w:r>
          </w:p>
        </w:tc>
        <w:tc>
          <w:tcPr>
            <w:tcW w:w="1892" w:type="dxa"/>
            <w:tcBorders>
              <w:left w:val="single" w:sz="12" w:space="0" w:color="auto"/>
            </w:tcBorders>
            <w:shd w:val="clear" w:color="auto" w:fill="92D050"/>
          </w:tcPr>
          <w:p w:rsidR="008A713E" w:rsidRDefault="008A713E" w:rsidP="005C107D">
            <w:pPr>
              <w:jc w:val="both"/>
            </w:pPr>
            <w:r>
              <w:t>Structure complete</w:t>
            </w:r>
          </w:p>
        </w:tc>
        <w:tc>
          <w:tcPr>
            <w:tcW w:w="1893" w:type="dxa"/>
          </w:tcPr>
          <w:p w:rsidR="008A713E" w:rsidRDefault="008A713E" w:rsidP="005C107D">
            <w:pPr>
              <w:jc w:val="both"/>
            </w:pPr>
            <w:r>
              <w:t>30</w:t>
            </w:r>
            <w:r w:rsidRPr="008A713E">
              <w:rPr>
                <w:vertAlign w:val="superscript"/>
              </w:rPr>
              <w:t>th</w:t>
            </w:r>
            <w:r>
              <w:t xml:space="preserve"> November</w:t>
            </w:r>
          </w:p>
        </w:tc>
        <w:tc>
          <w:tcPr>
            <w:tcW w:w="1893" w:type="dxa"/>
          </w:tcPr>
          <w:p w:rsidR="008A713E" w:rsidRDefault="008A713E" w:rsidP="00FF2590">
            <w:pPr>
              <w:jc w:val="both"/>
            </w:pPr>
            <w:r>
              <w:t>31</w:t>
            </w:r>
            <w:r w:rsidRPr="008A713E">
              <w:rPr>
                <w:vertAlign w:val="superscript"/>
              </w:rPr>
              <w:t>st</w:t>
            </w:r>
            <w:r>
              <w:t xml:space="preserve"> December</w:t>
            </w:r>
          </w:p>
        </w:tc>
        <w:tc>
          <w:tcPr>
            <w:tcW w:w="1893" w:type="dxa"/>
          </w:tcPr>
          <w:p w:rsidR="008A713E" w:rsidRDefault="008A713E" w:rsidP="00FF2590">
            <w:pPr>
              <w:jc w:val="both"/>
            </w:pPr>
            <w:r>
              <w:t>31</w:t>
            </w:r>
            <w:r w:rsidRPr="008A713E">
              <w:rPr>
                <w:vertAlign w:val="superscript"/>
              </w:rPr>
              <w:t>st</w:t>
            </w:r>
            <w:r>
              <w:t xml:space="preserve"> December</w:t>
            </w:r>
          </w:p>
        </w:tc>
      </w:tr>
      <w:tr w:rsidR="008A713E" w:rsidTr="00407BD4">
        <w:tc>
          <w:tcPr>
            <w:tcW w:w="1892" w:type="dxa"/>
            <w:tcBorders>
              <w:top w:val="single" w:sz="6" w:space="0" w:color="auto"/>
              <w:bottom w:val="single" w:sz="6" w:space="0" w:color="auto"/>
              <w:right w:val="single" w:sz="12" w:space="0" w:color="auto"/>
            </w:tcBorders>
            <w:shd w:val="clear" w:color="auto" w:fill="C6D9F1" w:themeFill="text2" w:themeFillTint="33"/>
          </w:tcPr>
          <w:p w:rsidR="008A713E" w:rsidRPr="00407BD4" w:rsidRDefault="008A713E" w:rsidP="005C107D">
            <w:pPr>
              <w:jc w:val="both"/>
              <w:rPr>
                <w:b/>
              </w:rPr>
            </w:pPr>
            <w:r w:rsidRPr="00407BD4">
              <w:rPr>
                <w:b/>
              </w:rPr>
              <w:t>Part 3</w:t>
            </w:r>
          </w:p>
        </w:tc>
        <w:tc>
          <w:tcPr>
            <w:tcW w:w="1892" w:type="dxa"/>
            <w:tcBorders>
              <w:left w:val="single" w:sz="12" w:space="0" w:color="auto"/>
            </w:tcBorders>
            <w:shd w:val="clear" w:color="auto" w:fill="92D050"/>
          </w:tcPr>
          <w:p w:rsidR="008A713E" w:rsidRDefault="008A713E" w:rsidP="005C107D">
            <w:pPr>
              <w:jc w:val="both"/>
            </w:pPr>
            <w:r>
              <w:t>Structure complete</w:t>
            </w:r>
          </w:p>
        </w:tc>
        <w:tc>
          <w:tcPr>
            <w:tcW w:w="1893" w:type="dxa"/>
          </w:tcPr>
          <w:p w:rsidR="008A713E" w:rsidRDefault="008A713E" w:rsidP="005C107D">
            <w:pPr>
              <w:jc w:val="both"/>
            </w:pPr>
            <w:r>
              <w:t>30</w:t>
            </w:r>
            <w:r w:rsidRPr="008A713E">
              <w:rPr>
                <w:vertAlign w:val="superscript"/>
              </w:rPr>
              <w:t>th</w:t>
            </w:r>
            <w:r>
              <w:t xml:space="preserve"> November</w:t>
            </w:r>
          </w:p>
        </w:tc>
        <w:tc>
          <w:tcPr>
            <w:tcW w:w="1893" w:type="dxa"/>
          </w:tcPr>
          <w:p w:rsidR="008A713E" w:rsidRDefault="008A713E" w:rsidP="00FF2590">
            <w:pPr>
              <w:jc w:val="both"/>
            </w:pPr>
            <w:r>
              <w:t>31</w:t>
            </w:r>
            <w:r w:rsidRPr="008A713E">
              <w:rPr>
                <w:vertAlign w:val="superscript"/>
              </w:rPr>
              <w:t>st</w:t>
            </w:r>
            <w:r>
              <w:t xml:space="preserve"> December</w:t>
            </w:r>
          </w:p>
        </w:tc>
        <w:tc>
          <w:tcPr>
            <w:tcW w:w="1893" w:type="dxa"/>
          </w:tcPr>
          <w:p w:rsidR="008A713E" w:rsidRDefault="008A713E" w:rsidP="00FF2590">
            <w:pPr>
              <w:jc w:val="both"/>
            </w:pPr>
            <w:r>
              <w:t>31</w:t>
            </w:r>
            <w:r w:rsidRPr="008A713E">
              <w:rPr>
                <w:vertAlign w:val="superscript"/>
              </w:rPr>
              <w:t>st</w:t>
            </w:r>
            <w:r>
              <w:t xml:space="preserve"> December</w:t>
            </w:r>
          </w:p>
        </w:tc>
      </w:tr>
      <w:tr w:rsidR="008A713E" w:rsidTr="00407BD4">
        <w:tc>
          <w:tcPr>
            <w:tcW w:w="1892" w:type="dxa"/>
            <w:tcBorders>
              <w:top w:val="single" w:sz="6" w:space="0" w:color="auto"/>
              <w:bottom w:val="single" w:sz="6" w:space="0" w:color="auto"/>
              <w:right w:val="single" w:sz="12" w:space="0" w:color="auto"/>
            </w:tcBorders>
            <w:shd w:val="clear" w:color="auto" w:fill="C6D9F1" w:themeFill="text2" w:themeFillTint="33"/>
          </w:tcPr>
          <w:p w:rsidR="008A713E" w:rsidRPr="00407BD4" w:rsidRDefault="008A713E" w:rsidP="005C107D">
            <w:pPr>
              <w:jc w:val="both"/>
              <w:rPr>
                <w:b/>
              </w:rPr>
            </w:pPr>
            <w:r w:rsidRPr="00407BD4">
              <w:rPr>
                <w:b/>
              </w:rPr>
              <w:t>Part 4</w:t>
            </w:r>
          </w:p>
        </w:tc>
        <w:tc>
          <w:tcPr>
            <w:tcW w:w="1892" w:type="dxa"/>
            <w:tcBorders>
              <w:left w:val="single" w:sz="12" w:space="0" w:color="auto"/>
            </w:tcBorders>
            <w:shd w:val="clear" w:color="auto" w:fill="92D050"/>
          </w:tcPr>
          <w:p w:rsidR="008A713E" w:rsidRDefault="008A713E" w:rsidP="005C107D">
            <w:pPr>
              <w:jc w:val="both"/>
            </w:pPr>
            <w:r>
              <w:t>Structure complete</w:t>
            </w:r>
          </w:p>
        </w:tc>
        <w:tc>
          <w:tcPr>
            <w:tcW w:w="1893" w:type="dxa"/>
          </w:tcPr>
          <w:p w:rsidR="008A713E" w:rsidRDefault="008A713E" w:rsidP="005C107D">
            <w:pPr>
              <w:jc w:val="both"/>
            </w:pPr>
            <w:r>
              <w:t>30</w:t>
            </w:r>
            <w:r w:rsidRPr="008A713E">
              <w:rPr>
                <w:vertAlign w:val="superscript"/>
              </w:rPr>
              <w:t>th</w:t>
            </w:r>
            <w:r>
              <w:t xml:space="preserve"> November</w:t>
            </w:r>
          </w:p>
        </w:tc>
        <w:tc>
          <w:tcPr>
            <w:tcW w:w="1893" w:type="dxa"/>
          </w:tcPr>
          <w:p w:rsidR="008A713E" w:rsidRDefault="008A713E" w:rsidP="00FF2590">
            <w:pPr>
              <w:jc w:val="both"/>
            </w:pPr>
            <w:r>
              <w:t>31</w:t>
            </w:r>
            <w:r w:rsidRPr="008A713E">
              <w:rPr>
                <w:vertAlign w:val="superscript"/>
              </w:rPr>
              <w:t>st</w:t>
            </w:r>
            <w:r>
              <w:t xml:space="preserve"> December</w:t>
            </w:r>
          </w:p>
        </w:tc>
        <w:tc>
          <w:tcPr>
            <w:tcW w:w="1893" w:type="dxa"/>
          </w:tcPr>
          <w:p w:rsidR="008A713E" w:rsidRDefault="008A713E" w:rsidP="00FF2590">
            <w:pPr>
              <w:jc w:val="both"/>
            </w:pPr>
            <w:r>
              <w:t>31</w:t>
            </w:r>
            <w:r w:rsidRPr="008A713E">
              <w:rPr>
                <w:vertAlign w:val="superscript"/>
              </w:rPr>
              <w:t>st</w:t>
            </w:r>
            <w:r>
              <w:t xml:space="preserve"> December</w:t>
            </w:r>
          </w:p>
        </w:tc>
      </w:tr>
      <w:tr w:rsidR="008A713E" w:rsidTr="00407BD4">
        <w:tc>
          <w:tcPr>
            <w:tcW w:w="1892" w:type="dxa"/>
            <w:tcBorders>
              <w:top w:val="single" w:sz="6" w:space="0" w:color="auto"/>
              <w:bottom w:val="single" w:sz="12" w:space="0" w:color="auto"/>
              <w:right w:val="single" w:sz="12" w:space="0" w:color="auto"/>
            </w:tcBorders>
            <w:shd w:val="clear" w:color="auto" w:fill="C6D9F1" w:themeFill="text2" w:themeFillTint="33"/>
          </w:tcPr>
          <w:p w:rsidR="008A713E" w:rsidRPr="00407BD4" w:rsidRDefault="008A713E" w:rsidP="005C107D">
            <w:pPr>
              <w:jc w:val="both"/>
              <w:rPr>
                <w:b/>
              </w:rPr>
            </w:pPr>
            <w:r w:rsidRPr="00407BD4">
              <w:rPr>
                <w:b/>
              </w:rPr>
              <w:t>Part 5</w:t>
            </w:r>
          </w:p>
        </w:tc>
        <w:tc>
          <w:tcPr>
            <w:tcW w:w="1892" w:type="dxa"/>
            <w:tcBorders>
              <w:left w:val="single" w:sz="12" w:space="0" w:color="auto"/>
            </w:tcBorders>
            <w:shd w:val="clear" w:color="auto" w:fill="92D050"/>
          </w:tcPr>
          <w:p w:rsidR="008A713E" w:rsidRDefault="008A713E" w:rsidP="005C107D">
            <w:pPr>
              <w:jc w:val="both"/>
            </w:pPr>
            <w:r>
              <w:t>Structure complete</w:t>
            </w:r>
          </w:p>
        </w:tc>
        <w:tc>
          <w:tcPr>
            <w:tcW w:w="1893" w:type="dxa"/>
          </w:tcPr>
          <w:p w:rsidR="008A713E" w:rsidRDefault="008A713E" w:rsidP="005C107D">
            <w:pPr>
              <w:jc w:val="both"/>
            </w:pPr>
            <w:r>
              <w:t>30</w:t>
            </w:r>
            <w:r w:rsidRPr="008A713E">
              <w:rPr>
                <w:vertAlign w:val="superscript"/>
              </w:rPr>
              <w:t>th</w:t>
            </w:r>
            <w:r>
              <w:t xml:space="preserve"> November</w:t>
            </w:r>
          </w:p>
        </w:tc>
        <w:tc>
          <w:tcPr>
            <w:tcW w:w="1893" w:type="dxa"/>
          </w:tcPr>
          <w:p w:rsidR="008A713E" w:rsidRDefault="008A713E" w:rsidP="00FF2590">
            <w:pPr>
              <w:jc w:val="both"/>
            </w:pPr>
            <w:r>
              <w:t>31</w:t>
            </w:r>
            <w:r w:rsidRPr="008A713E">
              <w:rPr>
                <w:vertAlign w:val="superscript"/>
              </w:rPr>
              <w:t>st</w:t>
            </w:r>
            <w:r>
              <w:t xml:space="preserve"> December</w:t>
            </w:r>
          </w:p>
        </w:tc>
        <w:tc>
          <w:tcPr>
            <w:tcW w:w="1893" w:type="dxa"/>
          </w:tcPr>
          <w:p w:rsidR="008A713E" w:rsidRDefault="008A713E" w:rsidP="00FF2590">
            <w:pPr>
              <w:jc w:val="both"/>
            </w:pPr>
            <w:r>
              <w:t>31</w:t>
            </w:r>
            <w:r w:rsidRPr="008A713E">
              <w:rPr>
                <w:vertAlign w:val="superscript"/>
              </w:rPr>
              <w:t>st</w:t>
            </w:r>
            <w:r>
              <w:t xml:space="preserve"> December</w:t>
            </w:r>
          </w:p>
        </w:tc>
      </w:tr>
    </w:tbl>
    <w:p w:rsidR="00567907" w:rsidRDefault="00F90A80" w:rsidP="005C107D">
      <w:pPr>
        <w:pStyle w:val="Caption"/>
        <w:jc w:val="both"/>
      </w:pPr>
      <w:r>
        <w:t xml:space="preserve"> </w:t>
      </w:r>
      <w:bookmarkStart w:id="13" w:name="_Ref465149884"/>
      <w:r w:rsidR="00861EC1">
        <w:t xml:space="preserve">Table </w:t>
      </w:r>
      <w:fldSimple w:instr=" SEQ Table \* ARABIC ">
        <w:r w:rsidR="00A64C9F">
          <w:rPr>
            <w:noProof/>
          </w:rPr>
          <w:t>1</w:t>
        </w:r>
      </w:fldSimple>
      <w:bookmarkEnd w:id="13"/>
      <w:r w:rsidR="00861EC1">
        <w:t>: DDC Structure Status</w:t>
      </w:r>
      <w:r w:rsidR="009A4560">
        <w:t xml:space="preserve">, (KEY: </w:t>
      </w:r>
      <w:r w:rsidR="009A4560" w:rsidRPr="009A4560">
        <w:rPr>
          <w:color w:val="92D050"/>
        </w:rPr>
        <w:t xml:space="preserve">Complete, </w:t>
      </w:r>
      <w:proofErr w:type="gramStart"/>
      <w:r w:rsidR="009A4560" w:rsidRPr="009A4560">
        <w:rPr>
          <w:color w:val="FABF8F" w:themeColor="accent6" w:themeTint="99"/>
        </w:rPr>
        <w:t>In</w:t>
      </w:r>
      <w:proofErr w:type="gramEnd"/>
      <w:r w:rsidR="009A4560" w:rsidRPr="009A4560">
        <w:rPr>
          <w:color w:val="FABF8F" w:themeColor="accent6" w:themeTint="99"/>
        </w:rPr>
        <w:t xml:space="preserve"> progress</w:t>
      </w:r>
      <w:r w:rsidR="0051273A">
        <w:t>)</w:t>
      </w:r>
    </w:p>
    <w:p w:rsidR="00395A69" w:rsidRDefault="00395A69" w:rsidP="005C107D">
      <w:pPr>
        <w:pStyle w:val="Heading3"/>
        <w:jc w:val="both"/>
      </w:pPr>
      <w:bookmarkStart w:id="14" w:name="_Toc465256144"/>
      <w:r>
        <w:t>Damage Mechanisms</w:t>
      </w:r>
      <w:bookmarkEnd w:id="14"/>
    </w:p>
    <w:p w:rsidR="00395A69" w:rsidRDefault="0050505F" w:rsidP="005C107D">
      <w:pPr>
        <w:jc w:val="both"/>
      </w:pPr>
      <w:r>
        <w:t>It is likely that PFC’s shall consist of 3 key elements:</w:t>
      </w:r>
    </w:p>
    <w:p w:rsidR="0050505F" w:rsidRDefault="0050505F" w:rsidP="005C107D">
      <w:pPr>
        <w:pStyle w:val="ListParagraph"/>
        <w:numPr>
          <w:ilvl w:val="0"/>
          <w:numId w:val="12"/>
        </w:numPr>
        <w:jc w:val="both"/>
      </w:pPr>
      <w:r>
        <w:t>Structure</w:t>
      </w:r>
    </w:p>
    <w:p w:rsidR="0050505F" w:rsidRDefault="0050505F" w:rsidP="005C107D">
      <w:pPr>
        <w:pStyle w:val="ListParagraph"/>
        <w:numPr>
          <w:ilvl w:val="0"/>
          <w:numId w:val="12"/>
        </w:numPr>
        <w:jc w:val="both"/>
      </w:pPr>
      <w:r>
        <w:t>Armour</w:t>
      </w:r>
    </w:p>
    <w:p w:rsidR="0050505F" w:rsidRDefault="0050505F" w:rsidP="005C107D">
      <w:pPr>
        <w:pStyle w:val="ListParagraph"/>
        <w:numPr>
          <w:ilvl w:val="0"/>
          <w:numId w:val="12"/>
        </w:numPr>
        <w:jc w:val="both"/>
      </w:pPr>
      <w:r>
        <w:t>Joint</w:t>
      </w:r>
    </w:p>
    <w:p w:rsidR="0050505F" w:rsidRDefault="0050505F" w:rsidP="005C107D">
      <w:pPr>
        <w:jc w:val="both"/>
      </w:pPr>
      <w:r>
        <w:t>The DDC shall contain de</w:t>
      </w:r>
      <w:r w:rsidR="00ED52C3">
        <w:t>sign rules for the</w:t>
      </w:r>
      <w:r>
        <w:t xml:space="preserve"> damage mechanisms</w:t>
      </w:r>
      <w:r w:rsidR="00ED52C3">
        <w:t xml:space="preserve"> listed in </w:t>
      </w:r>
      <w:r w:rsidR="00ED52C3">
        <w:fldChar w:fldCharType="begin"/>
      </w:r>
      <w:r w:rsidR="00ED52C3">
        <w:instrText xml:space="preserve"> REF _Ref465151756 \h  \* MERGEFORMAT </w:instrText>
      </w:r>
      <w:r w:rsidR="00ED52C3">
        <w:fldChar w:fldCharType="separate"/>
      </w:r>
      <w:r w:rsidR="00ED52C3">
        <w:t xml:space="preserve">Table </w:t>
      </w:r>
      <w:r w:rsidR="00ED52C3">
        <w:rPr>
          <w:noProof/>
        </w:rPr>
        <w:t>2</w:t>
      </w:r>
      <w:r w:rsidR="00ED52C3">
        <w:fldChar w:fldCharType="end"/>
      </w:r>
      <w:r>
        <w:t xml:space="preserve">. It must be noted that in 2016 a review of Armour and Joint assessments has been initiated. As a result, an indication of Armour and Joint relevant damage mechanisms has been provided, however this assessment was not definitive and hence </w:t>
      </w:r>
      <w:r w:rsidR="00ED52C3">
        <w:t>is subject to change.</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802"/>
        <w:gridCol w:w="2268"/>
        <w:gridCol w:w="2268"/>
        <w:gridCol w:w="2125"/>
      </w:tblGrid>
      <w:tr w:rsidR="0050505F" w:rsidTr="00A64C9F">
        <w:tc>
          <w:tcPr>
            <w:tcW w:w="2802" w:type="dxa"/>
            <w:tcBorders>
              <w:top w:val="single" w:sz="12" w:space="0" w:color="auto"/>
              <w:bottom w:val="single" w:sz="6" w:space="0" w:color="auto"/>
              <w:right w:val="single" w:sz="12" w:space="0" w:color="auto"/>
            </w:tcBorders>
            <w:shd w:val="clear" w:color="auto" w:fill="548DD4" w:themeFill="text2" w:themeFillTint="99"/>
          </w:tcPr>
          <w:p w:rsidR="0050505F" w:rsidRPr="00484574" w:rsidRDefault="0050505F" w:rsidP="005C107D">
            <w:pPr>
              <w:jc w:val="both"/>
              <w:rPr>
                <w:b/>
              </w:rPr>
            </w:pPr>
            <w:r>
              <w:rPr>
                <w:b/>
              </w:rPr>
              <w:lastRenderedPageBreak/>
              <w:t>Damage Mechanisms</w:t>
            </w:r>
          </w:p>
        </w:tc>
        <w:tc>
          <w:tcPr>
            <w:tcW w:w="2268" w:type="dxa"/>
            <w:tcBorders>
              <w:top w:val="single" w:sz="12" w:space="0" w:color="auto"/>
              <w:left w:val="single" w:sz="12" w:space="0" w:color="auto"/>
              <w:bottom w:val="single" w:sz="12" w:space="0" w:color="auto"/>
            </w:tcBorders>
            <w:shd w:val="clear" w:color="auto" w:fill="548DD4" w:themeFill="text2" w:themeFillTint="99"/>
          </w:tcPr>
          <w:p w:rsidR="0050505F" w:rsidRPr="00781247" w:rsidRDefault="0050505F" w:rsidP="005C107D">
            <w:pPr>
              <w:jc w:val="both"/>
              <w:rPr>
                <w:b/>
              </w:rPr>
            </w:pPr>
            <w:r w:rsidRPr="00781247">
              <w:rPr>
                <w:b/>
              </w:rPr>
              <w:t>Structural Element</w:t>
            </w:r>
          </w:p>
        </w:tc>
        <w:tc>
          <w:tcPr>
            <w:tcW w:w="2268" w:type="dxa"/>
            <w:tcBorders>
              <w:top w:val="single" w:sz="12" w:space="0" w:color="auto"/>
              <w:bottom w:val="single" w:sz="12" w:space="0" w:color="auto"/>
            </w:tcBorders>
            <w:shd w:val="clear" w:color="auto" w:fill="548DD4" w:themeFill="text2" w:themeFillTint="99"/>
          </w:tcPr>
          <w:p w:rsidR="0050505F" w:rsidRPr="00781247" w:rsidRDefault="0050505F" w:rsidP="005C107D">
            <w:pPr>
              <w:jc w:val="both"/>
              <w:rPr>
                <w:b/>
              </w:rPr>
            </w:pPr>
            <w:r w:rsidRPr="00781247">
              <w:rPr>
                <w:b/>
              </w:rPr>
              <w:t>Armour Element</w:t>
            </w:r>
          </w:p>
        </w:tc>
        <w:tc>
          <w:tcPr>
            <w:tcW w:w="2125" w:type="dxa"/>
            <w:tcBorders>
              <w:top w:val="single" w:sz="12" w:space="0" w:color="auto"/>
              <w:bottom w:val="single" w:sz="12" w:space="0" w:color="auto"/>
            </w:tcBorders>
            <w:shd w:val="clear" w:color="auto" w:fill="548DD4" w:themeFill="text2" w:themeFillTint="99"/>
          </w:tcPr>
          <w:p w:rsidR="0050505F" w:rsidRPr="00781247" w:rsidRDefault="0050505F" w:rsidP="005C107D">
            <w:pPr>
              <w:jc w:val="both"/>
              <w:rPr>
                <w:b/>
              </w:rPr>
            </w:pPr>
            <w:r w:rsidRPr="00781247">
              <w:rPr>
                <w:b/>
              </w:rPr>
              <w:t>Joint Element</w:t>
            </w:r>
          </w:p>
        </w:tc>
      </w:tr>
      <w:tr w:rsidR="0050505F" w:rsidTr="00A64C9F">
        <w:tc>
          <w:tcPr>
            <w:tcW w:w="2802" w:type="dxa"/>
            <w:tcBorders>
              <w:top w:val="single" w:sz="6" w:space="0" w:color="auto"/>
              <w:bottom w:val="single" w:sz="6" w:space="0" w:color="auto"/>
              <w:right w:val="single" w:sz="12" w:space="0" w:color="auto"/>
            </w:tcBorders>
            <w:shd w:val="clear" w:color="auto" w:fill="8DB3E2" w:themeFill="text2" w:themeFillTint="66"/>
          </w:tcPr>
          <w:p w:rsidR="0050505F" w:rsidRPr="00484574" w:rsidRDefault="0050505F" w:rsidP="005C107D">
            <w:pPr>
              <w:jc w:val="both"/>
              <w:rPr>
                <w:b/>
              </w:rPr>
            </w:pPr>
            <w:r w:rsidRPr="00484574">
              <w:rPr>
                <w:b/>
              </w:rPr>
              <w:t>Monotonic</w:t>
            </w:r>
            <w:r>
              <w:rPr>
                <w:b/>
              </w:rPr>
              <w:t xml:space="preserve"> Damage</w:t>
            </w:r>
          </w:p>
        </w:tc>
        <w:tc>
          <w:tcPr>
            <w:tcW w:w="2268" w:type="dxa"/>
            <w:tcBorders>
              <w:top w:val="single" w:sz="12" w:space="0" w:color="auto"/>
              <w:left w:val="single" w:sz="12" w:space="0" w:color="auto"/>
            </w:tcBorders>
            <w:shd w:val="clear" w:color="auto" w:fill="8DB3E2" w:themeFill="text2" w:themeFillTint="66"/>
          </w:tcPr>
          <w:p w:rsidR="0050505F" w:rsidRDefault="0050505F" w:rsidP="005C107D">
            <w:pPr>
              <w:jc w:val="both"/>
            </w:pPr>
          </w:p>
        </w:tc>
        <w:tc>
          <w:tcPr>
            <w:tcW w:w="2268" w:type="dxa"/>
            <w:tcBorders>
              <w:top w:val="single" w:sz="12" w:space="0" w:color="auto"/>
            </w:tcBorders>
            <w:shd w:val="clear" w:color="auto" w:fill="8DB3E2" w:themeFill="text2" w:themeFillTint="66"/>
          </w:tcPr>
          <w:p w:rsidR="0050505F" w:rsidRDefault="0050505F" w:rsidP="005C107D">
            <w:pPr>
              <w:jc w:val="both"/>
            </w:pPr>
          </w:p>
        </w:tc>
        <w:tc>
          <w:tcPr>
            <w:tcW w:w="2125" w:type="dxa"/>
            <w:tcBorders>
              <w:top w:val="single" w:sz="12" w:space="0" w:color="auto"/>
            </w:tcBorders>
            <w:shd w:val="clear" w:color="auto" w:fill="8DB3E2" w:themeFill="text2" w:themeFillTint="66"/>
          </w:tcPr>
          <w:p w:rsidR="0050505F" w:rsidRDefault="0050505F" w:rsidP="005C107D">
            <w:pPr>
              <w:jc w:val="both"/>
            </w:pP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Plastic Collapse</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ABF8F" w:themeFill="accent6" w:themeFillTint="99"/>
          </w:tcPr>
          <w:p w:rsidR="0050505F" w:rsidRDefault="0050505F" w:rsidP="005C107D">
            <w:pPr>
              <w:jc w:val="both"/>
            </w:pPr>
            <w:r>
              <w:t>Potentially relevant</w:t>
            </w:r>
          </w:p>
        </w:tc>
        <w:tc>
          <w:tcPr>
            <w:tcW w:w="2125" w:type="dxa"/>
            <w:shd w:val="clear" w:color="auto" w:fill="FFFFFF" w:themeFill="background1"/>
          </w:tcPr>
          <w:p w:rsidR="0050505F" w:rsidRDefault="0050505F" w:rsidP="005C107D">
            <w:pPr>
              <w:jc w:val="both"/>
            </w:pPr>
            <w:r>
              <w:t>n/a</w:t>
            </w: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Plastic Flow Localisation</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ABF8F" w:themeFill="accent6" w:themeFillTint="99"/>
          </w:tcPr>
          <w:p w:rsidR="0050505F" w:rsidRDefault="0050505F" w:rsidP="005C107D">
            <w:pPr>
              <w:jc w:val="both"/>
            </w:pPr>
            <w:r>
              <w:t>Potentially relevant</w:t>
            </w:r>
          </w:p>
        </w:tc>
        <w:tc>
          <w:tcPr>
            <w:tcW w:w="2125" w:type="dxa"/>
            <w:shd w:val="clear" w:color="auto" w:fill="FFFFFF" w:themeFill="background1"/>
          </w:tcPr>
          <w:p w:rsidR="0050505F" w:rsidRDefault="0050505F" w:rsidP="005C107D">
            <w:pPr>
              <w:jc w:val="both"/>
            </w:pPr>
            <w:r>
              <w:t>n/a</w:t>
            </w: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Exhaustion of Ductility</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ABF8F" w:themeFill="accent6" w:themeFillTint="99"/>
          </w:tcPr>
          <w:p w:rsidR="0050505F" w:rsidRDefault="0050505F" w:rsidP="005C107D">
            <w:pPr>
              <w:jc w:val="both"/>
            </w:pPr>
            <w:r>
              <w:t>Potentially relevant</w:t>
            </w:r>
          </w:p>
        </w:tc>
        <w:tc>
          <w:tcPr>
            <w:tcW w:w="2125" w:type="dxa"/>
            <w:shd w:val="clear" w:color="auto" w:fill="FFFFFF" w:themeFill="background1"/>
          </w:tcPr>
          <w:p w:rsidR="0050505F" w:rsidRDefault="0050505F" w:rsidP="005C107D">
            <w:pPr>
              <w:jc w:val="both"/>
            </w:pPr>
            <w:r>
              <w:t>n/a</w:t>
            </w: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Brittle Fracture</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92D050"/>
          </w:tcPr>
          <w:p w:rsidR="0050505F" w:rsidRDefault="0050505F" w:rsidP="005C107D">
            <w:pPr>
              <w:jc w:val="both"/>
            </w:pPr>
          </w:p>
        </w:tc>
        <w:tc>
          <w:tcPr>
            <w:tcW w:w="2125" w:type="dxa"/>
            <w:shd w:val="clear" w:color="auto" w:fill="FABF8F" w:themeFill="accent6" w:themeFillTint="99"/>
          </w:tcPr>
          <w:p w:rsidR="0050505F" w:rsidRDefault="0050505F" w:rsidP="005C107D">
            <w:pPr>
              <w:jc w:val="both"/>
            </w:pPr>
            <w:r w:rsidRPr="00A33017">
              <w:t>Potentially relevant</w:t>
            </w: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Thermal Creep</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ABF8F" w:themeFill="accent6" w:themeFillTint="99"/>
          </w:tcPr>
          <w:p w:rsidR="0050505F" w:rsidRDefault="0050505F" w:rsidP="005C107D">
            <w:pPr>
              <w:jc w:val="both"/>
            </w:pPr>
            <w:r>
              <w:t>Potentially relevant</w:t>
            </w:r>
          </w:p>
        </w:tc>
        <w:tc>
          <w:tcPr>
            <w:tcW w:w="2125" w:type="dxa"/>
            <w:shd w:val="clear" w:color="auto" w:fill="FFFFFF" w:themeFill="background1"/>
          </w:tcPr>
          <w:p w:rsidR="0050505F" w:rsidRDefault="0050505F" w:rsidP="005C107D">
            <w:pPr>
              <w:jc w:val="both"/>
            </w:pPr>
            <w:r>
              <w:t>n/a</w:t>
            </w:r>
          </w:p>
        </w:tc>
      </w:tr>
      <w:tr w:rsidR="0050505F" w:rsidTr="00A64C9F">
        <w:tc>
          <w:tcPr>
            <w:tcW w:w="2802" w:type="dxa"/>
            <w:tcBorders>
              <w:top w:val="single" w:sz="6" w:space="0" w:color="auto"/>
              <w:bottom w:val="single" w:sz="6" w:space="0" w:color="auto"/>
              <w:right w:val="single" w:sz="12" w:space="0" w:color="auto"/>
            </w:tcBorders>
            <w:shd w:val="clear" w:color="auto" w:fill="8DB3E2" w:themeFill="text2" w:themeFillTint="66"/>
          </w:tcPr>
          <w:p w:rsidR="0050505F" w:rsidRPr="00FC7831" w:rsidRDefault="0050505F" w:rsidP="005C107D">
            <w:pPr>
              <w:jc w:val="both"/>
              <w:rPr>
                <w:b/>
              </w:rPr>
            </w:pPr>
            <w:r w:rsidRPr="00FC7831">
              <w:rPr>
                <w:b/>
              </w:rPr>
              <w:t>Cyclic Damage</w:t>
            </w:r>
          </w:p>
        </w:tc>
        <w:tc>
          <w:tcPr>
            <w:tcW w:w="2268" w:type="dxa"/>
            <w:tcBorders>
              <w:left w:val="single" w:sz="12" w:space="0" w:color="auto"/>
            </w:tcBorders>
            <w:shd w:val="clear" w:color="auto" w:fill="8DB3E2" w:themeFill="text2" w:themeFillTint="66"/>
          </w:tcPr>
          <w:p w:rsidR="0050505F" w:rsidRDefault="0050505F" w:rsidP="005C107D">
            <w:pPr>
              <w:jc w:val="both"/>
            </w:pPr>
          </w:p>
        </w:tc>
        <w:tc>
          <w:tcPr>
            <w:tcW w:w="2268" w:type="dxa"/>
            <w:shd w:val="clear" w:color="auto" w:fill="8DB3E2" w:themeFill="text2" w:themeFillTint="66"/>
          </w:tcPr>
          <w:p w:rsidR="0050505F" w:rsidRDefault="0050505F" w:rsidP="005C107D">
            <w:pPr>
              <w:jc w:val="both"/>
            </w:pPr>
          </w:p>
        </w:tc>
        <w:tc>
          <w:tcPr>
            <w:tcW w:w="2125" w:type="dxa"/>
            <w:shd w:val="clear" w:color="auto" w:fill="8DB3E2" w:themeFill="text2" w:themeFillTint="66"/>
          </w:tcPr>
          <w:p w:rsidR="0050505F" w:rsidRDefault="0050505F" w:rsidP="005C107D">
            <w:pPr>
              <w:jc w:val="both"/>
            </w:pP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Ratcheting</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FFFFF" w:themeFill="background1"/>
          </w:tcPr>
          <w:p w:rsidR="0050505F" w:rsidRDefault="0050505F" w:rsidP="005C107D">
            <w:pPr>
              <w:jc w:val="both"/>
            </w:pPr>
            <w:r>
              <w:t>n/a</w:t>
            </w:r>
          </w:p>
        </w:tc>
        <w:tc>
          <w:tcPr>
            <w:tcW w:w="2125" w:type="dxa"/>
            <w:shd w:val="clear" w:color="auto" w:fill="FABF8F" w:themeFill="accent6" w:themeFillTint="99"/>
          </w:tcPr>
          <w:p w:rsidR="0050505F" w:rsidRDefault="0050505F" w:rsidP="005C107D">
            <w:pPr>
              <w:jc w:val="both"/>
            </w:pPr>
            <w:r>
              <w:t>Potentially relevant</w:t>
            </w: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Fatigue</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92D050"/>
          </w:tcPr>
          <w:p w:rsidR="0050505F" w:rsidRDefault="0050505F" w:rsidP="005C107D">
            <w:pPr>
              <w:jc w:val="both"/>
            </w:pPr>
          </w:p>
        </w:tc>
        <w:tc>
          <w:tcPr>
            <w:tcW w:w="2125" w:type="dxa"/>
            <w:shd w:val="clear" w:color="auto" w:fill="92D050"/>
          </w:tcPr>
          <w:p w:rsidR="0050505F" w:rsidRDefault="0050505F" w:rsidP="005C107D">
            <w:pPr>
              <w:jc w:val="both"/>
            </w:pPr>
          </w:p>
        </w:tc>
      </w:tr>
      <w:tr w:rsidR="0050505F" w:rsidTr="00A64C9F">
        <w:tc>
          <w:tcPr>
            <w:tcW w:w="2802" w:type="dxa"/>
            <w:tcBorders>
              <w:top w:val="single" w:sz="6" w:space="0" w:color="auto"/>
              <w:bottom w:val="single" w:sz="6" w:space="0" w:color="auto"/>
              <w:right w:val="single" w:sz="12" w:space="0" w:color="auto"/>
            </w:tcBorders>
            <w:shd w:val="clear" w:color="auto" w:fill="8DB3E2" w:themeFill="text2" w:themeFillTint="66"/>
          </w:tcPr>
          <w:p w:rsidR="0050505F" w:rsidRPr="00FC7831" w:rsidRDefault="0050505F" w:rsidP="005C107D">
            <w:pPr>
              <w:jc w:val="both"/>
              <w:rPr>
                <w:b/>
              </w:rPr>
            </w:pPr>
            <w:r w:rsidRPr="00FC7831">
              <w:rPr>
                <w:b/>
              </w:rPr>
              <w:t>Environmental Damage</w:t>
            </w:r>
          </w:p>
        </w:tc>
        <w:tc>
          <w:tcPr>
            <w:tcW w:w="2268" w:type="dxa"/>
            <w:tcBorders>
              <w:left w:val="single" w:sz="12" w:space="0" w:color="auto"/>
            </w:tcBorders>
            <w:shd w:val="clear" w:color="auto" w:fill="8DB3E2" w:themeFill="text2" w:themeFillTint="66"/>
          </w:tcPr>
          <w:p w:rsidR="0050505F" w:rsidRDefault="0050505F" w:rsidP="005C107D">
            <w:pPr>
              <w:jc w:val="both"/>
            </w:pPr>
          </w:p>
        </w:tc>
        <w:tc>
          <w:tcPr>
            <w:tcW w:w="2268" w:type="dxa"/>
            <w:shd w:val="clear" w:color="auto" w:fill="8DB3E2" w:themeFill="text2" w:themeFillTint="66"/>
          </w:tcPr>
          <w:p w:rsidR="0050505F" w:rsidRDefault="0050505F" w:rsidP="005C107D">
            <w:pPr>
              <w:jc w:val="both"/>
            </w:pPr>
          </w:p>
        </w:tc>
        <w:tc>
          <w:tcPr>
            <w:tcW w:w="2125" w:type="dxa"/>
            <w:shd w:val="clear" w:color="auto" w:fill="8DB3E2" w:themeFill="text2" w:themeFillTint="66"/>
          </w:tcPr>
          <w:p w:rsidR="0050505F" w:rsidRDefault="0050505F" w:rsidP="005C107D">
            <w:pPr>
              <w:jc w:val="both"/>
            </w:pP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Swelling</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FFFFF" w:themeFill="background1"/>
          </w:tcPr>
          <w:p w:rsidR="0050505F" w:rsidRDefault="0050505F" w:rsidP="005C107D">
            <w:pPr>
              <w:jc w:val="both"/>
            </w:pPr>
            <w:r w:rsidRPr="00352F79">
              <w:t>n/a</w:t>
            </w:r>
          </w:p>
        </w:tc>
        <w:tc>
          <w:tcPr>
            <w:tcW w:w="2125" w:type="dxa"/>
            <w:shd w:val="clear" w:color="auto" w:fill="FABF8F" w:themeFill="accent6" w:themeFillTint="99"/>
          </w:tcPr>
          <w:p w:rsidR="0050505F" w:rsidRDefault="0050505F" w:rsidP="005C107D">
            <w:pPr>
              <w:jc w:val="both"/>
            </w:pPr>
            <w:r w:rsidRPr="00AD1CB0">
              <w:t>Potentially relevant</w:t>
            </w: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Corrosion</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FFFFF" w:themeFill="background1"/>
          </w:tcPr>
          <w:p w:rsidR="0050505F" w:rsidRDefault="0050505F" w:rsidP="005C107D">
            <w:pPr>
              <w:jc w:val="both"/>
            </w:pPr>
            <w:r w:rsidRPr="00352F79">
              <w:t>n/a</w:t>
            </w:r>
          </w:p>
        </w:tc>
        <w:tc>
          <w:tcPr>
            <w:tcW w:w="2125" w:type="dxa"/>
            <w:shd w:val="clear" w:color="auto" w:fill="FABF8F" w:themeFill="accent6" w:themeFillTint="99"/>
          </w:tcPr>
          <w:p w:rsidR="0050505F" w:rsidRDefault="0050505F" w:rsidP="005C107D">
            <w:pPr>
              <w:jc w:val="both"/>
            </w:pPr>
            <w:r w:rsidRPr="00AD1CB0">
              <w:t>Potentially relevant</w:t>
            </w: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Erosion</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92D050"/>
          </w:tcPr>
          <w:p w:rsidR="0050505F" w:rsidRDefault="0050505F" w:rsidP="005C107D">
            <w:pPr>
              <w:jc w:val="both"/>
            </w:pPr>
          </w:p>
        </w:tc>
        <w:tc>
          <w:tcPr>
            <w:tcW w:w="2125" w:type="dxa"/>
            <w:shd w:val="clear" w:color="auto" w:fill="FABF8F" w:themeFill="accent6" w:themeFillTint="99"/>
          </w:tcPr>
          <w:p w:rsidR="0050505F" w:rsidRDefault="0050505F" w:rsidP="005C107D">
            <w:pPr>
              <w:jc w:val="both"/>
            </w:pPr>
            <w:r w:rsidRPr="00AD1CB0">
              <w:t>Potentially relevant</w:t>
            </w:r>
          </w:p>
        </w:tc>
      </w:tr>
      <w:tr w:rsidR="0050505F" w:rsidTr="00A64C9F">
        <w:tc>
          <w:tcPr>
            <w:tcW w:w="2802" w:type="dxa"/>
            <w:tcBorders>
              <w:top w:val="single" w:sz="6" w:space="0" w:color="auto"/>
              <w:bottom w:val="single" w:sz="6" w:space="0" w:color="auto"/>
              <w:right w:val="single" w:sz="12" w:space="0" w:color="auto"/>
            </w:tcBorders>
            <w:shd w:val="clear" w:color="auto" w:fill="8DB3E2" w:themeFill="text2" w:themeFillTint="66"/>
          </w:tcPr>
          <w:p w:rsidR="0050505F" w:rsidRPr="00FC7831" w:rsidRDefault="0050505F" w:rsidP="005C107D">
            <w:pPr>
              <w:jc w:val="both"/>
              <w:rPr>
                <w:b/>
              </w:rPr>
            </w:pPr>
            <w:r w:rsidRPr="00FC7831">
              <w:rPr>
                <w:b/>
              </w:rPr>
              <w:t>Compound Damage</w:t>
            </w:r>
          </w:p>
        </w:tc>
        <w:tc>
          <w:tcPr>
            <w:tcW w:w="2268" w:type="dxa"/>
            <w:tcBorders>
              <w:left w:val="single" w:sz="12" w:space="0" w:color="auto"/>
            </w:tcBorders>
            <w:shd w:val="clear" w:color="auto" w:fill="8DB3E2" w:themeFill="text2" w:themeFillTint="66"/>
          </w:tcPr>
          <w:p w:rsidR="0050505F" w:rsidRDefault="0050505F" w:rsidP="005C107D">
            <w:pPr>
              <w:jc w:val="both"/>
            </w:pPr>
          </w:p>
        </w:tc>
        <w:tc>
          <w:tcPr>
            <w:tcW w:w="2268" w:type="dxa"/>
            <w:shd w:val="clear" w:color="auto" w:fill="8DB3E2" w:themeFill="text2" w:themeFillTint="66"/>
          </w:tcPr>
          <w:p w:rsidR="0050505F" w:rsidRDefault="0050505F" w:rsidP="005C107D">
            <w:pPr>
              <w:jc w:val="both"/>
            </w:pPr>
          </w:p>
        </w:tc>
        <w:tc>
          <w:tcPr>
            <w:tcW w:w="2125" w:type="dxa"/>
            <w:shd w:val="clear" w:color="auto" w:fill="8DB3E2" w:themeFill="text2" w:themeFillTint="66"/>
          </w:tcPr>
          <w:p w:rsidR="0050505F" w:rsidRDefault="0050505F" w:rsidP="005C107D">
            <w:pPr>
              <w:jc w:val="both"/>
            </w:pPr>
          </w:p>
        </w:tc>
      </w:tr>
      <w:tr w:rsidR="0050505F" w:rsidTr="00A64C9F">
        <w:tc>
          <w:tcPr>
            <w:tcW w:w="2802" w:type="dxa"/>
            <w:tcBorders>
              <w:top w:val="single" w:sz="6" w:space="0" w:color="auto"/>
              <w:bottom w:val="single" w:sz="6" w:space="0" w:color="auto"/>
              <w:right w:val="single" w:sz="12" w:space="0" w:color="auto"/>
            </w:tcBorders>
            <w:shd w:val="clear" w:color="auto" w:fill="C6D9F1" w:themeFill="text2" w:themeFillTint="33"/>
          </w:tcPr>
          <w:p w:rsidR="0050505F" w:rsidRDefault="0050505F" w:rsidP="005C107D">
            <w:pPr>
              <w:jc w:val="both"/>
            </w:pPr>
            <w:r>
              <w:t>Stress Corrosion Cracking</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FFFFF" w:themeFill="background1"/>
          </w:tcPr>
          <w:p w:rsidR="0050505F" w:rsidRDefault="0050505F" w:rsidP="005C107D">
            <w:pPr>
              <w:jc w:val="both"/>
            </w:pPr>
            <w:r>
              <w:t>n/a</w:t>
            </w:r>
          </w:p>
        </w:tc>
        <w:tc>
          <w:tcPr>
            <w:tcW w:w="2125" w:type="dxa"/>
            <w:shd w:val="clear" w:color="auto" w:fill="FABF8F" w:themeFill="accent6" w:themeFillTint="99"/>
          </w:tcPr>
          <w:p w:rsidR="0050505F" w:rsidRDefault="0050505F" w:rsidP="005C107D">
            <w:pPr>
              <w:jc w:val="both"/>
            </w:pPr>
            <w:r w:rsidRPr="00DA5F50">
              <w:t>Potentially relevant</w:t>
            </w:r>
          </w:p>
        </w:tc>
      </w:tr>
      <w:tr w:rsidR="0050505F" w:rsidTr="00A64C9F">
        <w:tc>
          <w:tcPr>
            <w:tcW w:w="2802" w:type="dxa"/>
            <w:tcBorders>
              <w:top w:val="single" w:sz="6" w:space="0" w:color="auto"/>
              <w:bottom w:val="single" w:sz="12" w:space="0" w:color="auto"/>
              <w:right w:val="single" w:sz="12" w:space="0" w:color="auto"/>
            </w:tcBorders>
            <w:shd w:val="clear" w:color="auto" w:fill="C6D9F1" w:themeFill="text2" w:themeFillTint="33"/>
          </w:tcPr>
          <w:p w:rsidR="0050505F" w:rsidRDefault="0050505F" w:rsidP="005C107D">
            <w:pPr>
              <w:jc w:val="both"/>
            </w:pPr>
            <w:r>
              <w:t>Creep Fatigue</w:t>
            </w:r>
          </w:p>
        </w:tc>
        <w:tc>
          <w:tcPr>
            <w:tcW w:w="2268" w:type="dxa"/>
            <w:tcBorders>
              <w:left w:val="single" w:sz="12" w:space="0" w:color="auto"/>
            </w:tcBorders>
            <w:shd w:val="clear" w:color="auto" w:fill="92D050"/>
          </w:tcPr>
          <w:p w:rsidR="0050505F" w:rsidRDefault="0050505F" w:rsidP="005C107D">
            <w:pPr>
              <w:jc w:val="both"/>
            </w:pPr>
          </w:p>
        </w:tc>
        <w:tc>
          <w:tcPr>
            <w:tcW w:w="2268" w:type="dxa"/>
            <w:shd w:val="clear" w:color="auto" w:fill="FABF8F" w:themeFill="accent6" w:themeFillTint="99"/>
          </w:tcPr>
          <w:p w:rsidR="0050505F" w:rsidRDefault="0050505F" w:rsidP="005C107D">
            <w:pPr>
              <w:jc w:val="both"/>
            </w:pPr>
            <w:r>
              <w:t>Potentially relevant</w:t>
            </w:r>
          </w:p>
        </w:tc>
        <w:tc>
          <w:tcPr>
            <w:tcW w:w="2125" w:type="dxa"/>
            <w:shd w:val="clear" w:color="auto" w:fill="FFFFFF" w:themeFill="background1"/>
          </w:tcPr>
          <w:p w:rsidR="0050505F" w:rsidRDefault="0050505F" w:rsidP="005C107D">
            <w:pPr>
              <w:jc w:val="both"/>
            </w:pPr>
            <w:r>
              <w:t>n/a</w:t>
            </w:r>
          </w:p>
        </w:tc>
      </w:tr>
    </w:tbl>
    <w:p w:rsidR="00447B3A" w:rsidRPr="00447B3A" w:rsidRDefault="0050505F" w:rsidP="005C107D">
      <w:pPr>
        <w:pStyle w:val="Caption"/>
        <w:jc w:val="both"/>
      </w:pPr>
      <w:bookmarkStart w:id="15" w:name="_Ref465151756"/>
      <w:r>
        <w:t xml:space="preserve">Table </w:t>
      </w:r>
      <w:fldSimple w:instr=" SEQ Table \* ARABIC ">
        <w:r w:rsidR="00A64C9F">
          <w:rPr>
            <w:noProof/>
          </w:rPr>
          <w:t>2</w:t>
        </w:r>
      </w:fldSimple>
      <w:bookmarkEnd w:id="15"/>
      <w:r>
        <w:t>: Identified PFC dama</w:t>
      </w:r>
      <w:r w:rsidR="00ED52C3">
        <w:t>ge mechanisms</w:t>
      </w:r>
      <w:r w:rsidR="009A4560">
        <w:t xml:space="preserve"> (KEY: </w:t>
      </w:r>
      <w:r w:rsidR="009A4560" w:rsidRPr="0051273A">
        <w:rPr>
          <w:color w:val="92D050"/>
        </w:rPr>
        <w:t>Relevant,</w:t>
      </w:r>
      <w:r w:rsidR="009A4560">
        <w:t xml:space="preserve"> </w:t>
      </w:r>
      <w:r w:rsidR="009A4560" w:rsidRPr="0051273A">
        <w:rPr>
          <w:color w:val="FABF8F" w:themeColor="accent6" w:themeTint="99"/>
        </w:rPr>
        <w:t>Potentially relevant</w:t>
      </w:r>
      <w:r w:rsidR="0051273A">
        <w:t>)</w:t>
      </w:r>
      <w:ins w:id="16" w:author="Kalsey, Manminder" w:date="2017-03-31T09:20:00Z">
        <w:r w:rsidR="00F80561">
          <w:t>, note: this table is preliminary and is subject to change.</w:t>
        </w:r>
      </w:ins>
    </w:p>
    <w:p w:rsidR="00395A69" w:rsidRDefault="00395A69" w:rsidP="005C107D">
      <w:pPr>
        <w:pStyle w:val="Heading3"/>
        <w:jc w:val="both"/>
      </w:pPr>
      <w:bookmarkStart w:id="17" w:name="_Ref465150602"/>
      <w:bookmarkStart w:id="18" w:name="_Toc465256145"/>
      <w:r>
        <w:t>Rule Development Status</w:t>
      </w:r>
      <w:bookmarkEnd w:id="17"/>
      <w:bookmarkEnd w:id="18"/>
    </w:p>
    <w:p w:rsidR="00150A52" w:rsidRDefault="00F056FF" w:rsidP="005C107D">
      <w:pPr>
        <w:jc w:val="both"/>
      </w:pPr>
      <w:r>
        <w:t>In the first instance the DDC shall only be providing design rules that utilise non-linear modelling techniques.</w:t>
      </w:r>
      <w:r w:rsidR="0084615F">
        <w:t xml:space="preserve"> As such, it is recommended that a formal non-linear design rule gap analysis is carried out in 2017</w:t>
      </w:r>
      <w:r w:rsidR="00150A52">
        <w:t>.</w:t>
      </w:r>
    </w:p>
    <w:p w:rsidR="007D0966" w:rsidRDefault="00150A52" w:rsidP="005C107D">
      <w:pPr>
        <w:jc w:val="both"/>
      </w:pPr>
      <w:r>
        <w:t>In the absence of a formal gap analysis, the DDC has initiated the population of design rules within Part 2 (Design Assessment)</w:t>
      </w:r>
      <w:r w:rsidR="00862E42">
        <w:t xml:space="preserve"> of the DDC</w:t>
      </w:r>
      <w:r>
        <w:t xml:space="preserve">. However, it must be noted that any rules that have been placed within the DDC are merely an indication of structure the design rules need to follow. The finalisation of design rule content shall involve the </w:t>
      </w:r>
      <w:r w:rsidR="007D0966">
        <w:t>Damage Mechanism Experts (DME’s) involved in developing the non-linear design rules.</w:t>
      </w:r>
    </w:p>
    <w:p w:rsidR="007D0966" w:rsidRDefault="007D0966" w:rsidP="005C107D">
      <w:pPr>
        <w:jc w:val="both"/>
      </w:pPr>
      <w:r>
        <w:t>All of the design rules within the DDC shall be one of the following:</w:t>
      </w:r>
    </w:p>
    <w:p w:rsidR="007D0966" w:rsidRDefault="007D0966" w:rsidP="005C107D">
      <w:pPr>
        <w:pStyle w:val="ListParagraph"/>
        <w:numPr>
          <w:ilvl w:val="0"/>
          <w:numId w:val="13"/>
        </w:numPr>
        <w:jc w:val="both"/>
      </w:pPr>
      <w:r>
        <w:t>Appropriate Non-Linear design rule from existing nuclear C&amp;S, referenced and re-written to align with the DDC design rule structure</w:t>
      </w:r>
      <w:r w:rsidR="00741024">
        <w:t>.</w:t>
      </w:r>
    </w:p>
    <w:p w:rsidR="007D0966" w:rsidRDefault="00122EAF" w:rsidP="005C107D">
      <w:pPr>
        <w:pStyle w:val="ListParagraph"/>
        <w:numPr>
          <w:ilvl w:val="0"/>
          <w:numId w:val="13"/>
        </w:numPr>
        <w:jc w:val="both"/>
      </w:pPr>
      <w:r>
        <w:t>Existing Non-Linear design rule from existing nuclear C&amp;S with technical modifications</w:t>
      </w:r>
      <w:r w:rsidR="00741024">
        <w:t>, and re-written to align with the DDC design rule structure.</w:t>
      </w:r>
    </w:p>
    <w:p w:rsidR="00122EAF" w:rsidRDefault="00741024" w:rsidP="005C107D">
      <w:pPr>
        <w:pStyle w:val="ListParagraph"/>
        <w:numPr>
          <w:ilvl w:val="0"/>
          <w:numId w:val="13"/>
        </w:numPr>
        <w:jc w:val="both"/>
      </w:pPr>
      <w:r>
        <w:t>New Non-Linear design rule developed by the DDC team.</w:t>
      </w:r>
    </w:p>
    <w:p w:rsidR="009E5E6D" w:rsidRDefault="00741024" w:rsidP="005C107D">
      <w:pPr>
        <w:jc w:val="both"/>
      </w:pPr>
      <w:r>
        <w:t>The current status of the DDC design rules for the assessment of a structural element can be seen in</w:t>
      </w:r>
      <w:r w:rsidR="009E5E6D">
        <w:t xml:space="preserve"> </w:t>
      </w:r>
      <w:r w:rsidR="009E5E6D">
        <w:fldChar w:fldCharType="begin"/>
      </w:r>
      <w:r w:rsidR="009E5E6D">
        <w:instrText xml:space="preserve"> REF _Ref465158370 \h </w:instrText>
      </w:r>
      <w:r w:rsidR="005C107D">
        <w:instrText xml:space="preserve"> \* MERGEFORMAT </w:instrText>
      </w:r>
      <w:r w:rsidR="009E5E6D">
        <w:fldChar w:fldCharType="separate"/>
      </w:r>
      <w:r w:rsidR="009E5E6D">
        <w:t xml:space="preserve">Table </w:t>
      </w:r>
      <w:r w:rsidR="009E5E6D">
        <w:rPr>
          <w:noProof/>
        </w:rPr>
        <w:t>3</w:t>
      </w:r>
      <w:r w:rsidR="009E5E6D">
        <w:fldChar w:fldCharType="end"/>
      </w:r>
      <w:r w:rsidR="009E5E6D">
        <w:t>.</w:t>
      </w:r>
    </w:p>
    <w:p w:rsidR="009E5E6D" w:rsidRDefault="009E5E6D" w:rsidP="005C107D">
      <w:pPr>
        <w:jc w:val="both"/>
      </w:pPr>
      <w:r>
        <w:br w:type="page"/>
      </w:r>
    </w:p>
    <w:p w:rsidR="00741024" w:rsidRDefault="00741024" w:rsidP="005C107D">
      <w:pPr>
        <w:jc w:val="both"/>
      </w:pPr>
      <w:r>
        <w:lastRenderedPageBreak/>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802"/>
        <w:gridCol w:w="2268"/>
        <w:gridCol w:w="2268"/>
        <w:gridCol w:w="2125"/>
      </w:tblGrid>
      <w:tr w:rsidR="00741024" w:rsidTr="00AF7CDD">
        <w:tc>
          <w:tcPr>
            <w:tcW w:w="2802" w:type="dxa"/>
            <w:tcBorders>
              <w:top w:val="single" w:sz="12" w:space="0" w:color="auto"/>
              <w:bottom w:val="single" w:sz="12" w:space="0" w:color="auto"/>
              <w:right w:val="single" w:sz="12" w:space="0" w:color="auto"/>
            </w:tcBorders>
            <w:shd w:val="clear" w:color="auto" w:fill="548DD4" w:themeFill="text2" w:themeFillTint="99"/>
          </w:tcPr>
          <w:p w:rsidR="00741024" w:rsidRPr="00484574" w:rsidRDefault="00741024" w:rsidP="005C107D">
            <w:pPr>
              <w:jc w:val="both"/>
              <w:rPr>
                <w:b/>
              </w:rPr>
            </w:pPr>
            <w:r>
              <w:rPr>
                <w:b/>
              </w:rPr>
              <w:t>Damage Mechanisms</w:t>
            </w:r>
          </w:p>
        </w:tc>
        <w:tc>
          <w:tcPr>
            <w:tcW w:w="2268" w:type="dxa"/>
            <w:tcBorders>
              <w:top w:val="single" w:sz="12" w:space="0" w:color="auto"/>
              <w:left w:val="single" w:sz="12" w:space="0" w:color="auto"/>
              <w:bottom w:val="single" w:sz="12" w:space="0" w:color="auto"/>
            </w:tcBorders>
            <w:shd w:val="clear" w:color="auto" w:fill="548DD4" w:themeFill="text2" w:themeFillTint="99"/>
          </w:tcPr>
          <w:p w:rsidR="00741024" w:rsidRPr="00781247" w:rsidRDefault="00764D87" w:rsidP="005C107D">
            <w:pPr>
              <w:jc w:val="both"/>
              <w:rPr>
                <w:b/>
              </w:rPr>
            </w:pPr>
            <w:r>
              <w:rPr>
                <w:b/>
              </w:rPr>
              <w:t>From existing C&amp;S, rewritten.</w:t>
            </w:r>
          </w:p>
        </w:tc>
        <w:tc>
          <w:tcPr>
            <w:tcW w:w="2268" w:type="dxa"/>
            <w:tcBorders>
              <w:top w:val="single" w:sz="12" w:space="0" w:color="auto"/>
              <w:bottom w:val="single" w:sz="12" w:space="0" w:color="auto"/>
            </w:tcBorders>
            <w:shd w:val="clear" w:color="auto" w:fill="548DD4" w:themeFill="text2" w:themeFillTint="99"/>
          </w:tcPr>
          <w:p w:rsidR="00741024" w:rsidRPr="00781247" w:rsidRDefault="00764D87" w:rsidP="005C107D">
            <w:pPr>
              <w:jc w:val="both"/>
              <w:rPr>
                <w:b/>
              </w:rPr>
            </w:pPr>
            <w:r>
              <w:rPr>
                <w:b/>
              </w:rPr>
              <w:t>From existing C&amp;S, with technical modifications.</w:t>
            </w:r>
          </w:p>
        </w:tc>
        <w:tc>
          <w:tcPr>
            <w:tcW w:w="2125" w:type="dxa"/>
            <w:tcBorders>
              <w:top w:val="single" w:sz="12" w:space="0" w:color="auto"/>
              <w:bottom w:val="single" w:sz="12" w:space="0" w:color="auto"/>
            </w:tcBorders>
            <w:shd w:val="clear" w:color="auto" w:fill="548DD4" w:themeFill="text2" w:themeFillTint="99"/>
          </w:tcPr>
          <w:p w:rsidR="00741024" w:rsidRPr="00781247" w:rsidRDefault="00764D87" w:rsidP="005C107D">
            <w:pPr>
              <w:jc w:val="both"/>
              <w:rPr>
                <w:b/>
              </w:rPr>
            </w:pPr>
            <w:r>
              <w:rPr>
                <w:b/>
              </w:rPr>
              <w:t>Newly developed</w:t>
            </w:r>
          </w:p>
        </w:tc>
      </w:tr>
      <w:tr w:rsidR="00741024" w:rsidTr="00AF7CDD">
        <w:tc>
          <w:tcPr>
            <w:tcW w:w="2802" w:type="dxa"/>
            <w:tcBorders>
              <w:top w:val="single" w:sz="12" w:space="0" w:color="auto"/>
              <w:bottom w:val="single" w:sz="12" w:space="0" w:color="auto"/>
              <w:right w:val="single" w:sz="6" w:space="0" w:color="auto"/>
            </w:tcBorders>
            <w:shd w:val="clear" w:color="auto" w:fill="8DB3E2" w:themeFill="text2" w:themeFillTint="66"/>
          </w:tcPr>
          <w:p w:rsidR="00741024" w:rsidRPr="00484574" w:rsidRDefault="00741024" w:rsidP="005C107D">
            <w:pPr>
              <w:jc w:val="both"/>
              <w:rPr>
                <w:b/>
              </w:rPr>
            </w:pPr>
            <w:r w:rsidRPr="00484574">
              <w:rPr>
                <w:b/>
              </w:rPr>
              <w:t>Monotonic</w:t>
            </w:r>
            <w:r>
              <w:rPr>
                <w:b/>
              </w:rPr>
              <w:t xml:space="preserve"> Damage</w:t>
            </w: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125" w:type="dxa"/>
            <w:tcBorders>
              <w:top w:val="single" w:sz="12" w:space="0" w:color="auto"/>
              <w:left w:val="single" w:sz="6" w:space="0" w:color="auto"/>
              <w:bottom w:val="single" w:sz="12" w:space="0" w:color="auto"/>
            </w:tcBorders>
            <w:shd w:val="clear" w:color="auto" w:fill="8DB3E2" w:themeFill="text2" w:themeFillTint="66"/>
          </w:tcPr>
          <w:p w:rsidR="00741024" w:rsidRDefault="00741024" w:rsidP="005C107D">
            <w:pPr>
              <w:jc w:val="both"/>
            </w:pPr>
          </w:p>
        </w:tc>
      </w:tr>
      <w:tr w:rsidR="00741024" w:rsidTr="00AF7CDD">
        <w:tc>
          <w:tcPr>
            <w:tcW w:w="2802" w:type="dxa"/>
            <w:tcBorders>
              <w:top w:val="single" w:sz="12" w:space="0" w:color="auto"/>
              <w:bottom w:val="single" w:sz="6" w:space="0" w:color="auto"/>
              <w:right w:val="single" w:sz="12" w:space="0" w:color="auto"/>
            </w:tcBorders>
            <w:shd w:val="clear" w:color="auto" w:fill="C6D9F1" w:themeFill="text2" w:themeFillTint="33"/>
          </w:tcPr>
          <w:p w:rsidR="00741024" w:rsidRDefault="00741024" w:rsidP="005C107D">
            <w:pPr>
              <w:jc w:val="both"/>
            </w:pPr>
            <w:r>
              <w:t>Plastic Collapse</w:t>
            </w:r>
          </w:p>
        </w:tc>
        <w:tc>
          <w:tcPr>
            <w:tcW w:w="2268" w:type="dxa"/>
            <w:tcBorders>
              <w:top w:val="single" w:sz="12" w:space="0" w:color="auto"/>
              <w:left w:val="single" w:sz="12" w:space="0" w:color="auto"/>
            </w:tcBorders>
            <w:shd w:val="clear" w:color="auto" w:fill="FABF8F" w:themeFill="accent6" w:themeFillTint="99"/>
          </w:tcPr>
          <w:p w:rsidR="00764D87" w:rsidRDefault="009E5E6D" w:rsidP="005C107D">
            <w:pPr>
              <w:jc w:val="both"/>
            </w:pPr>
            <w:r>
              <w:t>ASME VIII rule identified, n</w:t>
            </w:r>
            <w:r w:rsidR="00764D87">
              <w:t>eeds load factors</w:t>
            </w:r>
            <w:r>
              <w:t xml:space="preserve"> and review.</w:t>
            </w:r>
          </w:p>
        </w:tc>
        <w:tc>
          <w:tcPr>
            <w:tcW w:w="2268" w:type="dxa"/>
            <w:tcBorders>
              <w:top w:val="single" w:sz="12" w:space="0" w:color="auto"/>
            </w:tcBorders>
            <w:shd w:val="clear" w:color="auto" w:fill="FFFFFF" w:themeFill="background1"/>
          </w:tcPr>
          <w:p w:rsidR="00741024" w:rsidRDefault="00741024" w:rsidP="005C107D">
            <w:pPr>
              <w:jc w:val="both"/>
            </w:pPr>
          </w:p>
        </w:tc>
        <w:tc>
          <w:tcPr>
            <w:tcW w:w="2125" w:type="dxa"/>
            <w:tcBorders>
              <w:top w:val="single" w:sz="12" w:space="0" w:color="auto"/>
            </w:tcBorders>
            <w:shd w:val="clear" w:color="auto" w:fill="FFFFFF" w:themeFill="background1"/>
          </w:tcPr>
          <w:p w:rsidR="00741024" w:rsidRDefault="00741024" w:rsidP="005C107D">
            <w:pPr>
              <w:jc w:val="both"/>
            </w:pPr>
          </w:p>
        </w:tc>
      </w:tr>
      <w:tr w:rsidR="00741024" w:rsidTr="00AF7CDD">
        <w:tc>
          <w:tcPr>
            <w:tcW w:w="2802" w:type="dxa"/>
            <w:tcBorders>
              <w:top w:val="single" w:sz="6" w:space="0" w:color="auto"/>
              <w:bottom w:val="single" w:sz="6" w:space="0" w:color="auto"/>
              <w:right w:val="single" w:sz="12" w:space="0" w:color="auto"/>
            </w:tcBorders>
            <w:shd w:val="clear" w:color="auto" w:fill="C6D9F1" w:themeFill="text2" w:themeFillTint="33"/>
          </w:tcPr>
          <w:p w:rsidR="00741024" w:rsidRDefault="00741024" w:rsidP="005C107D">
            <w:pPr>
              <w:jc w:val="both"/>
            </w:pPr>
            <w:r>
              <w:t>Plastic Flow Localisation</w:t>
            </w:r>
          </w:p>
        </w:tc>
        <w:tc>
          <w:tcPr>
            <w:tcW w:w="2268" w:type="dxa"/>
            <w:tcBorders>
              <w:left w:val="single" w:sz="12" w:space="0" w:color="auto"/>
            </w:tcBorders>
            <w:shd w:val="clear" w:color="auto" w:fill="FFFFFF" w:themeFill="background1"/>
          </w:tcPr>
          <w:p w:rsidR="00741024" w:rsidRPr="00764D87" w:rsidRDefault="00741024" w:rsidP="005C107D">
            <w:pPr>
              <w:jc w:val="both"/>
            </w:pPr>
          </w:p>
        </w:tc>
        <w:tc>
          <w:tcPr>
            <w:tcW w:w="2268" w:type="dxa"/>
            <w:shd w:val="clear" w:color="auto" w:fill="FABF8F" w:themeFill="accent6" w:themeFillTint="99"/>
          </w:tcPr>
          <w:p w:rsidR="00741024" w:rsidRDefault="00764D87" w:rsidP="005C107D">
            <w:pPr>
              <w:jc w:val="both"/>
            </w:pPr>
            <w:r>
              <w:t>Drafted, Under development</w:t>
            </w:r>
          </w:p>
        </w:tc>
        <w:tc>
          <w:tcPr>
            <w:tcW w:w="2125" w:type="dxa"/>
            <w:shd w:val="clear" w:color="auto" w:fill="FFFFFF" w:themeFill="background1"/>
          </w:tcPr>
          <w:p w:rsidR="00741024" w:rsidRDefault="00741024" w:rsidP="005C107D">
            <w:pPr>
              <w:jc w:val="both"/>
            </w:pPr>
          </w:p>
        </w:tc>
      </w:tr>
      <w:tr w:rsidR="00741024" w:rsidTr="00AF7CDD">
        <w:tc>
          <w:tcPr>
            <w:tcW w:w="2802" w:type="dxa"/>
            <w:tcBorders>
              <w:top w:val="single" w:sz="6" w:space="0" w:color="auto"/>
              <w:bottom w:val="single" w:sz="6" w:space="0" w:color="auto"/>
              <w:right w:val="single" w:sz="12" w:space="0" w:color="auto"/>
            </w:tcBorders>
            <w:shd w:val="clear" w:color="auto" w:fill="C6D9F1" w:themeFill="text2" w:themeFillTint="33"/>
          </w:tcPr>
          <w:p w:rsidR="00741024" w:rsidRDefault="00741024" w:rsidP="005C107D">
            <w:pPr>
              <w:jc w:val="both"/>
            </w:pPr>
            <w:r>
              <w:t>Exhaustion of Ductility</w:t>
            </w:r>
          </w:p>
        </w:tc>
        <w:tc>
          <w:tcPr>
            <w:tcW w:w="2268" w:type="dxa"/>
            <w:tcBorders>
              <w:left w:val="single" w:sz="12" w:space="0" w:color="auto"/>
            </w:tcBorders>
            <w:shd w:val="clear" w:color="auto" w:fill="FFFFFF" w:themeFill="background1"/>
          </w:tcPr>
          <w:p w:rsidR="00741024" w:rsidRPr="00764D87" w:rsidRDefault="00741024" w:rsidP="005C107D">
            <w:pPr>
              <w:jc w:val="both"/>
            </w:pPr>
          </w:p>
        </w:tc>
        <w:tc>
          <w:tcPr>
            <w:tcW w:w="2268" w:type="dxa"/>
            <w:shd w:val="clear" w:color="auto" w:fill="FABF8F" w:themeFill="accent6" w:themeFillTint="99"/>
          </w:tcPr>
          <w:p w:rsidR="00741024" w:rsidRDefault="00764D87" w:rsidP="005C107D">
            <w:pPr>
              <w:jc w:val="both"/>
            </w:pPr>
            <w:r>
              <w:t>Drafted, Under development</w:t>
            </w:r>
          </w:p>
        </w:tc>
        <w:tc>
          <w:tcPr>
            <w:tcW w:w="2125" w:type="dxa"/>
            <w:shd w:val="clear" w:color="auto" w:fill="FFFFFF" w:themeFill="background1"/>
          </w:tcPr>
          <w:p w:rsidR="00741024" w:rsidRDefault="00741024" w:rsidP="005C107D">
            <w:pPr>
              <w:jc w:val="both"/>
            </w:pPr>
          </w:p>
        </w:tc>
      </w:tr>
      <w:tr w:rsidR="00741024" w:rsidTr="00AF7CDD">
        <w:tc>
          <w:tcPr>
            <w:tcW w:w="2802" w:type="dxa"/>
            <w:tcBorders>
              <w:top w:val="single" w:sz="6" w:space="0" w:color="auto"/>
              <w:bottom w:val="single" w:sz="6" w:space="0" w:color="auto"/>
              <w:right w:val="single" w:sz="12" w:space="0" w:color="auto"/>
            </w:tcBorders>
            <w:shd w:val="clear" w:color="auto" w:fill="C6D9F1" w:themeFill="text2" w:themeFillTint="33"/>
          </w:tcPr>
          <w:p w:rsidR="00741024" w:rsidRDefault="00741024" w:rsidP="005C107D">
            <w:pPr>
              <w:jc w:val="both"/>
            </w:pPr>
            <w:r>
              <w:t>Brittle Fracture</w:t>
            </w:r>
          </w:p>
        </w:tc>
        <w:tc>
          <w:tcPr>
            <w:tcW w:w="2268" w:type="dxa"/>
            <w:tcBorders>
              <w:left w:val="single" w:sz="12" w:space="0" w:color="auto"/>
            </w:tcBorders>
            <w:shd w:val="clear" w:color="auto" w:fill="FABF8F" w:themeFill="accent6" w:themeFillTint="99"/>
          </w:tcPr>
          <w:p w:rsidR="00741024" w:rsidRDefault="00764D87" w:rsidP="005C107D">
            <w:pPr>
              <w:jc w:val="both"/>
            </w:pPr>
            <w:r>
              <w:t>Drafted, needs to be reviewed by DME</w:t>
            </w:r>
          </w:p>
        </w:tc>
        <w:tc>
          <w:tcPr>
            <w:tcW w:w="2268" w:type="dxa"/>
            <w:shd w:val="clear" w:color="auto" w:fill="FFFFFF" w:themeFill="background1"/>
          </w:tcPr>
          <w:p w:rsidR="00741024" w:rsidRDefault="00741024" w:rsidP="005C107D">
            <w:pPr>
              <w:jc w:val="both"/>
            </w:pPr>
          </w:p>
        </w:tc>
        <w:tc>
          <w:tcPr>
            <w:tcW w:w="2125" w:type="dxa"/>
            <w:shd w:val="clear" w:color="auto" w:fill="FFFFFF" w:themeFill="background1"/>
          </w:tcPr>
          <w:p w:rsidR="00741024" w:rsidRDefault="00741024" w:rsidP="005C107D">
            <w:pPr>
              <w:jc w:val="both"/>
            </w:pPr>
          </w:p>
        </w:tc>
      </w:tr>
      <w:tr w:rsidR="00741024" w:rsidTr="00AF7CDD">
        <w:tc>
          <w:tcPr>
            <w:tcW w:w="2802" w:type="dxa"/>
            <w:tcBorders>
              <w:top w:val="single" w:sz="6" w:space="0" w:color="auto"/>
              <w:bottom w:val="single" w:sz="12" w:space="0" w:color="auto"/>
              <w:right w:val="single" w:sz="12" w:space="0" w:color="auto"/>
            </w:tcBorders>
            <w:shd w:val="clear" w:color="auto" w:fill="C6D9F1" w:themeFill="text2" w:themeFillTint="33"/>
          </w:tcPr>
          <w:p w:rsidR="00741024" w:rsidRDefault="00741024" w:rsidP="005C107D">
            <w:pPr>
              <w:jc w:val="both"/>
            </w:pPr>
            <w:r>
              <w:t>Thermal Creep</w:t>
            </w:r>
          </w:p>
        </w:tc>
        <w:tc>
          <w:tcPr>
            <w:tcW w:w="2268" w:type="dxa"/>
            <w:tcBorders>
              <w:left w:val="single" w:sz="12" w:space="0" w:color="auto"/>
              <w:bottom w:val="single" w:sz="12" w:space="0" w:color="auto"/>
            </w:tcBorders>
            <w:shd w:val="clear" w:color="auto" w:fill="FABF8F" w:themeFill="accent6" w:themeFillTint="99"/>
          </w:tcPr>
          <w:p w:rsidR="00741024" w:rsidRDefault="00B126E2" w:rsidP="005C107D">
            <w:pPr>
              <w:jc w:val="both"/>
            </w:pPr>
            <w:r>
              <w:t>Drafted, needs to be reviewed by DME.</w:t>
            </w:r>
          </w:p>
        </w:tc>
        <w:tc>
          <w:tcPr>
            <w:tcW w:w="2268" w:type="dxa"/>
            <w:tcBorders>
              <w:bottom w:val="single" w:sz="12" w:space="0" w:color="auto"/>
            </w:tcBorders>
            <w:shd w:val="clear" w:color="auto" w:fill="FFFFFF" w:themeFill="background1"/>
          </w:tcPr>
          <w:p w:rsidR="00741024" w:rsidRDefault="00741024" w:rsidP="005C107D">
            <w:pPr>
              <w:jc w:val="both"/>
            </w:pPr>
          </w:p>
        </w:tc>
        <w:tc>
          <w:tcPr>
            <w:tcW w:w="2125" w:type="dxa"/>
            <w:tcBorders>
              <w:bottom w:val="single" w:sz="12" w:space="0" w:color="auto"/>
            </w:tcBorders>
            <w:shd w:val="clear" w:color="auto" w:fill="FFFFFF" w:themeFill="background1"/>
          </w:tcPr>
          <w:p w:rsidR="00741024" w:rsidRDefault="00741024" w:rsidP="005C107D">
            <w:pPr>
              <w:jc w:val="both"/>
            </w:pPr>
          </w:p>
        </w:tc>
      </w:tr>
      <w:tr w:rsidR="00741024" w:rsidTr="00AF7CDD">
        <w:tc>
          <w:tcPr>
            <w:tcW w:w="2802" w:type="dxa"/>
            <w:tcBorders>
              <w:top w:val="single" w:sz="12" w:space="0" w:color="auto"/>
              <w:bottom w:val="single" w:sz="12" w:space="0" w:color="auto"/>
              <w:right w:val="single" w:sz="6" w:space="0" w:color="auto"/>
            </w:tcBorders>
            <w:shd w:val="clear" w:color="auto" w:fill="8DB3E2" w:themeFill="text2" w:themeFillTint="66"/>
          </w:tcPr>
          <w:p w:rsidR="00741024" w:rsidRPr="00FC7831" w:rsidRDefault="00741024" w:rsidP="005C107D">
            <w:pPr>
              <w:jc w:val="both"/>
              <w:rPr>
                <w:b/>
              </w:rPr>
            </w:pPr>
            <w:r w:rsidRPr="00FC7831">
              <w:rPr>
                <w:b/>
              </w:rPr>
              <w:t>Cyclic Damage</w:t>
            </w: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125" w:type="dxa"/>
            <w:tcBorders>
              <w:top w:val="single" w:sz="12" w:space="0" w:color="auto"/>
              <w:left w:val="single" w:sz="6" w:space="0" w:color="auto"/>
              <w:bottom w:val="single" w:sz="12" w:space="0" w:color="auto"/>
            </w:tcBorders>
            <w:shd w:val="clear" w:color="auto" w:fill="8DB3E2" w:themeFill="text2" w:themeFillTint="66"/>
          </w:tcPr>
          <w:p w:rsidR="00741024" w:rsidRDefault="00741024" w:rsidP="005C107D">
            <w:pPr>
              <w:jc w:val="both"/>
            </w:pPr>
          </w:p>
        </w:tc>
      </w:tr>
      <w:tr w:rsidR="00741024" w:rsidTr="00AF7CDD">
        <w:tc>
          <w:tcPr>
            <w:tcW w:w="2802" w:type="dxa"/>
            <w:tcBorders>
              <w:top w:val="single" w:sz="12" w:space="0" w:color="auto"/>
              <w:bottom w:val="single" w:sz="6" w:space="0" w:color="auto"/>
              <w:right w:val="single" w:sz="12" w:space="0" w:color="auto"/>
            </w:tcBorders>
            <w:shd w:val="clear" w:color="auto" w:fill="C6D9F1" w:themeFill="text2" w:themeFillTint="33"/>
          </w:tcPr>
          <w:p w:rsidR="00741024" w:rsidRDefault="00741024" w:rsidP="005C107D">
            <w:pPr>
              <w:jc w:val="both"/>
            </w:pPr>
            <w:r>
              <w:t>Ratcheting</w:t>
            </w:r>
          </w:p>
        </w:tc>
        <w:tc>
          <w:tcPr>
            <w:tcW w:w="2268" w:type="dxa"/>
            <w:tcBorders>
              <w:top w:val="single" w:sz="12" w:space="0" w:color="auto"/>
              <w:left w:val="single" w:sz="12" w:space="0" w:color="auto"/>
            </w:tcBorders>
            <w:shd w:val="clear" w:color="auto" w:fill="FFFFFF" w:themeFill="background1"/>
          </w:tcPr>
          <w:p w:rsidR="00741024" w:rsidRDefault="00741024" w:rsidP="005C107D">
            <w:pPr>
              <w:jc w:val="both"/>
            </w:pPr>
          </w:p>
        </w:tc>
        <w:tc>
          <w:tcPr>
            <w:tcW w:w="2268" w:type="dxa"/>
            <w:tcBorders>
              <w:top w:val="single" w:sz="12" w:space="0" w:color="auto"/>
            </w:tcBorders>
            <w:shd w:val="clear" w:color="auto" w:fill="FFFFFF" w:themeFill="background1"/>
          </w:tcPr>
          <w:p w:rsidR="00741024" w:rsidRDefault="00741024" w:rsidP="005C107D">
            <w:pPr>
              <w:jc w:val="both"/>
            </w:pPr>
          </w:p>
        </w:tc>
        <w:tc>
          <w:tcPr>
            <w:tcW w:w="2125" w:type="dxa"/>
            <w:tcBorders>
              <w:top w:val="single" w:sz="12" w:space="0" w:color="auto"/>
            </w:tcBorders>
            <w:shd w:val="clear" w:color="auto" w:fill="FABF8F" w:themeFill="accent6" w:themeFillTint="99"/>
          </w:tcPr>
          <w:p w:rsidR="00741024" w:rsidRDefault="00B126E2" w:rsidP="005C107D">
            <w:pPr>
              <w:jc w:val="both"/>
            </w:pPr>
            <w:r>
              <w:t>Under Development</w:t>
            </w:r>
          </w:p>
          <w:p w:rsidR="00B126E2" w:rsidRDefault="00B126E2" w:rsidP="005C107D">
            <w:pPr>
              <w:jc w:val="both"/>
            </w:pPr>
          </w:p>
        </w:tc>
      </w:tr>
      <w:tr w:rsidR="00741024" w:rsidTr="00AF7CDD">
        <w:tc>
          <w:tcPr>
            <w:tcW w:w="2802" w:type="dxa"/>
            <w:tcBorders>
              <w:top w:val="single" w:sz="6" w:space="0" w:color="auto"/>
              <w:bottom w:val="single" w:sz="12" w:space="0" w:color="auto"/>
              <w:right w:val="single" w:sz="12" w:space="0" w:color="auto"/>
            </w:tcBorders>
            <w:shd w:val="clear" w:color="auto" w:fill="C6D9F1" w:themeFill="text2" w:themeFillTint="33"/>
          </w:tcPr>
          <w:p w:rsidR="00741024" w:rsidRDefault="00741024" w:rsidP="005C107D">
            <w:pPr>
              <w:jc w:val="both"/>
            </w:pPr>
            <w:r>
              <w:t>Fatigue</w:t>
            </w:r>
          </w:p>
        </w:tc>
        <w:tc>
          <w:tcPr>
            <w:tcW w:w="2268" w:type="dxa"/>
            <w:tcBorders>
              <w:left w:val="single" w:sz="12" w:space="0" w:color="auto"/>
              <w:bottom w:val="single" w:sz="12" w:space="0" w:color="auto"/>
            </w:tcBorders>
            <w:shd w:val="clear" w:color="auto" w:fill="FFFFFF" w:themeFill="background1"/>
          </w:tcPr>
          <w:p w:rsidR="00741024" w:rsidRDefault="00741024" w:rsidP="005C107D">
            <w:pPr>
              <w:jc w:val="both"/>
            </w:pPr>
          </w:p>
        </w:tc>
        <w:tc>
          <w:tcPr>
            <w:tcW w:w="2268" w:type="dxa"/>
            <w:tcBorders>
              <w:bottom w:val="single" w:sz="12" w:space="0" w:color="auto"/>
            </w:tcBorders>
            <w:shd w:val="clear" w:color="auto" w:fill="FABF8F" w:themeFill="accent6" w:themeFillTint="99"/>
          </w:tcPr>
          <w:p w:rsidR="00741024" w:rsidRDefault="00B126E2" w:rsidP="005C107D">
            <w:pPr>
              <w:jc w:val="both"/>
            </w:pPr>
            <w:r>
              <w:t>Under Development</w:t>
            </w:r>
            <w:r w:rsidR="00587543">
              <w:t xml:space="preserve">, </w:t>
            </w:r>
          </w:p>
          <w:p w:rsidR="00B126E2" w:rsidRDefault="00587543" w:rsidP="005C107D">
            <w:pPr>
              <w:jc w:val="both"/>
            </w:pPr>
            <w:r>
              <w:t>needs to be drafted by DME</w:t>
            </w:r>
          </w:p>
        </w:tc>
        <w:tc>
          <w:tcPr>
            <w:tcW w:w="2125" w:type="dxa"/>
            <w:tcBorders>
              <w:bottom w:val="single" w:sz="12" w:space="0" w:color="auto"/>
            </w:tcBorders>
            <w:shd w:val="clear" w:color="auto" w:fill="FABF8F" w:themeFill="accent6" w:themeFillTint="99"/>
          </w:tcPr>
          <w:p w:rsidR="00741024" w:rsidRDefault="00B126E2" w:rsidP="005C107D">
            <w:pPr>
              <w:jc w:val="both"/>
            </w:pPr>
            <w:r>
              <w:t>Under Development</w:t>
            </w:r>
          </w:p>
        </w:tc>
      </w:tr>
      <w:tr w:rsidR="00741024" w:rsidTr="00AF7CDD">
        <w:tc>
          <w:tcPr>
            <w:tcW w:w="2802" w:type="dxa"/>
            <w:tcBorders>
              <w:top w:val="single" w:sz="12" w:space="0" w:color="auto"/>
              <w:bottom w:val="single" w:sz="12" w:space="0" w:color="auto"/>
              <w:right w:val="single" w:sz="6" w:space="0" w:color="auto"/>
            </w:tcBorders>
            <w:shd w:val="clear" w:color="auto" w:fill="8DB3E2" w:themeFill="text2" w:themeFillTint="66"/>
          </w:tcPr>
          <w:p w:rsidR="00741024" w:rsidRPr="00FC7831" w:rsidRDefault="00741024" w:rsidP="005C107D">
            <w:pPr>
              <w:jc w:val="both"/>
              <w:rPr>
                <w:b/>
              </w:rPr>
            </w:pPr>
            <w:r w:rsidRPr="00FC7831">
              <w:rPr>
                <w:b/>
              </w:rPr>
              <w:t>Environmental Damage</w:t>
            </w: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125" w:type="dxa"/>
            <w:tcBorders>
              <w:top w:val="single" w:sz="12" w:space="0" w:color="auto"/>
              <w:left w:val="single" w:sz="6" w:space="0" w:color="auto"/>
              <w:bottom w:val="single" w:sz="12" w:space="0" w:color="auto"/>
            </w:tcBorders>
            <w:shd w:val="clear" w:color="auto" w:fill="8DB3E2" w:themeFill="text2" w:themeFillTint="66"/>
          </w:tcPr>
          <w:p w:rsidR="00741024" w:rsidRDefault="00741024" w:rsidP="005C107D">
            <w:pPr>
              <w:jc w:val="both"/>
            </w:pPr>
          </w:p>
        </w:tc>
      </w:tr>
      <w:tr w:rsidR="00741024" w:rsidTr="00AF7CDD">
        <w:tc>
          <w:tcPr>
            <w:tcW w:w="2802" w:type="dxa"/>
            <w:tcBorders>
              <w:top w:val="single" w:sz="12" w:space="0" w:color="auto"/>
              <w:bottom w:val="single" w:sz="6" w:space="0" w:color="auto"/>
              <w:right w:val="single" w:sz="12" w:space="0" w:color="auto"/>
            </w:tcBorders>
            <w:shd w:val="clear" w:color="auto" w:fill="C6D9F1" w:themeFill="text2" w:themeFillTint="33"/>
          </w:tcPr>
          <w:p w:rsidR="00741024" w:rsidRDefault="00741024" w:rsidP="005C107D">
            <w:pPr>
              <w:jc w:val="both"/>
            </w:pPr>
            <w:r>
              <w:t>Swelling</w:t>
            </w:r>
          </w:p>
        </w:tc>
        <w:tc>
          <w:tcPr>
            <w:tcW w:w="2268" w:type="dxa"/>
            <w:tcBorders>
              <w:top w:val="single" w:sz="12" w:space="0" w:color="auto"/>
              <w:left w:val="single" w:sz="12" w:space="0" w:color="auto"/>
            </w:tcBorders>
            <w:shd w:val="clear" w:color="auto" w:fill="FFFFFF" w:themeFill="background1"/>
          </w:tcPr>
          <w:p w:rsidR="00741024" w:rsidRDefault="00741024" w:rsidP="005C107D">
            <w:pPr>
              <w:jc w:val="both"/>
            </w:pPr>
          </w:p>
          <w:p w:rsidR="00587543" w:rsidRDefault="00587543" w:rsidP="005C107D">
            <w:pPr>
              <w:jc w:val="both"/>
            </w:pPr>
          </w:p>
        </w:tc>
        <w:tc>
          <w:tcPr>
            <w:tcW w:w="2268" w:type="dxa"/>
            <w:tcBorders>
              <w:top w:val="single" w:sz="12" w:space="0" w:color="auto"/>
            </w:tcBorders>
            <w:shd w:val="clear" w:color="auto" w:fill="FFFFFF" w:themeFill="background1"/>
          </w:tcPr>
          <w:p w:rsidR="00741024" w:rsidRDefault="00741024" w:rsidP="005C107D">
            <w:pPr>
              <w:jc w:val="both"/>
            </w:pPr>
          </w:p>
        </w:tc>
        <w:tc>
          <w:tcPr>
            <w:tcW w:w="2125" w:type="dxa"/>
            <w:tcBorders>
              <w:top w:val="single" w:sz="12" w:space="0" w:color="auto"/>
            </w:tcBorders>
            <w:shd w:val="clear" w:color="auto" w:fill="FFFFFF" w:themeFill="background1"/>
          </w:tcPr>
          <w:p w:rsidR="00741024" w:rsidRDefault="00741024" w:rsidP="005C107D">
            <w:pPr>
              <w:jc w:val="both"/>
            </w:pPr>
          </w:p>
        </w:tc>
      </w:tr>
      <w:tr w:rsidR="00741024" w:rsidTr="00AF7CDD">
        <w:tc>
          <w:tcPr>
            <w:tcW w:w="2802" w:type="dxa"/>
            <w:tcBorders>
              <w:top w:val="single" w:sz="6" w:space="0" w:color="auto"/>
              <w:bottom w:val="single" w:sz="6" w:space="0" w:color="auto"/>
              <w:right w:val="single" w:sz="12" w:space="0" w:color="auto"/>
            </w:tcBorders>
            <w:shd w:val="clear" w:color="auto" w:fill="C6D9F1" w:themeFill="text2" w:themeFillTint="33"/>
          </w:tcPr>
          <w:p w:rsidR="00741024" w:rsidRDefault="00741024" w:rsidP="005C107D">
            <w:pPr>
              <w:jc w:val="both"/>
            </w:pPr>
            <w:r>
              <w:t>Corrosion</w:t>
            </w:r>
          </w:p>
        </w:tc>
        <w:tc>
          <w:tcPr>
            <w:tcW w:w="2268" w:type="dxa"/>
            <w:tcBorders>
              <w:left w:val="single" w:sz="12" w:space="0" w:color="auto"/>
            </w:tcBorders>
            <w:shd w:val="clear" w:color="auto" w:fill="FFFFFF" w:themeFill="background1"/>
          </w:tcPr>
          <w:p w:rsidR="00741024" w:rsidRDefault="00741024" w:rsidP="005C107D">
            <w:pPr>
              <w:jc w:val="both"/>
            </w:pPr>
          </w:p>
          <w:p w:rsidR="00587543" w:rsidRDefault="00587543" w:rsidP="005C107D">
            <w:pPr>
              <w:jc w:val="both"/>
            </w:pPr>
          </w:p>
        </w:tc>
        <w:tc>
          <w:tcPr>
            <w:tcW w:w="2268" w:type="dxa"/>
            <w:shd w:val="clear" w:color="auto" w:fill="FFFFFF" w:themeFill="background1"/>
          </w:tcPr>
          <w:p w:rsidR="00741024" w:rsidRDefault="00741024" w:rsidP="005C107D">
            <w:pPr>
              <w:jc w:val="both"/>
            </w:pPr>
          </w:p>
        </w:tc>
        <w:tc>
          <w:tcPr>
            <w:tcW w:w="2125" w:type="dxa"/>
            <w:shd w:val="clear" w:color="auto" w:fill="FFFFFF" w:themeFill="background1"/>
          </w:tcPr>
          <w:p w:rsidR="00741024" w:rsidRDefault="00741024" w:rsidP="005C107D">
            <w:pPr>
              <w:jc w:val="both"/>
            </w:pPr>
          </w:p>
        </w:tc>
      </w:tr>
      <w:tr w:rsidR="00741024" w:rsidTr="00AF7CDD">
        <w:tc>
          <w:tcPr>
            <w:tcW w:w="2802" w:type="dxa"/>
            <w:tcBorders>
              <w:top w:val="single" w:sz="6" w:space="0" w:color="auto"/>
              <w:bottom w:val="single" w:sz="12" w:space="0" w:color="auto"/>
              <w:right w:val="single" w:sz="12" w:space="0" w:color="auto"/>
            </w:tcBorders>
            <w:shd w:val="clear" w:color="auto" w:fill="C6D9F1" w:themeFill="text2" w:themeFillTint="33"/>
          </w:tcPr>
          <w:p w:rsidR="00741024" w:rsidRDefault="00741024" w:rsidP="005C107D">
            <w:pPr>
              <w:jc w:val="both"/>
            </w:pPr>
            <w:r>
              <w:t>Erosion</w:t>
            </w:r>
          </w:p>
        </w:tc>
        <w:tc>
          <w:tcPr>
            <w:tcW w:w="2268" w:type="dxa"/>
            <w:tcBorders>
              <w:left w:val="single" w:sz="12" w:space="0" w:color="auto"/>
              <w:bottom w:val="single" w:sz="12" w:space="0" w:color="auto"/>
            </w:tcBorders>
            <w:shd w:val="clear" w:color="auto" w:fill="FFFFFF" w:themeFill="background1"/>
          </w:tcPr>
          <w:p w:rsidR="00741024" w:rsidRDefault="00741024" w:rsidP="005C107D">
            <w:pPr>
              <w:jc w:val="both"/>
            </w:pPr>
          </w:p>
          <w:p w:rsidR="00587543" w:rsidRDefault="00587543" w:rsidP="005C107D">
            <w:pPr>
              <w:jc w:val="both"/>
            </w:pPr>
          </w:p>
        </w:tc>
        <w:tc>
          <w:tcPr>
            <w:tcW w:w="2268" w:type="dxa"/>
            <w:tcBorders>
              <w:bottom w:val="single" w:sz="12" w:space="0" w:color="auto"/>
            </w:tcBorders>
            <w:shd w:val="clear" w:color="auto" w:fill="FFFFFF" w:themeFill="background1"/>
          </w:tcPr>
          <w:p w:rsidR="00741024" w:rsidRDefault="00741024" w:rsidP="005C107D">
            <w:pPr>
              <w:jc w:val="both"/>
            </w:pPr>
          </w:p>
        </w:tc>
        <w:tc>
          <w:tcPr>
            <w:tcW w:w="2125" w:type="dxa"/>
            <w:tcBorders>
              <w:bottom w:val="single" w:sz="12" w:space="0" w:color="auto"/>
            </w:tcBorders>
            <w:shd w:val="clear" w:color="auto" w:fill="FFFFFF" w:themeFill="background1"/>
          </w:tcPr>
          <w:p w:rsidR="00741024" w:rsidRDefault="00741024" w:rsidP="005C107D">
            <w:pPr>
              <w:jc w:val="both"/>
            </w:pPr>
          </w:p>
        </w:tc>
      </w:tr>
      <w:tr w:rsidR="00741024" w:rsidTr="00AF7CDD">
        <w:tc>
          <w:tcPr>
            <w:tcW w:w="2802" w:type="dxa"/>
            <w:tcBorders>
              <w:top w:val="single" w:sz="12" w:space="0" w:color="auto"/>
              <w:bottom w:val="single" w:sz="12" w:space="0" w:color="auto"/>
              <w:right w:val="single" w:sz="6" w:space="0" w:color="auto"/>
            </w:tcBorders>
            <w:shd w:val="clear" w:color="auto" w:fill="8DB3E2" w:themeFill="text2" w:themeFillTint="66"/>
          </w:tcPr>
          <w:p w:rsidR="00741024" w:rsidRPr="00FC7831" w:rsidRDefault="00741024" w:rsidP="005C107D">
            <w:pPr>
              <w:jc w:val="both"/>
              <w:rPr>
                <w:b/>
              </w:rPr>
            </w:pPr>
            <w:r w:rsidRPr="00FC7831">
              <w:rPr>
                <w:b/>
              </w:rPr>
              <w:t>Compound Damage</w:t>
            </w: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268" w:type="dxa"/>
            <w:tcBorders>
              <w:top w:val="single" w:sz="12" w:space="0" w:color="auto"/>
              <w:left w:val="single" w:sz="6" w:space="0" w:color="auto"/>
              <w:bottom w:val="single" w:sz="12" w:space="0" w:color="auto"/>
              <w:right w:val="single" w:sz="6" w:space="0" w:color="auto"/>
            </w:tcBorders>
            <w:shd w:val="clear" w:color="auto" w:fill="8DB3E2" w:themeFill="text2" w:themeFillTint="66"/>
          </w:tcPr>
          <w:p w:rsidR="00741024" w:rsidRDefault="00741024" w:rsidP="005C107D">
            <w:pPr>
              <w:jc w:val="both"/>
            </w:pPr>
          </w:p>
        </w:tc>
        <w:tc>
          <w:tcPr>
            <w:tcW w:w="2125" w:type="dxa"/>
            <w:tcBorders>
              <w:top w:val="single" w:sz="12" w:space="0" w:color="auto"/>
              <w:left w:val="single" w:sz="6" w:space="0" w:color="auto"/>
              <w:bottom w:val="single" w:sz="12" w:space="0" w:color="auto"/>
            </w:tcBorders>
            <w:shd w:val="clear" w:color="auto" w:fill="8DB3E2" w:themeFill="text2" w:themeFillTint="66"/>
          </w:tcPr>
          <w:p w:rsidR="00741024" w:rsidRDefault="00741024" w:rsidP="005C107D">
            <w:pPr>
              <w:jc w:val="both"/>
            </w:pPr>
          </w:p>
        </w:tc>
      </w:tr>
      <w:tr w:rsidR="00741024" w:rsidTr="00AF7CDD">
        <w:tc>
          <w:tcPr>
            <w:tcW w:w="2802" w:type="dxa"/>
            <w:tcBorders>
              <w:top w:val="single" w:sz="12" w:space="0" w:color="auto"/>
              <w:bottom w:val="single" w:sz="6" w:space="0" w:color="auto"/>
              <w:right w:val="single" w:sz="12" w:space="0" w:color="auto"/>
            </w:tcBorders>
            <w:shd w:val="clear" w:color="auto" w:fill="C6D9F1" w:themeFill="text2" w:themeFillTint="33"/>
          </w:tcPr>
          <w:p w:rsidR="00741024" w:rsidRDefault="00741024" w:rsidP="005C107D">
            <w:pPr>
              <w:jc w:val="both"/>
            </w:pPr>
            <w:r>
              <w:t>Stress Corrosion Cracking</w:t>
            </w:r>
          </w:p>
        </w:tc>
        <w:tc>
          <w:tcPr>
            <w:tcW w:w="2268" w:type="dxa"/>
            <w:tcBorders>
              <w:top w:val="single" w:sz="12" w:space="0" w:color="auto"/>
              <w:left w:val="single" w:sz="12" w:space="0" w:color="auto"/>
            </w:tcBorders>
            <w:shd w:val="clear" w:color="auto" w:fill="FFFFFF" w:themeFill="background1"/>
          </w:tcPr>
          <w:p w:rsidR="00741024" w:rsidRDefault="00741024" w:rsidP="005C107D">
            <w:pPr>
              <w:jc w:val="both"/>
            </w:pPr>
          </w:p>
          <w:p w:rsidR="00587543" w:rsidRDefault="00587543" w:rsidP="005C107D">
            <w:pPr>
              <w:jc w:val="both"/>
            </w:pPr>
          </w:p>
        </w:tc>
        <w:tc>
          <w:tcPr>
            <w:tcW w:w="2268" w:type="dxa"/>
            <w:tcBorders>
              <w:top w:val="single" w:sz="12" w:space="0" w:color="auto"/>
            </w:tcBorders>
            <w:shd w:val="clear" w:color="auto" w:fill="FFFFFF" w:themeFill="background1"/>
          </w:tcPr>
          <w:p w:rsidR="00741024" w:rsidRDefault="00741024" w:rsidP="005C107D">
            <w:pPr>
              <w:jc w:val="both"/>
            </w:pPr>
          </w:p>
        </w:tc>
        <w:tc>
          <w:tcPr>
            <w:tcW w:w="2125" w:type="dxa"/>
            <w:tcBorders>
              <w:top w:val="single" w:sz="12" w:space="0" w:color="auto"/>
            </w:tcBorders>
            <w:shd w:val="clear" w:color="auto" w:fill="FFFFFF" w:themeFill="background1"/>
          </w:tcPr>
          <w:p w:rsidR="00741024" w:rsidRDefault="00741024" w:rsidP="005C107D">
            <w:pPr>
              <w:jc w:val="both"/>
            </w:pPr>
          </w:p>
        </w:tc>
      </w:tr>
      <w:tr w:rsidR="00741024" w:rsidTr="00AF7CDD">
        <w:tc>
          <w:tcPr>
            <w:tcW w:w="2802" w:type="dxa"/>
            <w:tcBorders>
              <w:top w:val="single" w:sz="6" w:space="0" w:color="auto"/>
              <w:bottom w:val="single" w:sz="12" w:space="0" w:color="auto"/>
              <w:right w:val="single" w:sz="12" w:space="0" w:color="auto"/>
            </w:tcBorders>
            <w:shd w:val="clear" w:color="auto" w:fill="C6D9F1" w:themeFill="text2" w:themeFillTint="33"/>
          </w:tcPr>
          <w:p w:rsidR="00741024" w:rsidRDefault="00741024" w:rsidP="005C107D">
            <w:pPr>
              <w:jc w:val="both"/>
            </w:pPr>
            <w:r>
              <w:t>Creep Fatigue</w:t>
            </w:r>
          </w:p>
        </w:tc>
        <w:tc>
          <w:tcPr>
            <w:tcW w:w="2268" w:type="dxa"/>
            <w:tcBorders>
              <w:left w:val="single" w:sz="12" w:space="0" w:color="auto"/>
            </w:tcBorders>
            <w:shd w:val="clear" w:color="auto" w:fill="FFFFFF" w:themeFill="background1"/>
          </w:tcPr>
          <w:p w:rsidR="00741024" w:rsidRDefault="00741024" w:rsidP="005C107D">
            <w:pPr>
              <w:jc w:val="both"/>
            </w:pPr>
          </w:p>
          <w:p w:rsidR="00587543" w:rsidRDefault="00587543" w:rsidP="005C107D">
            <w:pPr>
              <w:jc w:val="both"/>
            </w:pPr>
          </w:p>
        </w:tc>
        <w:tc>
          <w:tcPr>
            <w:tcW w:w="2268" w:type="dxa"/>
            <w:shd w:val="clear" w:color="auto" w:fill="FABF8F" w:themeFill="accent6" w:themeFillTint="99"/>
          </w:tcPr>
          <w:p w:rsidR="00741024" w:rsidRDefault="00587543" w:rsidP="005C107D">
            <w:pPr>
              <w:jc w:val="both"/>
            </w:pPr>
            <w:r>
              <w:t>Under Development, needs to be drafted by DME</w:t>
            </w:r>
          </w:p>
        </w:tc>
        <w:tc>
          <w:tcPr>
            <w:tcW w:w="2125" w:type="dxa"/>
            <w:shd w:val="clear" w:color="auto" w:fill="FFFFFF" w:themeFill="background1"/>
          </w:tcPr>
          <w:p w:rsidR="00741024" w:rsidRDefault="00741024" w:rsidP="005C107D">
            <w:pPr>
              <w:jc w:val="both"/>
            </w:pPr>
          </w:p>
        </w:tc>
      </w:tr>
    </w:tbl>
    <w:p w:rsidR="00395A69" w:rsidRDefault="0099710C" w:rsidP="005C107D">
      <w:pPr>
        <w:pStyle w:val="Caption"/>
        <w:jc w:val="both"/>
      </w:pPr>
      <w:bookmarkStart w:id="19" w:name="_Ref465158370"/>
      <w:r>
        <w:t xml:space="preserve">Table </w:t>
      </w:r>
      <w:fldSimple w:instr=" SEQ Table \* ARABIC ">
        <w:r w:rsidR="00A64C9F">
          <w:rPr>
            <w:noProof/>
          </w:rPr>
          <w:t>3</w:t>
        </w:r>
      </w:fldSimple>
      <w:bookmarkEnd w:id="19"/>
      <w:r>
        <w:t>: Status of Structural Element design rules within the DDC</w:t>
      </w:r>
      <w:r w:rsidR="00F056FF">
        <w:t xml:space="preserve"> </w:t>
      </w:r>
      <w:r w:rsidR="0051273A">
        <w:t xml:space="preserve">(KEY: </w:t>
      </w:r>
      <w:r w:rsidR="0051273A">
        <w:rPr>
          <w:color w:val="92D050"/>
        </w:rPr>
        <w:t>Released,</w:t>
      </w:r>
      <w:r w:rsidR="0051273A">
        <w:t xml:space="preserve"> </w:t>
      </w:r>
      <w:proofErr w:type="gramStart"/>
      <w:r w:rsidR="0051273A">
        <w:rPr>
          <w:color w:val="FABF8F" w:themeColor="accent6" w:themeTint="99"/>
        </w:rPr>
        <w:t>Under</w:t>
      </w:r>
      <w:proofErr w:type="gramEnd"/>
      <w:r w:rsidR="0051273A">
        <w:rPr>
          <w:color w:val="FABF8F" w:themeColor="accent6" w:themeTint="99"/>
        </w:rPr>
        <w:t xml:space="preserve"> development</w:t>
      </w:r>
      <w:r w:rsidR="0051273A">
        <w:t>)</w:t>
      </w:r>
      <w:r w:rsidR="00F056FF">
        <w:t xml:space="preserve"> </w:t>
      </w:r>
    </w:p>
    <w:p w:rsidR="00395A69" w:rsidRDefault="00395A69" w:rsidP="005C107D">
      <w:pPr>
        <w:pStyle w:val="Heading3"/>
        <w:jc w:val="both"/>
      </w:pPr>
      <w:bookmarkStart w:id="20" w:name="_Toc465256146"/>
      <w:r>
        <w:t>DDC Formal Review</w:t>
      </w:r>
      <w:bookmarkEnd w:id="20"/>
    </w:p>
    <w:p w:rsidR="00395A69" w:rsidRDefault="009E5E6D" w:rsidP="005C107D">
      <w:pPr>
        <w:jc w:val="both"/>
      </w:pPr>
      <w:r>
        <w:t>Now that a draft structure is in place, a formal review needs to be carried out to ensure that all interested parties are happy with the direction of the DDC development. Currently, it is recommended that the reviewers should on</w:t>
      </w:r>
      <w:r w:rsidR="00A64C9F">
        <w:t xml:space="preserve">ly focus on the DDC </w:t>
      </w:r>
      <w:r>
        <w:t>structure and planned content. Technical det</w:t>
      </w:r>
      <w:r w:rsidR="00A64C9F">
        <w:t>ails such as philosophy and design rules shall be reviewed initially by appropriate members of the EDDI team and an industrial partner.</w:t>
      </w:r>
    </w:p>
    <w:p w:rsidR="0080484E" w:rsidRDefault="009E5E6D" w:rsidP="005C107D">
      <w:pPr>
        <w:jc w:val="both"/>
      </w:pPr>
      <w:r>
        <w:t>T</w:t>
      </w:r>
      <w:r w:rsidR="0080484E">
        <w:t>he following table details the aspects of the DDC that need to</w:t>
      </w:r>
      <w:r w:rsidR="00571099">
        <w:t xml:space="preserve"> be reviewed</w:t>
      </w:r>
      <w:r w:rsidR="007B3F4B">
        <w:t>, and a suggestion of an appropriate person.</w:t>
      </w:r>
    </w:p>
    <w:p w:rsidR="00A64C9F" w:rsidRDefault="00A64C9F" w:rsidP="005C107D">
      <w:pPr>
        <w:jc w:val="both"/>
      </w:pPr>
    </w:p>
    <w:p w:rsidR="00A64C9F" w:rsidRDefault="00A64C9F" w:rsidP="005C107D">
      <w:pPr>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92"/>
        <w:gridCol w:w="1892"/>
        <w:gridCol w:w="1893"/>
        <w:gridCol w:w="1893"/>
        <w:gridCol w:w="1893"/>
      </w:tblGrid>
      <w:tr w:rsidR="00571099" w:rsidTr="007B3F4B">
        <w:tc>
          <w:tcPr>
            <w:tcW w:w="1892" w:type="dxa"/>
            <w:tcBorders>
              <w:top w:val="single" w:sz="12" w:space="0" w:color="auto"/>
              <w:bottom w:val="single" w:sz="6" w:space="0" w:color="auto"/>
              <w:right w:val="single" w:sz="12" w:space="0" w:color="auto"/>
            </w:tcBorders>
            <w:shd w:val="clear" w:color="auto" w:fill="548DD4" w:themeFill="text2" w:themeFillTint="99"/>
          </w:tcPr>
          <w:p w:rsidR="00571099" w:rsidRPr="00A64C9F" w:rsidRDefault="00407BD4" w:rsidP="005C107D">
            <w:pPr>
              <w:jc w:val="both"/>
              <w:rPr>
                <w:b/>
              </w:rPr>
            </w:pPr>
            <w:r w:rsidRPr="00A64C9F">
              <w:rPr>
                <w:b/>
              </w:rPr>
              <w:lastRenderedPageBreak/>
              <w:t>DDC Aspect</w:t>
            </w:r>
          </w:p>
        </w:tc>
        <w:tc>
          <w:tcPr>
            <w:tcW w:w="1892" w:type="dxa"/>
            <w:tcBorders>
              <w:top w:val="single" w:sz="12" w:space="0" w:color="auto"/>
              <w:left w:val="single" w:sz="12" w:space="0" w:color="auto"/>
              <w:bottom w:val="single" w:sz="12" w:space="0" w:color="auto"/>
            </w:tcBorders>
            <w:shd w:val="clear" w:color="auto" w:fill="548DD4" w:themeFill="text2" w:themeFillTint="99"/>
          </w:tcPr>
          <w:p w:rsidR="00571099" w:rsidRPr="00A64C9F" w:rsidRDefault="00571099" w:rsidP="005C107D">
            <w:pPr>
              <w:jc w:val="both"/>
              <w:rPr>
                <w:b/>
              </w:rPr>
            </w:pPr>
            <w:r w:rsidRPr="00A64C9F">
              <w:rPr>
                <w:b/>
              </w:rPr>
              <w:t>EDDI</w:t>
            </w:r>
          </w:p>
        </w:tc>
        <w:tc>
          <w:tcPr>
            <w:tcW w:w="1893" w:type="dxa"/>
            <w:tcBorders>
              <w:top w:val="single" w:sz="12" w:space="0" w:color="auto"/>
              <w:bottom w:val="single" w:sz="12" w:space="0" w:color="auto"/>
            </w:tcBorders>
            <w:shd w:val="clear" w:color="auto" w:fill="548DD4" w:themeFill="text2" w:themeFillTint="99"/>
          </w:tcPr>
          <w:p w:rsidR="00571099" w:rsidRPr="00A64C9F" w:rsidRDefault="00571099" w:rsidP="005C107D">
            <w:pPr>
              <w:jc w:val="both"/>
              <w:rPr>
                <w:b/>
              </w:rPr>
            </w:pPr>
            <w:r w:rsidRPr="00A64C9F">
              <w:rPr>
                <w:b/>
              </w:rPr>
              <w:t>DIV</w:t>
            </w:r>
          </w:p>
        </w:tc>
        <w:tc>
          <w:tcPr>
            <w:tcW w:w="1893" w:type="dxa"/>
            <w:tcBorders>
              <w:top w:val="single" w:sz="12" w:space="0" w:color="auto"/>
              <w:bottom w:val="single" w:sz="12" w:space="0" w:color="auto"/>
            </w:tcBorders>
            <w:shd w:val="clear" w:color="auto" w:fill="548DD4" w:themeFill="text2" w:themeFillTint="99"/>
          </w:tcPr>
          <w:p w:rsidR="00571099" w:rsidRPr="00A64C9F" w:rsidRDefault="00571099" w:rsidP="005C107D">
            <w:pPr>
              <w:jc w:val="both"/>
              <w:rPr>
                <w:b/>
              </w:rPr>
            </w:pPr>
            <w:r w:rsidRPr="00A64C9F">
              <w:rPr>
                <w:b/>
              </w:rPr>
              <w:t>BB</w:t>
            </w:r>
          </w:p>
        </w:tc>
        <w:tc>
          <w:tcPr>
            <w:tcW w:w="1893" w:type="dxa"/>
            <w:tcBorders>
              <w:top w:val="single" w:sz="12" w:space="0" w:color="auto"/>
              <w:bottom w:val="single" w:sz="12" w:space="0" w:color="auto"/>
            </w:tcBorders>
            <w:shd w:val="clear" w:color="auto" w:fill="548DD4" w:themeFill="text2" w:themeFillTint="99"/>
          </w:tcPr>
          <w:p w:rsidR="00571099" w:rsidRPr="00A64C9F" w:rsidRDefault="00407BD4" w:rsidP="005C107D">
            <w:pPr>
              <w:jc w:val="both"/>
              <w:rPr>
                <w:b/>
              </w:rPr>
            </w:pPr>
            <w:r w:rsidRPr="00A64C9F">
              <w:rPr>
                <w:b/>
              </w:rPr>
              <w:t>IND</w:t>
            </w:r>
          </w:p>
        </w:tc>
      </w:tr>
      <w:tr w:rsidR="00571099" w:rsidTr="007B3F4B">
        <w:tc>
          <w:tcPr>
            <w:tcW w:w="1892" w:type="dxa"/>
            <w:tcBorders>
              <w:top w:val="single" w:sz="6" w:space="0" w:color="auto"/>
              <w:bottom w:val="single" w:sz="6" w:space="0" w:color="auto"/>
              <w:right w:val="single" w:sz="12" w:space="0" w:color="auto"/>
            </w:tcBorders>
            <w:shd w:val="clear" w:color="auto" w:fill="8DB3E2" w:themeFill="text2" w:themeFillTint="66"/>
          </w:tcPr>
          <w:p w:rsidR="00571099" w:rsidRPr="00A64C9F" w:rsidRDefault="00407BD4" w:rsidP="005C107D">
            <w:pPr>
              <w:jc w:val="both"/>
              <w:rPr>
                <w:b/>
              </w:rPr>
            </w:pPr>
            <w:r w:rsidRPr="00A64C9F">
              <w:rPr>
                <w:b/>
              </w:rPr>
              <w:t>Philosophy</w:t>
            </w:r>
          </w:p>
        </w:tc>
        <w:tc>
          <w:tcPr>
            <w:tcW w:w="1892" w:type="dxa"/>
            <w:tcBorders>
              <w:top w:val="single" w:sz="12" w:space="0" w:color="auto"/>
              <w:left w:val="single" w:sz="12" w:space="0" w:color="auto"/>
            </w:tcBorders>
            <w:shd w:val="clear" w:color="auto" w:fill="FABF8F" w:themeFill="accent6" w:themeFillTint="99"/>
          </w:tcPr>
          <w:p w:rsidR="007B3F4B" w:rsidRDefault="007B3F4B" w:rsidP="005C107D">
            <w:pPr>
              <w:jc w:val="both"/>
            </w:pPr>
            <w:r>
              <w:t>Mike Fursdon</w:t>
            </w:r>
          </w:p>
          <w:p w:rsidR="00571099" w:rsidRDefault="00862E42" w:rsidP="005C107D">
            <w:pPr>
              <w:jc w:val="both"/>
            </w:pPr>
            <w:r>
              <w:t>Jarir Aktaa</w:t>
            </w:r>
          </w:p>
        </w:tc>
        <w:tc>
          <w:tcPr>
            <w:tcW w:w="1893" w:type="dxa"/>
            <w:tcBorders>
              <w:top w:val="single" w:sz="12" w:space="0" w:color="auto"/>
            </w:tcBorders>
          </w:tcPr>
          <w:p w:rsidR="00571099" w:rsidRDefault="00571099" w:rsidP="005C107D">
            <w:pPr>
              <w:jc w:val="both"/>
            </w:pPr>
          </w:p>
        </w:tc>
        <w:tc>
          <w:tcPr>
            <w:tcW w:w="1893" w:type="dxa"/>
            <w:tcBorders>
              <w:top w:val="single" w:sz="12" w:space="0" w:color="auto"/>
            </w:tcBorders>
          </w:tcPr>
          <w:p w:rsidR="00571099" w:rsidRDefault="00571099" w:rsidP="005C107D">
            <w:pPr>
              <w:jc w:val="both"/>
            </w:pPr>
          </w:p>
        </w:tc>
        <w:tc>
          <w:tcPr>
            <w:tcW w:w="1893" w:type="dxa"/>
            <w:tcBorders>
              <w:top w:val="single" w:sz="12" w:space="0" w:color="auto"/>
            </w:tcBorders>
            <w:shd w:val="clear" w:color="auto" w:fill="FABF8F" w:themeFill="accent6" w:themeFillTint="99"/>
          </w:tcPr>
          <w:p w:rsidR="00571099" w:rsidRDefault="00A64C9F" w:rsidP="005C107D">
            <w:pPr>
              <w:jc w:val="both"/>
            </w:pPr>
            <w:r>
              <w:t>AMECFW</w:t>
            </w:r>
          </w:p>
        </w:tc>
      </w:tr>
      <w:tr w:rsidR="00571099" w:rsidTr="007B3F4B">
        <w:tc>
          <w:tcPr>
            <w:tcW w:w="1892" w:type="dxa"/>
            <w:tcBorders>
              <w:top w:val="single" w:sz="6" w:space="0" w:color="auto"/>
              <w:bottom w:val="single" w:sz="6" w:space="0" w:color="auto"/>
              <w:right w:val="single" w:sz="12" w:space="0" w:color="auto"/>
            </w:tcBorders>
            <w:shd w:val="clear" w:color="auto" w:fill="8DB3E2" w:themeFill="text2" w:themeFillTint="66"/>
          </w:tcPr>
          <w:p w:rsidR="00571099" w:rsidRPr="00A64C9F" w:rsidRDefault="00407BD4" w:rsidP="005C107D">
            <w:pPr>
              <w:jc w:val="both"/>
              <w:rPr>
                <w:b/>
              </w:rPr>
            </w:pPr>
            <w:r w:rsidRPr="00A64C9F">
              <w:rPr>
                <w:b/>
              </w:rPr>
              <w:t>Structure</w:t>
            </w:r>
          </w:p>
        </w:tc>
        <w:tc>
          <w:tcPr>
            <w:tcW w:w="1892" w:type="dxa"/>
            <w:tcBorders>
              <w:left w:val="single" w:sz="12" w:space="0" w:color="auto"/>
            </w:tcBorders>
            <w:shd w:val="clear" w:color="auto" w:fill="FABF8F" w:themeFill="accent6" w:themeFillTint="99"/>
          </w:tcPr>
          <w:p w:rsidR="007B3F4B" w:rsidRDefault="007B3F4B" w:rsidP="005C107D">
            <w:pPr>
              <w:jc w:val="both"/>
            </w:pPr>
            <w:r>
              <w:t>Mike Fursdon</w:t>
            </w:r>
          </w:p>
          <w:p w:rsidR="00571099" w:rsidRDefault="00862E42" w:rsidP="005C107D">
            <w:pPr>
              <w:jc w:val="both"/>
            </w:pPr>
            <w:r>
              <w:t>Jarir Aktaa</w:t>
            </w:r>
          </w:p>
        </w:tc>
        <w:tc>
          <w:tcPr>
            <w:tcW w:w="1893" w:type="dxa"/>
            <w:shd w:val="clear" w:color="auto" w:fill="FABF8F" w:themeFill="accent6" w:themeFillTint="99"/>
          </w:tcPr>
          <w:p w:rsidR="00571099" w:rsidRDefault="000B26EC" w:rsidP="005C107D">
            <w:pPr>
              <w:jc w:val="both"/>
            </w:pPr>
            <w:proofErr w:type="spellStart"/>
            <w:r>
              <w:t>Jeong</w:t>
            </w:r>
            <w:proofErr w:type="spellEnd"/>
            <w:r>
              <w:t xml:space="preserve"> Ha</w:t>
            </w:r>
          </w:p>
        </w:tc>
        <w:tc>
          <w:tcPr>
            <w:tcW w:w="1893" w:type="dxa"/>
            <w:shd w:val="clear" w:color="auto" w:fill="FABF8F" w:themeFill="accent6" w:themeFillTint="99"/>
          </w:tcPr>
          <w:p w:rsidR="00571099" w:rsidRDefault="00A64C9F" w:rsidP="005C107D">
            <w:pPr>
              <w:jc w:val="both"/>
            </w:pPr>
            <w:r>
              <w:t>G</w:t>
            </w:r>
            <w:r w:rsidR="000B26EC">
              <w:t xml:space="preserve">iacomo </w:t>
            </w:r>
            <w:r>
              <w:t>A</w:t>
            </w:r>
            <w:r w:rsidR="000B26EC">
              <w:t xml:space="preserve">iello </w:t>
            </w:r>
          </w:p>
        </w:tc>
        <w:tc>
          <w:tcPr>
            <w:tcW w:w="1893" w:type="dxa"/>
            <w:shd w:val="clear" w:color="auto" w:fill="FABF8F" w:themeFill="accent6" w:themeFillTint="99"/>
          </w:tcPr>
          <w:p w:rsidR="00571099" w:rsidRDefault="00A64C9F" w:rsidP="005C107D">
            <w:pPr>
              <w:jc w:val="both"/>
            </w:pPr>
            <w:r>
              <w:t>AMECFW</w:t>
            </w:r>
          </w:p>
        </w:tc>
      </w:tr>
      <w:tr w:rsidR="00571099" w:rsidTr="007B3F4B">
        <w:tc>
          <w:tcPr>
            <w:tcW w:w="1892" w:type="dxa"/>
            <w:tcBorders>
              <w:top w:val="single" w:sz="6" w:space="0" w:color="auto"/>
              <w:bottom w:val="single" w:sz="6" w:space="0" w:color="auto"/>
              <w:right w:val="single" w:sz="12" w:space="0" w:color="auto"/>
            </w:tcBorders>
            <w:shd w:val="clear" w:color="auto" w:fill="8DB3E2" w:themeFill="text2" w:themeFillTint="66"/>
          </w:tcPr>
          <w:p w:rsidR="00571099" w:rsidRPr="00A64C9F" w:rsidRDefault="00407BD4" w:rsidP="005C107D">
            <w:pPr>
              <w:jc w:val="both"/>
              <w:rPr>
                <w:b/>
              </w:rPr>
            </w:pPr>
            <w:r w:rsidRPr="00A64C9F">
              <w:rPr>
                <w:b/>
              </w:rPr>
              <w:t>Content</w:t>
            </w:r>
          </w:p>
        </w:tc>
        <w:tc>
          <w:tcPr>
            <w:tcW w:w="1892" w:type="dxa"/>
            <w:tcBorders>
              <w:left w:val="single" w:sz="12" w:space="0" w:color="auto"/>
            </w:tcBorders>
            <w:shd w:val="clear" w:color="auto" w:fill="FABF8F" w:themeFill="accent6" w:themeFillTint="99"/>
          </w:tcPr>
          <w:p w:rsidR="007B3F4B" w:rsidRDefault="007B3F4B" w:rsidP="005C107D">
            <w:pPr>
              <w:jc w:val="both"/>
            </w:pPr>
            <w:r>
              <w:t>Mike Fursdon</w:t>
            </w:r>
          </w:p>
          <w:p w:rsidR="00571099" w:rsidRDefault="00862E42" w:rsidP="005C107D">
            <w:pPr>
              <w:jc w:val="both"/>
            </w:pPr>
            <w:r>
              <w:t>Jarir Aktaa</w:t>
            </w:r>
          </w:p>
        </w:tc>
        <w:tc>
          <w:tcPr>
            <w:tcW w:w="1893" w:type="dxa"/>
            <w:shd w:val="clear" w:color="auto" w:fill="FABF8F" w:themeFill="accent6" w:themeFillTint="99"/>
          </w:tcPr>
          <w:p w:rsidR="00571099" w:rsidRDefault="000B26EC" w:rsidP="005C107D">
            <w:pPr>
              <w:jc w:val="both"/>
            </w:pPr>
            <w:proofErr w:type="spellStart"/>
            <w:r>
              <w:t>Jeong</w:t>
            </w:r>
            <w:proofErr w:type="spellEnd"/>
            <w:r>
              <w:t xml:space="preserve"> Ha</w:t>
            </w:r>
          </w:p>
        </w:tc>
        <w:tc>
          <w:tcPr>
            <w:tcW w:w="1893" w:type="dxa"/>
            <w:shd w:val="clear" w:color="auto" w:fill="FABF8F" w:themeFill="accent6" w:themeFillTint="99"/>
          </w:tcPr>
          <w:p w:rsidR="00571099" w:rsidRDefault="000B26EC" w:rsidP="005C107D">
            <w:pPr>
              <w:jc w:val="both"/>
            </w:pPr>
            <w:r>
              <w:t>Giacomo Aiello</w:t>
            </w:r>
          </w:p>
        </w:tc>
        <w:tc>
          <w:tcPr>
            <w:tcW w:w="1893" w:type="dxa"/>
            <w:shd w:val="clear" w:color="auto" w:fill="FABF8F" w:themeFill="accent6" w:themeFillTint="99"/>
          </w:tcPr>
          <w:p w:rsidR="00571099" w:rsidRDefault="00A64C9F" w:rsidP="005C107D">
            <w:pPr>
              <w:jc w:val="both"/>
            </w:pPr>
            <w:r>
              <w:t>AMECFW</w:t>
            </w:r>
          </w:p>
        </w:tc>
      </w:tr>
      <w:tr w:rsidR="00571099" w:rsidTr="007B3F4B">
        <w:tc>
          <w:tcPr>
            <w:tcW w:w="1892" w:type="dxa"/>
            <w:tcBorders>
              <w:top w:val="single" w:sz="6" w:space="0" w:color="auto"/>
              <w:bottom w:val="single" w:sz="12" w:space="0" w:color="auto"/>
              <w:right w:val="single" w:sz="12" w:space="0" w:color="auto"/>
            </w:tcBorders>
            <w:shd w:val="clear" w:color="auto" w:fill="8DB3E2" w:themeFill="text2" w:themeFillTint="66"/>
          </w:tcPr>
          <w:p w:rsidR="00571099" w:rsidRPr="00A64C9F" w:rsidRDefault="00407BD4" w:rsidP="005C107D">
            <w:pPr>
              <w:jc w:val="both"/>
              <w:rPr>
                <w:b/>
              </w:rPr>
            </w:pPr>
            <w:r w:rsidRPr="00A64C9F">
              <w:rPr>
                <w:b/>
              </w:rPr>
              <w:t>Design Rules</w:t>
            </w:r>
          </w:p>
        </w:tc>
        <w:tc>
          <w:tcPr>
            <w:tcW w:w="1892" w:type="dxa"/>
            <w:tcBorders>
              <w:left w:val="single" w:sz="12" w:space="0" w:color="auto"/>
            </w:tcBorders>
            <w:shd w:val="clear" w:color="auto" w:fill="FABF8F" w:themeFill="accent6" w:themeFillTint="99"/>
          </w:tcPr>
          <w:p w:rsidR="00571099" w:rsidRDefault="007B3F4B" w:rsidP="005C107D">
            <w:pPr>
              <w:jc w:val="both"/>
            </w:pPr>
            <w:r>
              <w:t>Mike Fursdon</w:t>
            </w:r>
          </w:p>
          <w:p w:rsidR="007B3F4B" w:rsidRDefault="007B3F4B" w:rsidP="005C107D">
            <w:pPr>
              <w:jc w:val="both"/>
            </w:pPr>
            <w:r>
              <w:t>Jarir Aktaa</w:t>
            </w:r>
          </w:p>
        </w:tc>
        <w:tc>
          <w:tcPr>
            <w:tcW w:w="1893" w:type="dxa"/>
          </w:tcPr>
          <w:p w:rsidR="00571099" w:rsidRDefault="00571099" w:rsidP="005C107D">
            <w:pPr>
              <w:jc w:val="both"/>
            </w:pPr>
          </w:p>
        </w:tc>
        <w:tc>
          <w:tcPr>
            <w:tcW w:w="1893" w:type="dxa"/>
          </w:tcPr>
          <w:p w:rsidR="00571099" w:rsidRDefault="00571099" w:rsidP="005C107D">
            <w:pPr>
              <w:jc w:val="both"/>
            </w:pPr>
          </w:p>
        </w:tc>
        <w:tc>
          <w:tcPr>
            <w:tcW w:w="1893" w:type="dxa"/>
          </w:tcPr>
          <w:p w:rsidR="00571099" w:rsidRDefault="00571099" w:rsidP="005C107D">
            <w:pPr>
              <w:jc w:val="both"/>
            </w:pPr>
          </w:p>
        </w:tc>
      </w:tr>
    </w:tbl>
    <w:p w:rsidR="00571099" w:rsidRDefault="00A64C9F" w:rsidP="005C107D">
      <w:pPr>
        <w:pStyle w:val="Caption"/>
        <w:jc w:val="both"/>
      </w:pPr>
      <w:r>
        <w:t xml:space="preserve">Table </w:t>
      </w:r>
      <w:fldSimple w:instr=" SEQ Table \* ARABIC ">
        <w:r>
          <w:rPr>
            <w:noProof/>
          </w:rPr>
          <w:t>4</w:t>
        </w:r>
      </w:fldSimple>
      <w:r>
        <w:t>: DDC Review participants</w:t>
      </w:r>
      <w:r w:rsidR="0051273A">
        <w:t xml:space="preserve"> (KEY: </w:t>
      </w:r>
      <w:r w:rsidR="0051273A">
        <w:rPr>
          <w:color w:val="92D050"/>
        </w:rPr>
        <w:t>Completed,</w:t>
      </w:r>
      <w:r w:rsidR="0051273A">
        <w:t xml:space="preserve"> </w:t>
      </w:r>
      <w:proofErr w:type="gramStart"/>
      <w:r w:rsidR="0051273A" w:rsidRPr="0051273A">
        <w:rPr>
          <w:color w:val="FABF8F" w:themeColor="accent6" w:themeTint="99"/>
        </w:rPr>
        <w:t>In</w:t>
      </w:r>
      <w:proofErr w:type="gramEnd"/>
      <w:r w:rsidR="0051273A" w:rsidRPr="0051273A">
        <w:rPr>
          <w:color w:val="FABF8F" w:themeColor="accent6" w:themeTint="99"/>
        </w:rPr>
        <w:t xml:space="preserve"> progress</w:t>
      </w:r>
      <w:r w:rsidR="0051273A">
        <w:t>)</w:t>
      </w:r>
    </w:p>
    <w:p w:rsidR="00571099" w:rsidRDefault="00463548" w:rsidP="005C107D">
      <w:pPr>
        <w:pStyle w:val="Heading3"/>
        <w:jc w:val="both"/>
      </w:pPr>
      <w:bookmarkStart w:id="21" w:name="_Toc465256147"/>
      <w:r>
        <w:t>Advanced Structural Integrity Assessment techniques</w:t>
      </w:r>
      <w:bookmarkEnd w:id="21"/>
    </w:p>
    <w:p w:rsidR="009A4560" w:rsidRDefault="009A4560" w:rsidP="005C107D">
      <w:pPr>
        <w:jc w:val="both"/>
      </w:pPr>
      <w:r>
        <w:t>The DDC is an opportunity to push the boundaries of Structural Integrity assessment techniques, particularly in areas where</w:t>
      </w:r>
      <w:r w:rsidR="00794709">
        <w:t xml:space="preserve"> a potential</w:t>
      </w:r>
      <w:r w:rsidR="006243EE">
        <w:t xml:space="preserve"> increase in design space can be demonstrated.</w:t>
      </w:r>
      <w:r w:rsidR="00463548">
        <w:t xml:space="preserve"> One area of potential improvement is the adoption of limit state assessment techniques. This is currently under investigation</w:t>
      </w:r>
      <w:r w:rsidR="00794709">
        <w:t xml:space="preserve"> by AMECFW and the results of this investigation will be available in the first quarter </w:t>
      </w:r>
      <w:r w:rsidR="00C81B55">
        <w:t>of 2017. This study shall have an impact on the future development direction of the DDC and in particular the definition of load factors for each damage mechanism.</w:t>
      </w:r>
    </w:p>
    <w:p w:rsidR="005D17E5" w:rsidRPr="009A4560" w:rsidRDefault="005D17E5" w:rsidP="005C107D">
      <w:pPr>
        <w:jc w:val="both"/>
      </w:pPr>
      <w:r>
        <w:t>Another area of potential advancement is the adoption of a fully probabilistic system based code. ASME has made some progress in this area with the development of risk informed methodology (RIM</w:t>
      </w:r>
      <w:r w:rsidR="00A67465">
        <w:t xml:space="preserve"> – Reliability and Integrity Management</w:t>
      </w:r>
      <w:r>
        <w:t>).</w:t>
      </w:r>
      <w:r w:rsidR="00A67465">
        <w:t xml:space="preserve"> It is recommended that this is investigated further in 2017, primarily to determine if the adoption of such techniques would be advantageous to DEMO and if so, how could they be adopted by the DDC.</w:t>
      </w:r>
    </w:p>
    <w:p w:rsidR="000450E1" w:rsidRDefault="000450E1" w:rsidP="005C107D">
      <w:pPr>
        <w:pStyle w:val="Heading1"/>
        <w:jc w:val="both"/>
      </w:pPr>
      <w:bookmarkStart w:id="22" w:name="_Toc465256148"/>
      <w:r>
        <w:t>Conclusion</w:t>
      </w:r>
      <w:r w:rsidR="001F4C9A">
        <w:t xml:space="preserve"> &amp; Recommendations</w:t>
      </w:r>
      <w:bookmarkEnd w:id="22"/>
    </w:p>
    <w:p w:rsidR="001F4C9A" w:rsidRDefault="00526221" w:rsidP="00526221">
      <w:r>
        <w:t>The DDC now consists of a draft structure that is partially populated. This struc</w:t>
      </w:r>
      <w:r w:rsidR="001F4C9A">
        <w:t>ture now needs to be reviewed to ensure that all interested parties are in agreement with the direction the DDC is going. The population of the DDC shall occur as and when design rules are developed to a state where they have been validated, tested and are ready for designers to use.</w:t>
      </w:r>
    </w:p>
    <w:p w:rsidR="001F4C9A" w:rsidRDefault="001F4C9A" w:rsidP="00526221">
      <w:r>
        <w:t>The following recommendations are made for the future development of the DDC:</w:t>
      </w:r>
    </w:p>
    <w:p w:rsidR="001F4C9A" w:rsidRDefault="001F4C9A" w:rsidP="00AF7CDD">
      <w:pPr>
        <w:pStyle w:val="ListParagraph"/>
        <w:numPr>
          <w:ilvl w:val="0"/>
          <w:numId w:val="14"/>
        </w:numPr>
        <w:jc w:val="both"/>
      </w:pPr>
      <w:r>
        <w:t>Produce a DDC strategy document with timescales that are aligned with the DEMO roadmap.</w:t>
      </w:r>
    </w:p>
    <w:p w:rsidR="001F4C9A" w:rsidDel="00D5275C" w:rsidRDefault="004B3BE0" w:rsidP="00AF7CDD">
      <w:pPr>
        <w:pStyle w:val="ListParagraph"/>
        <w:numPr>
          <w:ilvl w:val="0"/>
          <w:numId w:val="14"/>
        </w:numPr>
        <w:jc w:val="both"/>
        <w:rPr>
          <w:del w:id="23" w:author="Kalsey, Manminder" w:date="2017-03-28T16:29:00Z"/>
        </w:rPr>
      </w:pPr>
      <w:del w:id="24" w:author="Kalsey, Manminder" w:date="2017-03-28T16:29:00Z">
        <w:r w:rsidDel="00D5275C">
          <w:delText>Work on the DDC in 2017 should be put on hold with resource redirected to technical activities.</w:delText>
        </w:r>
      </w:del>
    </w:p>
    <w:p w:rsidR="004B3BE0" w:rsidRDefault="004B3BE0" w:rsidP="00AF7CDD">
      <w:pPr>
        <w:pStyle w:val="ListParagraph"/>
        <w:numPr>
          <w:ilvl w:val="0"/>
          <w:numId w:val="14"/>
        </w:numPr>
        <w:jc w:val="both"/>
      </w:pPr>
      <w:r>
        <w:t>The DME’s need to take ownership of their associated design rules within the DDC.</w:t>
      </w:r>
    </w:p>
    <w:p w:rsidR="004B3BE0" w:rsidRDefault="004B3BE0" w:rsidP="00AF7CDD">
      <w:pPr>
        <w:pStyle w:val="ListParagraph"/>
        <w:numPr>
          <w:ilvl w:val="0"/>
          <w:numId w:val="14"/>
        </w:numPr>
        <w:jc w:val="both"/>
      </w:pPr>
      <w:r>
        <w:t>The findings from the Limit State assessment should be taken forward and implemented into the DDC strategy.</w:t>
      </w:r>
    </w:p>
    <w:p w:rsidR="004B3BE0" w:rsidRDefault="004B3BE0" w:rsidP="00AF7CDD">
      <w:pPr>
        <w:pStyle w:val="ListParagraph"/>
        <w:numPr>
          <w:ilvl w:val="0"/>
          <w:numId w:val="14"/>
        </w:numPr>
        <w:jc w:val="both"/>
      </w:pPr>
      <w:r>
        <w:t>The possibility of utilising the RIM methodology should be reviewed.</w:t>
      </w:r>
    </w:p>
    <w:p w:rsidR="004B3BE0" w:rsidRDefault="00736A20" w:rsidP="00AF7CDD">
      <w:pPr>
        <w:pStyle w:val="ListParagraph"/>
        <w:numPr>
          <w:ilvl w:val="0"/>
          <w:numId w:val="14"/>
        </w:numPr>
        <w:jc w:val="both"/>
      </w:pPr>
      <w:r>
        <w:t>The DME’s should ensure that their damage mechanism covers the assessment of all three elements of a PFC (if relevant).</w:t>
      </w:r>
    </w:p>
    <w:p w:rsidR="00736A20" w:rsidRDefault="00736A20" w:rsidP="00AF7CDD">
      <w:pPr>
        <w:pStyle w:val="ListParagraph"/>
        <w:numPr>
          <w:ilvl w:val="0"/>
          <w:numId w:val="14"/>
        </w:numPr>
        <w:jc w:val="both"/>
      </w:pPr>
      <w:r>
        <w:t xml:space="preserve">The DME’s need to account for </w:t>
      </w:r>
      <w:r w:rsidR="00FB312A">
        <w:t>the complete lifecycle of a component (start of life to end of life).</w:t>
      </w:r>
    </w:p>
    <w:p w:rsidR="005411A9" w:rsidRDefault="005411A9" w:rsidP="00AF7CDD">
      <w:pPr>
        <w:pStyle w:val="ListParagraph"/>
        <w:numPr>
          <w:ilvl w:val="0"/>
          <w:numId w:val="14"/>
        </w:numPr>
        <w:jc w:val="both"/>
      </w:pPr>
      <w:r>
        <w:t>The development of all damage mechanisms (currently in progress) needs to continue as none are yet ready for release.</w:t>
      </w:r>
    </w:p>
    <w:p w:rsidR="0006070E" w:rsidRDefault="0006070E" w:rsidP="00AF7CDD">
      <w:pPr>
        <w:pStyle w:val="ListParagraph"/>
        <w:numPr>
          <w:ilvl w:val="0"/>
          <w:numId w:val="14"/>
        </w:numPr>
        <w:jc w:val="both"/>
        <w:rPr>
          <w:ins w:id="25" w:author="Kalsey, Manminder" w:date="2017-03-28T16:41:00Z"/>
        </w:rPr>
      </w:pPr>
      <w:r>
        <w:lastRenderedPageBreak/>
        <w:t>The Creep Fatigue Assessment tool needs to allow to possibility to use RCC-</w:t>
      </w:r>
      <w:proofErr w:type="spellStart"/>
      <w:r>
        <w:t>MRx</w:t>
      </w:r>
      <w:proofErr w:type="spellEnd"/>
      <w:r>
        <w:t xml:space="preserve"> design rules, thus making it useful to the BB community.</w:t>
      </w:r>
    </w:p>
    <w:p w:rsidR="00D5275C" w:rsidRDefault="00D5275C" w:rsidP="00AF7CDD">
      <w:pPr>
        <w:pStyle w:val="ListParagraph"/>
        <w:numPr>
          <w:ilvl w:val="0"/>
          <w:numId w:val="14"/>
        </w:numPr>
        <w:jc w:val="both"/>
      </w:pPr>
      <w:ins w:id="26" w:author="Kalsey, Manminder" w:date="2017-03-28T16:41:00Z">
        <w:r>
          <w:t xml:space="preserve">Engage key SDO’s </w:t>
        </w:r>
      </w:ins>
      <w:ins w:id="27" w:author="Kalsey, Manminder" w:date="2017-03-28T16:42:00Z">
        <w:r w:rsidR="008E00A7">
          <w:t>and</w:t>
        </w:r>
      </w:ins>
      <w:ins w:id="28" w:author="Kalsey, Manminder" w:date="2017-03-31T09:22:00Z">
        <w:r w:rsidR="003932A2">
          <w:t xml:space="preserve"> build collaborative efforts.</w:t>
        </w:r>
      </w:ins>
      <w:ins w:id="29" w:author="Kalsey, Manminder" w:date="2017-03-28T16:42:00Z">
        <w:r w:rsidR="008E00A7">
          <w:t xml:space="preserve"> </w:t>
        </w:r>
      </w:ins>
    </w:p>
    <w:p w:rsidR="000450E1" w:rsidRDefault="00E20034" w:rsidP="00807D32">
      <w:pPr>
        <w:jc w:val="both"/>
      </w:pPr>
      <w:r>
        <w:t>It must be noted, that at the time of writing, all of the activities being carried out within the DDC project had not been reviewed. As such, some additional recommendations may be raised at a later date.</w:t>
      </w:r>
    </w:p>
    <w:bookmarkStart w:id="30" w:name="_Toc465256149" w:displacedByCustomXml="next"/>
    <w:sdt>
      <w:sdtPr>
        <w:rPr>
          <w:rFonts w:asciiTheme="minorHAnsi" w:eastAsiaTheme="minorHAnsi" w:hAnsiTheme="minorHAnsi" w:cstheme="minorBidi"/>
          <w:b w:val="0"/>
          <w:bCs w:val="0"/>
          <w:color w:val="auto"/>
          <w:sz w:val="22"/>
          <w:szCs w:val="22"/>
        </w:rPr>
        <w:id w:val="1724025212"/>
        <w:docPartObj>
          <w:docPartGallery w:val="Bibliographies"/>
          <w:docPartUnique/>
        </w:docPartObj>
      </w:sdtPr>
      <w:sdtEndPr/>
      <w:sdtContent>
        <w:p w:rsidR="00807D32" w:rsidRDefault="00807D32">
          <w:pPr>
            <w:pStyle w:val="Heading1"/>
          </w:pPr>
          <w:r>
            <w:t>References</w:t>
          </w:r>
          <w:bookmarkEnd w:id="30"/>
        </w:p>
        <w:p w:rsidR="00807D32" w:rsidRDefault="00807D32" w:rsidP="00807D3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15"/>
          </w:tblGrid>
          <w:tr w:rsidR="00807D32">
            <w:trPr>
              <w:tblCellSpacing w:w="15" w:type="dxa"/>
            </w:trPr>
            <w:tc>
              <w:tcPr>
                <w:tcW w:w="50" w:type="pct"/>
                <w:hideMark/>
              </w:tcPr>
              <w:p w:rsidR="00807D32" w:rsidRDefault="00807D32">
                <w:pPr>
                  <w:pStyle w:val="Bibliography"/>
                  <w:rPr>
                    <w:noProof/>
                  </w:rPr>
                </w:pPr>
                <w:r>
                  <w:rPr>
                    <w:noProof/>
                  </w:rPr>
                  <w:t xml:space="preserve">[1] </w:t>
                </w:r>
              </w:p>
            </w:tc>
            <w:tc>
              <w:tcPr>
                <w:tcW w:w="0" w:type="auto"/>
                <w:hideMark/>
              </w:tcPr>
              <w:p w:rsidR="00807D32" w:rsidRDefault="00807D32">
                <w:pPr>
                  <w:pStyle w:val="Bibliography"/>
                  <w:rPr>
                    <w:noProof/>
                  </w:rPr>
                </w:pPr>
                <w:r>
                  <w:rPr>
                    <w:noProof/>
                  </w:rPr>
                  <w:t>CCFE, “DDC Part 1 General Information v1.0,” 2016.</w:t>
                </w:r>
              </w:p>
            </w:tc>
          </w:tr>
          <w:tr w:rsidR="00807D32">
            <w:trPr>
              <w:tblCellSpacing w:w="15" w:type="dxa"/>
            </w:trPr>
            <w:tc>
              <w:tcPr>
                <w:tcW w:w="50" w:type="pct"/>
                <w:hideMark/>
              </w:tcPr>
              <w:p w:rsidR="00807D32" w:rsidRDefault="00807D32">
                <w:pPr>
                  <w:pStyle w:val="Bibliography"/>
                  <w:rPr>
                    <w:noProof/>
                  </w:rPr>
                </w:pPr>
                <w:r>
                  <w:rPr>
                    <w:noProof/>
                  </w:rPr>
                  <w:t xml:space="preserve">[2] </w:t>
                </w:r>
              </w:p>
            </w:tc>
            <w:tc>
              <w:tcPr>
                <w:tcW w:w="0" w:type="auto"/>
                <w:hideMark/>
              </w:tcPr>
              <w:p w:rsidR="00807D32" w:rsidRDefault="00807D32">
                <w:pPr>
                  <w:pStyle w:val="Bibliography"/>
                  <w:rPr>
                    <w:noProof/>
                  </w:rPr>
                </w:pPr>
                <w:r>
                  <w:rPr>
                    <w:noProof/>
                  </w:rPr>
                  <w:t>CCFE, “DDC Part 5 Rule Justification v1.0,” 2016.</w:t>
                </w:r>
              </w:p>
            </w:tc>
          </w:tr>
          <w:tr w:rsidR="00807D32">
            <w:trPr>
              <w:tblCellSpacing w:w="15" w:type="dxa"/>
            </w:trPr>
            <w:tc>
              <w:tcPr>
                <w:tcW w:w="50" w:type="pct"/>
                <w:hideMark/>
              </w:tcPr>
              <w:p w:rsidR="00807D32" w:rsidRDefault="00807D32">
                <w:pPr>
                  <w:pStyle w:val="Bibliography"/>
                  <w:rPr>
                    <w:noProof/>
                  </w:rPr>
                </w:pPr>
                <w:r>
                  <w:rPr>
                    <w:noProof/>
                  </w:rPr>
                  <w:t xml:space="preserve">[3] </w:t>
                </w:r>
              </w:p>
            </w:tc>
            <w:tc>
              <w:tcPr>
                <w:tcW w:w="0" w:type="auto"/>
                <w:hideMark/>
              </w:tcPr>
              <w:p w:rsidR="00807D32" w:rsidRDefault="00807D32">
                <w:pPr>
                  <w:pStyle w:val="Bibliography"/>
                  <w:rPr>
                    <w:noProof/>
                  </w:rPr>
                </w:pPr>
                <w:r>
                  <w:rPr>
                    <w:noProof/>
                  </w:rPr>
                  <w:t>CCFE, “DDC Part 4 Example Calculaltions v1.0,” 2016.</w:t>
                </w:r>
              </w:p>
            </w:tc>
          </w:tr>
          <w:tr w:rsidR="00807D32">
            <w:trPr>
              <w:tblCellSpacing w:w="15" w:type="dxa"/>
            </w:trPr>
            <w:tc>
              <w:tcPr>
                <w:tcW w:w="50" w:type="pct"/>
                <w:hideMark/>
              </w:tcPr>
              <w:p w:rsidR="00807D32" w:rsidRDefault="00807D32">
                <w:pPr>
                  <w:pStyle w:val="Bibliography"/>
                  <w:rPr>
                    <w:noProof/>
                  </w:rPr>
                </w:pPr>
                <w:r>
                  <w:rPr>
                    <w:noProof/>
                  </w:rPr>
                  <w:t xml:space="preserve">[4] </w:t>
                </w:r>
              </w:p>
            </w:tc>
            <w:tc>
              <w:tcPr>
                <w:tcW w:w="0" w:type="auto"/>
                <w:hideMark/>
              </w:tcPr>
              <w:p w:rsidR="00807D32" w:rsidRDefault="00807D32">
                <w:pPr>
                  <w:pStyle w:val="Bibliography"/>
                  <w:rPr>
                    <w:noProof/>
                  </w:rPr>
                </w:pPr>
                <w:r>
                  <w:rPr>
                    <w:noProof/>
                  </w:rPr>
                  <w:t>CCFE, “DDC Part 3 Material Data v1.0,” 2016.</w:t>
                </w:r>
              </w:p>
            </w:tc>
          </w:tr>
          <w:tr w:rsidR="00807D32">
            <w:trPr>
              <w:tblCellSpacing w:w="15" w:type="dxa"/>
            </w:trPr>
            <w:tc>
              <w:tcPr>
                <w:tcW w:w="50" w:type="pct"/>
                <w:hideMark/>
              </w:tcPr>
              <w:p w:rsidR="00807D32" w:rsidRDefault="00807D32">
                <w:pPr>
                  <w:pStyle w:val="Bibliography"/>
                  <w:rPr>
                    <w:noProof/>
                  </w:rPr>
                </w:pPr>
                <w:r>
                  <w:rPr>
                    <w:noProof/>
                  </w:rPr>
                  <w:t xml:space="preserve">[5] </w:t>
                </w:r>
              </w:p>
            </w:tc>
            <w:tc>
              <w:tcPr>
                <w:tcW w:w="0" w:type="auto"/>
                <w:hideMark/>
              </w:tcPr>
              <w:p w:rsidR="00807D32" w:rsidRDefault="00807D32">
                <w:pPr>
                  <w:pStyle w:val="Bibliography"/>
                  <w:rPr>
                    <w:noProof/>
                  </w:rPr>
                </w:pPr>
                <w:r>
                  <w:rPr>
                    <w:noProof/>
                  </w:rPr>
                  <w:t>CCFE, “DDC Part 2 Design v1.0,” 2016.</w:t>
                </w:r>
              </w:p>
            </w:tc>
          </w:tr>
        </w:tbl>
        <w:p w:rsidR="00807D32" w:rsidRDefault="00807D32">
          <w:pPr>
            <w:rPr>
              <w:rFonts w:eastAsia="Times New Roman"/>
              <w:noProof/>
            </w:rPr>
          </w:pPr>
        </w:p>
        <w:p w:rsidR="00807D32" w:rsidRDefault="00807D32" w:rsidP="00807D32">
          <w:r>
            <w:rPr>
              <w:b/>
              <w:bCs/>
            </w:rPr>
            <w:fldChar w:fldCharType="end"/>
          </w:r>
        </w:p>
      </w:sdtContent>
    </w:sdt>
    <w:p w:rsidR="000450E1" w:rsidRPr="000450E1" w:rsidRDefault="000450E1" w:rsidP="005C107D">
      <w:pPr>
        <w:jc w:val="both"/>
      </w:pPr>
    </w:p>
    <w:sectPr w:rsidR="000450E1" w:rsidRPr="000450E1" w:rsidSect="007B3F4B">
      <w:headerReference w:type="default" r:id="rId9"/>
      <w:footerReference w:type="default" r:id="rId10"/>
      <w:headerReference w:type="first" r:id="rId11"/>
      <w:footerReference w:type="first" r:id="rId12"/>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75C" w:rsidRDefault="00D5275C" w:rsidP="0085769F">
      <w:pPr>
        <w:spacing w:after="0" w:line="240" w:lineRule="auto"/>
      </w:pPr>
      <w:r>
        <w:separator/>
      </w:r>
    </w:p>
  </w:endnote>
  <w:endnote w:type="continuationSeparator" w:id="0">
    <w:p w:rsidR="00D5275C" w:rsidRDefault="00D5275C"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75C" w:rsidRDefault="00D5275C" w:rsidP="00142C79">
    <w:pPr>
      <w:pStyle w:val="Footer"/>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386AD2">
      <w:rPr>
        <w:noProof/>
      </w:rPr>
      <w:t>2</w:t>
    </w:r>
    <w:r>
      <w:rPr>
        <w:noProof/>
      </w:rPr>
      <w:fldChar w:fldCharType="end"/>
    </w:r>
    <w:r>
      <w:rPr>
        <w:noProof/>
      </w:rPr>
      <w:t xml:space="preserve"> of</w:t>
    </w:r>
    <w:r>
      <w:t xml:space="preserve"> </w:t>
    </w:r>
    <w:fldSimple w:instr=" NUMPAGES  \* Arabic  \* MERGEFORMAT ">
      <w:r w:rsidR="00386AD2">
        <w:rPr>
          <w:noProof/>
        </w:rPr>
        <w:t>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75C" w:rsidRDefault="00D5275C"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386AD2">
      <w:rPr>
        <w:noProof/>
      </w:rPr>
      <w:t>1</w:t>
    </w:r>
    <w:r>
      <w:rPr>
        <w:noProof/>
      </w:rPr>
      <w:fldChar w:fldCharType="end"/>
    </w:r>
    <w:r>
      <w:rPr>
        <w:noProof/>
      </w:rPr>
      <w:t xml:space="preserve"> of</w:t>
    </w:r>
    <w:r>
      <w:t xml:space="preserve"> </w:t>
    </w:r>
    <w:r>
      <w:fldChar w:fldCharType="begin"/>
    </w:r>
    <w:r>
      <w:instrText xml:space="preserve"> PAGE   \* MERGEFORMAT </w:instrText>
    </w:r>
    <w:r>
      <w:fldChar w:fldCharType="separate"/>
    </w:r>
    <w:r w:rsidR="00386AD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75C" w:rsidRDefault="00D5275C" w:rsidP="0085769F">
      <w:pPr>
        <w:spacing w:after="0" w:line="240" w:lineRule="auto"/>
      </w:pPr>
      <w:r>
        <w:separator/>
      </w:r>
    </w:p>
  </w:footnote>
  <w:footnote w:type="continuationSeparator" w:id="0">
    <w:p w:rsidR="00D5275C" w:rsidRDefault="00D5275C" w:rsidP="0085769F">
      <w:pPr>
        <w:spacing w:after="0" w:line="240" w:lineRule="auto"/>
      </w:pPr>
      <w:r>
        <w:continuationSeparator/>
      </w:r>
    </w:p>
  </w:footnote>
  <w:footnote w:id="1">
    <w:p w:rsidR="00D5275C" w:rsidRPr="00142C79" w:rsidRDefault="00D5275C"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75C" w:rsidRDefault="00D5275C" w:rsidP="00DA14C3">
    <w:pPr>
      <w:pStyle w:val="Header"/>
      <w:pBdr>
        <w:bottom w:val="single" w:sz="4" w:space="1" w:color="auto"/>
      </w:pBdr>
      <w:tabs>
        <w:tab w:val="clear" w:pos="4536"/>
        <w:tab w:val="clear" w:pos="9072"/>
        <w:tab w:val="right" w:pos="9214"/>
      </w:tabs>
      <w:ind w:left="-941" w:right="-709"/>
    </w:pPr>
    <w:r>
      <w:rPr>
        <w:b/>
        <w:noProof/>
        <w:sz w:val="28"/>
        <w:szCs w:val="28"/>
        <w:lang w:eastAsia="ja-JP"/>
      </w:rPr>
      <w:drawing>
        <wp:inline distT="0" distB="0" distL="0" distR="0" wp14:anchorId="1234172C" wp14:editId="7369B5AB">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75C" w:rsidRDefault="00D5275C" w:rsidP="007D1420">
    <w:pPr>
      <w:pStyle w:val="Header"/>
      <w:tabs>
        <w:tab w:val="clear" w:pos="4536"/>
        <w:tab w:val="clear" w:pos="9072"/>
        <w:tab w:val="left" w:pos="4678"/>
      </w:tabs>
      <w:ind w:left="-941" w:right="-709"/>
      <w:jc w:val="both"/>
    </w:pPr>
    <w:r>
      <w:rPr>
        <w:b/>
        <w:noProof/>
        <w:sz w:val="28"/>
        <w:szCs w:val="28"/>
        <w:lang w:eastAsia="ja-JP"/>
      </w:rPr>
      <w:drawing>
        <wp:inline distT="0" distB="0" distL="0" distR="0" wp14:anchorId="396B5449" wp14:editId="658D5566">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603CA6"/>
    <w:multiLevelType w:val="hybridMultilevel"/>
    <w:tmpl w:val="B4525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83273A"/>
    <w:multiLevelType w:val="multilevel"/>
    <w:tmpl w:val="DA6852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7F66963"/>
    <w:multiLevelType w:val="hybridMultilevel"/>
    <w:tmpl w:val="70D65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6F0165"/>
    <w:multiLevelType w:val="hybridMultilevel"/>
    <w:tmpl w:val="5F187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4475458"/>
    <w:multiLevelType w:val="hybridMultilevel"/>
    <w:tmpl w:val="02D2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E9447B8"/>
    <w:multiLevelType w:val="hybridMultilevel"/>
    <w:tmpl w:val="56268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BF1DF3"/>
    <w:multiLevelType w:val="hybridMultilevel"/>
    <w:tmpl w:val="67F80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num>
  <w:num w:numId="3">
    <w:abstractNumId w:val="5"/>
  </w:num>
  <w:num w:numId="4">
    <w:abstractNumId w:val="5"/>
  </w:num>
  <w:num w:numId="5">
    <w:abstractNumId w:val="0"/>
  </w:num>
  <w:num w:numId="6">
    <w:abstractNumId w:val="1"/>
  </w:num>
  <w:num w:numId="7">
    <w:abstractNumId w:val="8"/>
  </w:num>
  <w:num w:numId="8">
    <w:abstractNumId w:val="3"/>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9"/>
  </w:num>
  <w:num w:numId="12">
    <w:abstractNumId w:val="2"/>
  </w:num>
  <w:num w:numId="13">
    <w:abstractNumId w:val="6"/>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32E28"/>
    <w:rsid w:val="00040601"/>
    <w:rsid w:val="000450E1"/>
    <w:rsid w:val="00050760"/>
    <w:rsid w:val="00054E49"/>
    <w:rsid w:val="000564FC"/>
    <w:rsid w:val="0006070E"/>
    <w:rsid w:val="000748F9"/>
    <w:rsid w:val="00074A0C"/>
    <w:rsid w:val="00083D65"/>
    <w:rsid w:val="0009025D"/>
    <w:rsid w:val="00094B6F"/>
    <w:rsid w:val="000A1EBA"/>
    <w:rsid w:val="000A2DEE"/>
    <w:rsid w:val="000B26EC"/>
    <w:rsid w:val="000D53DF"/>
    <w:rsid w:val="000E0848"/>
    <w:rsid w:val="000E27B9"/>
    <w:rsid w:val="000E55A3"/>
    <w:rsid w:val="000E7A11"/>
    <w:rsid w:val="0011473D"/>
    <w:rsid w:val="00121503"/>
    <w:rsid w:val="00122EAF"/>
    <w:rsid w:val="001257DA"/>
    <w:rsid w:val="00130392"/>
    <w:rsid w:val="00142C79"/>
    <w:rsid w:val="00150A52"/>
    <w:rsid w:val="00152D56"/>
    <w:rsid w:val="00165242"/>
    <w:rsid w:val="00180673"/>
    <w:rsid w:val="00190566"/>
    <w:rsid w:val="00193B4D"/>
    <w:rsid w:val="001A3D60"/>
    <w:rsid w:val="001F4C9A"/>
    <w:rsid w:val="00256CCE"/>
    <w:rsid w:val="00260BCC"/>
    <w:rsid w:val="002A022A"/>
    <w:rsid w:val="002A200F"/>
    <w:rsid w:val="002B694F"/>
    <w:rsid w:val="002B7B36"/>
    <w:rsid w:val="002C4112"/>
    <w:rsid w:val="002C5339"/>
    <w:rsid w:val="002C6E09"/>
    <w:rsid w:val="002F155A"/>
    <w:rsid w:val="00313A8A"/>
    <w:rsid w:val="003153FB"/>
    <w:rsid w:val="00330E96"/>
    <w:rsid w:val="00334BEC"/>
    <w:rsid w:val="00342714"/>
    <w:rsid w:val="00355C16"/>
    <w:rsid w:val="00364571"/>
    <w:rsid w:val="003810E4"/>
    <w:rsid w:val="00386AD2"/>
    <w:rsid w:val="0038788D"/>
    <w:rsid w:val="003932A2"/>
    <w:rsid w:val="00395A69"/>
    <w:rsid w:val="003A695D"/>
    <w:rsid w:val="003B10C9"/>
    <w:rsid w:val="003B7D80"/>
    <w:rsid w:val="003F5FAA"/>
    <w:rsid w:val="00407BD4"/>
    <w:rsid w:val="004103D8"/>
    <w:rsid w:val="004142E1"/>
    <w:rsid w:val="004231FF"/>
    <w:rsid w:val="00431EB2"/>
    <w:rsid w:val="004446C9"/>
    <w:rsid w:val="00447B3A"/>
    <w:rsid w:val="004552C2"/>
    <w:rsid w:val="004616F5"/>
    <w:rsid w:val="00463548"/>
    <w:rsid w:val="00497942"/>
    <w:rsid w:val="004B3BE0"/>
    <w:rsid w:val="004B3F97"/>
    <w:rsid w:val="004E304F"/>
    <w:rsid w:val="004F011A"/>
    <w:rsid w:val="0050505F"/>
    <w:rsid w:val="0051273A"/>
    <w:rsid w:val="00526221"/>
    <w:rsid w:val="00540A03"/>
    <w:rsid w:val="005411A9"/>
    <w:rsid w:val="005430AF"/>
    <w:rsid w:val="00547159"/>
    <w:rsid w:val="00553A0B"/>
    <w:rsid w:val="005541BB"/>
    <w:rsid w:val="0056422F"/>
    <w:rsid w:val="00567907"/>
    <w:rsid w:val="00571099"/>
    <w:rsid w:val="005844DC"/>
    <w:rsid w:val="00587543"/>
    <w:rsid w:val="005954B3"/>
    <w:rsid w:val="00595D2E"/>
    <w:rsid w:val="005A51D8"/>
    <w:rsid w:val="005C107D"/>
    <w:rsid w:val="005D0C8C"/>
    <w:rsid w:val="005D17E5"/>
    <w:rsid w:val="005D1F1F"/>
    <w:rsid w:val="005E7F07"/>
    <w:rsid w:val="006243EE"/>
    <w:rsid w:val="00624F45"/>
    <w:rsid w:val="006528E6"/>
    <w:rsid w:val="00683209"/>
    <w:rsid w:val="006A4CAC"/>
    <w:rsid w:val="006C208F"/>
    <w:rsid w:val="006C4D51"/>
    <w:rsid w:val="006D5706"/>
    <w:rsid w:val="006E254A"/>
    <w:rsid w:val="006E3CFF"/>
    <w:rsid w:val="006F64C3"/>
    <w:rsid w:val="00727039"/>
    <w:rsid w:val="00736A20"/>
    <w:rsid w:val="00741024"/>
    <w:rsid w:val="007425C8"/>
    <w:rsid w:val="00753E05"/>
    <w:rsid w:val="00760151"/>
    <w:rsid w:val="0076437F"/>
    <w:rsid w:val="00764D87"/>
    <w:rsid w:val="00782F6C"/>
    <w:rsid w:val="00786B65"/>
    <w:rsid w:val="00794709"/>
    <w:rsid w:val="007947CC"/>
    <w:rsid w:val="00794C99"/>
    <w:rsid w:val="00794F7C"/>
    <w:rsid w:val="00797063"/>
    <w:rsid w:val="007A7FCF"/>
    <w:rsid w:val="007B3F4B"/>
    <w:rsid w:val="007D0966"/>
    <w:rsid w:val="007D1420"/>
    <w:rsid w:val="007E0C0C"/>
    <w:rsid w:val="007E5B02"/>
    <w:rsid w:val="007F1574"/>
    <w:rsid w:val="0080484E"/>
    <w:rsid w:val="00807D32"/>
    <w:rsid w:val="008448AD"/>
    <w:rsid w:val="0084615F"/>
    <w:rsid w:val="00855D0C"/>
    <w:rsid w:val="0085769F"/>
    <w:rsid w:val="008613B4"/>
    <w:rsid w:val="00861EC1"/>
    <w:rsid w:val="00862E42"/>
    <w:rsid w:val="008966A6"/>
    <w:rsid w:val="008A713E"/>
    <w:rsid w:val="008B5CDD"/>
    <w:rsid w:val="008C1896"/>
    <w:rsid w:val="008C4F8C"/>
    <w:rsid w:val="008D1010"/>
    <w:rsid w:val="008E00A7"/>
    <w:rsid w:val="008F312F"/>
    <w:rsid w:val="008F62FB"/>
    <w:rsid w:val="00900772"/>
    <w:rsid w:val="00942092"/>
    <w:rsid w:val="009422C3"/>
    <w:rsid w:val="009460F6"/>
    <w:rsid w:val="00960613"/>
    <w:rsid w:val="00965D02"/>
    <w:rsid w:val="00971303"/>
    <w:rsid w:val="00972F0C"/>
    <w:rsid w:val="00974B9D"/>
    <w:rsid w:val="009751E8"/>
    <w:rsid w:val="00982599"/>
    <w:rsid w:val="0099710C"/>
    <w:rsid w:val="009A4560"/>
    <w:rsid w:val="009A5F90"/>
    <w:rsid w:val="009C407F"/>
    <w:rsid w:val="009C5D17"/>
    <w:rsid w:val="009E5E6D"/>
    <w:rsid w:val="009F6FC6"/>
    <w:rsid w:val="00A034DB"/>
    <w:rsid w:val="00A22973"/>
    <w:rsid w:val="00A33FD9"/>
    <w:rsid w:val="00A41A2E"/>
    <w:rsid w:val="00A428D2"/>
    <w:rsid w:val="00A64C9F"/>
    <w:rsid w:val="00A67465"/>
    <w:rsid w:val="00A73C89"/>
    <w:rsid w:val="00AA32F9"/>
    <w:rsid w:val="00AB4642"/>
    <w:rsid w:val="00AC01EB"/>
    <w:rsid w:val="00AD2D82"/>
    <w:rsid w:val="00AE7C11"/>
    <w:rsid w:val="00AF7CDD"/>
    <w:rsid w:val="00B0461D"/>
    <w:rsid w:val="00B126E2"/>
    <w:rsid w:val="00B3599F"/>
    <w:rsid w:val="00B3640B"/>
    <w:rsid w:val="00B40A1A"/>
    <w:rsid w:val="00B51B20"/>
    <w:rsid w:val="00B617D4"/>
    <w:rsid w:val="00B80DD2"/>
    <w:rsid w:val="00B93774"/>
    <w:rsid w:val="00B94439"/>
    <w:rsid w:val="00BA39BA"/>
    <w:rsid w:val="00BD3849"/>
    <w:rsid w:val="00BD573E"/>
    <w:rsid w:val="00BE6009"/>
    <w:rsid w:val="00C11EA0"/>
    <w:rsid w:val="00C179C6"/>
    <w:rsid w:val="00C25425"/>
    <w:rsid w:val="00C3639A"/>
    <w:rsid w:val="00C64435"/>
    <w:rsid w:val="00C72B57"/>
    <w:rsid w:val="00C81B55"/>
    <w:rsid w:val="00C857B5"/>
    <w:rsid w:val="00C92882"/>
    <w:rsid w:val="00CB6D41"/>
    <w:rsid w:val="00CC61EB"/>
    <w:rsid w:val="00CD3D11"/>
    <w:rsid w:val="00CF3083"/>
    <w:rsid w:val="00D16016"/>
    <w:rsid w:val="00D5275C"/>
    <w:rsid w:val="00D52CBC"/>
    <w:rsid w:val="00D67F10"/>
    <w:rsid w:val="00D73885"/>
    <w:rsid w:val="00D8704B"/>
    <w:rsid w:val="00DA123B"/>
    <w:rsid w:val="00DA14C3"/>
    <w:rsid w:val="00DA7213"/>
    <w:rsid w:val="00DC78ED"/>
    <w:rsid w:val="00DD2FA9"/>
    <w:rsid w:val="00DE56FA"/>
    <w:rsid w:val="00DF2E43"/>
    <w:rsid w:val="00E105C7"/>
    <w:rsid w:val="00E20034"/>
    <w:rsid w:val="00E25EAA"/>
    <w:rsid w:val="00E64250"/>
    <w:rsid w:val="00E72CE7"/>
    <w:rsid w:val="00EC1FA0"/>
    <w:rsid w:val="00ED41A1"/>
    <w:rsid w:val="00ED52C3"/>
    <w:rsid w:val="00EF30C1"/>
    <w:rsid w:val="00F056FF"/>
    <w:rsid w:val="00F2352F"/>
    <w:rsid w:val="00F47163"/>
    <w:rsid w:val="00F6690B"/>
    <w:rsid w:val="00F80561"/>
    <w:rsid w:val="00F90A80"/>
    <w:rsid w:val="00F9176A"/>
    <w:rsid w:val="00FA393A"/>
    <w:rsid w:val="00FB312A"/>
    <w:rsid w:val="00FD14B0"/>
    <w:rsid w:val="00FD6547"/>
    <w:rsid w:val="00FE2E77"/>
    <w:rsid w:val="00FE661C"/>
    <w:rsid w:val="00FF2590"/>
    <w:rsid w:val="00FF268C"/>
    <w:rsid w:val="00FF4930"/>
    <w:rsid w:val="00FF6D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61EC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07D32"/>
  </w:style>
  <w:style w:type="paragraph" w:styleId="TOC2">
    <w:name w:val="toc 2"/>
    <w:basedOn w:val="Normal"/>
    <w:next w:val="Normal"/>
    <w:autoRedefine/>
    <w:uiPriority w:val="39"/>
    <w:unhideWhenUsed/>
    <w:rsid w:val="002C5339"/>
    <w:pPr>
      <w:spacing w:after="100"/>
      <w:ind w:left="220"/>
    </w:pPr>
  </w:style>
  <w:style w:type="paragraph" w:styleId="TOC3">
    <w:name w:val="toc 3"/>
    <w:basedOn w:val="Normal"/>
    <w:next w:val="Normal"/>
    <w:autoRedefine/>
    <w:uiPriority w:val="39"/>
    <w:unhideWhenUsed/>
    <w:rsid w:val="002C5339"/>
    <w:pPr>
      <w:spacing w:after="100"/>
      <w:ind w:left="440"/>
    </w:pPr>
  </w:style>
  <w:style w:type="character" w:styleId="CommentReference">
    <w:name w:val="annotation reference"/>
    <w:basedOn w:val="DefaultParagraphFont"/>
    <w:uiPriority w:val="99"/>
    <w:semiHidden/>
    <w:unhideWhenUsed/>
    <w:rsid w:val="00FF2590"/>
    <w:rPr>
      <w:sz w:val="16"/>
      <w:szCs w:val="16"/>
    </w:rPr>
  </w:style>
  <w:style w:type="paragraph" w:styleId="CommentText">
    <w:name w:val="annotation text"/>
    <w:basedOn w:val="Normal"/>
    <w:link w:val="CommentTextChar"/>
    <w:uiPriority w:val="99"/>
    <w:semiHidden/>
    <w:unhideWhenUsed/>
    <w:rsid w:val="00FF2590"/>
    <w:pPr>
      <w:spacing w:line="240" w:lineRule="auto"/>
    </w:pPr>
    <w:rPr>
      <w:sz w:val="20"/>
      <w:szCs w:val="20"/>
    </w:rPr>
  </w:style>
  <w:style w:type="character" w:customStyle="1" w:styleId="CommentTextChar">
    <w:name w:val="Comment Text Char"/>
    <w:basedOn w:val="DefaultParagraphFont"/>
    <w:link w:val="CommentText"/>
    <w:uiPriority w:val="99"/>
    <w:semiHidden/>
    <w:rsid w:val="00FF2590"/>
    <w:rPr>
      <w:sz w:val="20"/>
      <w:szCs w:val="20"/>
    </w:rPr>
  </w:style>
  <w:style w:type="paragraph" w:styleId="CommentSubject">
    <w:name w:val="annotation subject"/>
    <w:basedOn w:val="CommentText"/>
    <w:next w:val="CommentText"/>
    <w:link w:val="CommentSubjectChar"/>
    <w:uiPriority w:val="99"/>
    <w:semiHidden/>
    <w:unhideWhenUsed/>
    <w:rsid w:val="00FF2590"/>
    <w:rPr>
      <w:b/>
      <w:bCs/>
    </w:rPr>
  </w:style>
  <w:style w:type="character" w:customStyle="1" w:styleId="CommentSubjectChar">
    <w:name w:val="Comment Subject Char"/>
    <w:basedOn w:val="CommentTextChar"/>
    <w:link w:val="CommentSubject"/>
    <w:uiPriority w:val="99"/>
    <w:semiHidden/>
    <w:rsid w:val="00FF259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A14C3"/>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4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61EC1"/>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07D32"/>
  </w:style>
  <w:style w:type="paragraph" w:styleId="TOC2">
    <w:name w:val="toc 2"/>
    <w:basedOn w:val="Normal"/>
    <w:next w:val="Normal"/>
    <w:autoRedefine/>
    <w:uiPriority w:val="39"/>
    <w:unhideWhenUsed/>
    <w:rsid w:val="002C5339"/>
    <w:pPr>
      <w:spacing w:after="100"/>
      <w:ind w:left="220"/>
    </w:pPr>
  </w:style>
  <w:style w:type="paragraph" w:styleId="TOC3">
    <w:name w:val="toc 3"/>
    <w:basedOn w:val="Normal"/>
    <w:next w:val="Normal"/>
    <w:autoRedefine/>
    <w:uiPriority w:val="39"/>
    <w:unhideWhenUsed/>
    <w:rsid w:val="002C5339"/>
    <w:pPr>
      <w:spacing w:after="100"/>
      <w:ind w:left="440"/>
    </w:pPr>
  </w:style>
  <w:style w:type="character" w:styleId="CommentReference">
    <w:name w:val="annotation reference"/>
    <w:basedOn w:val="DefaultParagraphFont"/>
    <w:uiPriority w:val="99"/>
    <w:semiHidden/>
    <w:unhideWhenUsed/>
    <w:rsid w:val="00FF2590"/>
    <w:rPr>
      <w:sz w:val="16"/>
      <w:szCs w:val="16"/>
    </w:rPr>
  </w:style>
  <w:style w:type="paragraph" w:styleId="CommentText">
    <w:name w:val="annotation text"/>
    <w:basedOn w:val="Normal"/>
    <w:link w:val="CommentTextChar"/>
    <w:uiPriority w:val="99"/>
    <w:semiHidden/>
    <w:unhideWhenUsed/>
    <w:rsid w:val="00FF2590"/>
    <w:pPr>
      <w:spacing w:line="240" w:lineRule="auto"/>
    </w:pPr>
    <w:rPr>
      <w:sz w:val="20"/>
      <w:szCs w:val="20"/>
    </w:rPr>
  </w:style>
  <w:style w:type="character" w:customStyle="1" w:styleId="CommentTextChar">
    <w:name w:val="Comment Text Char"/>
    <w:basedOn w:val="DefaultParagraphFont"/>
    <w:link w:val="CommentText"/>
    <w:uiPriority w:val="99"/>
    <w:semiHidden/>
    <w:rsid w:val="00FF2590"/>
    <w:rPr>
      <w:sz w:val="20"/>
      <w:szCs w:val="20"/>
    </w:rPr>
  </w:style>
  <w:style w:type="paragraph" w:styleId="CommentSubject">
    <w:name w:val="annotation subject"/>
    <w:basedOn w:val="CommentText"/>
    <w:next w:val="CommentText"/>
    <w:link w:val="CommentSubjectChar"/>
    <w:uiPriority w:val="99"/>
    <w:semiHidden/>
    <w:unhideWhenUsed/>
    <w:rsid w:val="00FF2590"/>
    <w:rPr>
      <w:b/>
      <w:bCs/>
    </w:rPr>
  </w:style>
  <w:style w:type="character" w:customStyle="1" w:styleId="CommentSubjectChar">
    <w:name w:val="Comment Subject Char"/>
    <w:basedOn w:val="CommentTextChar"/>
    <w:link w:val="CommentSubject"/>
    <w:uiPriority w:val="99"/>
    <w:semiHidden/>
    <w:rsid w:val="00FF25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3759">
      <w:bodyDiv w:val="1"/>
      <w:marLeft w:val="0"/>
      <w:marRight w:val="0"/>
      <w:marTop w:val="0"/>
      <w:marBottom w:val="0"/>
      <w:divBdr>
        <w:top w:val="none" w:sz="0" w:space="0" w:color="auto"/>
        <w:left w:val="none" w:sz="0" w:space="0" w:color="auto"/>
        <w:bottom w:val="none" w:sz="0" w:space="0" w:color="auto"/>
        <w:right w:val="none" w:sz="0" w:space="0" w:color="auto"/>
      </w:divBdr>
    </w:div>
    <w:div w:id="443693662">
      <w:bodyDiv w:val="1"/>
      <w:marLeft w:val="0"/>
      <w:marRight w:val="0"/>
      <w:marTop w:val="0"/>
      <w:marBottom w:val="0"/>
      <w:divBdr>
        <w:top w:val="none" w:sz="0" w:space="0" w:color="auto"/>
        <w:left w:val="none" w:sz="0" w:space="0" w:color="auto"/>
        <w:bottom w:val="none" w:sz="0" w:space="0" w:color="auto"/>
        <w:right w:val="none" w:sz="0" w:space="0" w:color="auto"/>
      </w:divBdr>
    </w:div>
    <w:div w:id="477233739">
      <w:bodyDiv w:val="1"/>
      <w:marLeft w:val="0"/>
      <w:marRight w:val="0"/>
      <w:marTop w:val="0"/>
      <w:marBottom w:val="0"/>
      <w:divBdr>
        <w:top w:val="none" w:sz="0" w:space="0" w:color="auto"/>
        <w:left w:val="none" w:sz="0" w:space="0" w:color="auto"/>
        <w:bottom w:val="none" w:sz="0" w:space="0" w:color="auto"/>
        <w:right w:val="none" w:sz="0" w:space="0" w:color="auto"/>
      </w:divBdr>
      <w:divsChild>
        <w:div w:id="2048290856">
          <w:marLeft w:val="0"/>
          <w:marRight w:val="0"/>
          <w:marTop w:val="30"/>
          <w:marBottom w:val="0"/>
          <w:divBdr>
            <w:top w:val="single" w:sz="6" w:space="0" w:color="CCCCCC"/>
            <w:left w:val="single" w:sz="6" w:space="0" w:color="CCCCCC"/>
            <w:bottom w:val="single" w:sz="6" w:space="0" w:color="CCCCCC"/>
            <w:right w:val="single" w:sz="6" w:space="0" w:color="CCCCCC"/>
          </w:divBdr>
        </w:div>
      </w:divsChild>
    </w:div>
    <w:div w:id="990137918">
      <w:bodyDiv w:val="1"/>
      <w:marLeft w:val="0"/>
      <w:marRight w:val="0"/>
      <w:marTop w:val="0"/>
      <w:marBottom w:val="0"/>
      <w:divBdr>
        <w:top w:val="none" w:sz="0" w:space="0" w:color="auto"/>
        <w:left w:val="none" w:sz="0" w:space="0" w:color="auto"/>
        <w:bottom w:val="none" w:sz="0" w:space="0" w:color="auto"/>
        <w:right w:val="none" w:sz="0" w:space="0" w:color="auto"/>
      </w:divBdr>
    </w:div>
    <w:div w:id="1069229977">
      <w:bodyDiv w:val="1"/>
      <w:marLeft w:val="0"/>
      <w:marRight w:val="0"/>
      <w:marTop w:val="0"/>
      <w:marBottom w:val="0"/>
      <w:divBdr>
        <w:top w:val="none" w:sz="0" w:space="0" w:color="auto"/>
        <w:left w:val="none" w:sz="0" w:space="0" w:color="auto"/>
        <w:bottom w:val="none" w:sz="0" w:space="0" w:color="auto"/>
        <w:right w:val="none" w:sz="0" w:space="0" w:color="auto"/>
      </w:divBdr>
    </w:div>
    <w:div w:id="1156799147">
      <w:bodyDiv w:val="1"/>
      <w:marLeft w:val="0"/>
      <w:marRight w:val="0"/>
      <w:marTop w:val="0"/>
      <w:marBottom w:val="0"/>
      <w:divBdr>
        <w:top w:val="none" w:sz="0" w:space="0" w:color="auto"/>
        <w:left w:val="none" w:sz="0" w:space="0" w:color="auto"/>
        <w:bottom w:val="none" w:sz="0" w:space="0" w:color="auto"/>
        <w:right w:val="none" w:sz="0" w:space="0" w:color="auto"/>
      </w:divBdr>
    </w:div>
    <w:div w:id="1569025903">
      <w:bodyDiv w:val="1"/>
      <w:marLeft w:val="0"/>
      <w:marRight w:val="0"/>
      <w:marTop w:val="0"/>
      <w:marBottom w:val="0"/>
      <w:divBdr>
        <w:top w:val="none" w:sz="0" w:space="0" w:color="auto"/>
        <w:left w:val="none" w:sz="0" w:space="0" w:color="auto"/>
        <w:bottom w:val="none" w:sz="0" w:space="0" w:color="auto"/>
        <w:right w:val="none" w:sz="0" w:space="0" w:color="auto"/>
      </w:divBdr>
    </w:div>
    <w:div w:id="1693066039">
      <w:bodyDiv w:val="1"/>
      <w:marLeft w:val="0"/>
      <w:marRight w:val="0"/>
      <w:marTop w:val="0"/>
      <w:marBottom w:val="0"/>
      <w:divBdr>
        <w:top w:val="none" w:sz="0" w:space="0" w:color="auto"/>
        <w:left w:val="none" w:sz="0" w:space="0" w:color="auto"/>
        <w:bottom w:val="none" w:sz="0" w:space="0" w:color="auto"/>
        <w:right w:val="none" w:sz="0" w:space="0" w:color="auto"/>
      </w:divBdr>
    </w:div>
    <w:div w:id="1932932646">
      <w:bodyDiv w:val="1"/>
      <w:marLeft w:val="0"/>
      <w:marRight w:val="0"/>
      <w:marTop w:val="0"/>
      <w:marBottom w:val="0"/>
      <w:divBdr>
        <w:top w:val="none" w:sz="0" w:space="0" w:color="auto"/>
        <w:left w:val="none" w:sz="0" w:space="0" w:color="auto"/>
        <w:bottom w:val="none" w:sz="0" w:space="0" w:color="auto"/>
        <w:right w:val="none" w:sz="0" w:space="0" w:color="auto"/>
      </w:divBdr>
    </w:div>
    <w:div w:id="19568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CFE.xsl" StyleName="CCFE">
  <b:Source>
    <b:Tag>CCF1</b:Tag>
    <b:SourceType>Report</b:SourceType>
    <b:Guid>{A69230FA-31E6-4692-9219-FB0077E0F739}</b:Guid>
    <b:Author>
      <b:Author>
        <b:Corporate>CCFE</b:Corporate>
      </b:Author>
    </b:Author>
    <b:Title>DDC Part 5 Rule Justification v1.0</b:Title>
    <b:Year>2016</b:Year>
    <b:RefOrder>5</b:RefOrder>
  </b:Source>
  <b:Source>
    <b:Tag>CCF162</b:Tag>
    <b:SourceType>Report</b:SourceType>
    <b:Guid>{EA94FD8E-2507-44EC-9EC7-8BCB6BD64532}</b:Guid>
    <b:Author>
      <b:Author>
        <b:Corporate>CCFE</b:Corporate>
      </b:Author>
    </b:Author>
    <b:Title>DDC Part 4 Example Calculaltions v1.0</b:Title>
    <b:Year>2016</b:Year>
    <b:RefOrder>4</b:RefOrder>
  </b:Source>
  <b:Source>
    <b:Tag>CCF161</b:Tag>
    <b:SourceType>Report</b:SourceType>
    <b:Guid>{85AD011E-BC8A-4CF8-B433-6F676834ECF8}</b:Guid>
    <b:Author>
      <b:Author>
        <b:Corporate>CCFE</b:Corporate>
      </b:Author>
    </b:Author>
    <b:Title>DDC Part 3 Material Data v1.0</b:Title>
    <b:Year>2016</b:Year>
    <b:RefOrder>3</b:RefOrder>
  </b:Source>
  <b:Source>
    <b:Tag>CCF16</b:Tag>
    <b:SourceType>Report</b:SourceType>
    <b:Guid>{7EC72660-15D8-4B30-8C8D-C7B571949ECD}</b:Guid>
    <b:Author>
      <b:Author>
        <b:Corporate>CCFE</b:Corporate>
      </b:Author>
    </b:Author>
    <b:Title>DDC Part 2 Design v1.0</b:Title>
    <b:Year>2016</b:Year>
    <b:RefOrder>2</b:RefOrder>
  </b:Source>
  <b:Source>
    <b:Tag>CCF141</b:Tag>
    <b:SourceType>Report</b:SourceType>
    <b:Guid>{485645DD-5ECF-4750-ACE5-E0D989446239}</b:Guid>
    <b:Author>
      <b:Author>
        <b:Corporate>CCFE</b:Corporate>
      </b:Author>
    </b:Author>
    <b:Title>DDC Part 1 General Information v1.0</b:Title>
    <b:Year>2016</b:Year>
    <b:RefOrder>1</b:RefOrder>
  </b:Source>
</b:Sources>
</file>

<file path=customXml/itemProps1.xml><?xml version="1.0" encoding="utf-8"?>
<ds:datastoreItem xmlns:ds="http://schemas.openxmlformats.org/officeDocument/2006/customXml" ds:itemID="{7F3DA733-9D6F-4DD6-8C22-8916A4AF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2848</Words>
  <Characters>16240</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Kalsey, Manminder</cp:lastModifiedBy>
  <cp:revision>4</cp:revision>
  <cp:lastPrinted>2014-10-13T15:08:00Z</cp:lastPrinted>
  <dcterms:created xsi:type="dcterms:W3CDTF">2017-03-31T08:21:00Z</dcterms:created>
  <dcterms:modified xsi:type="dcterms:W3CDTF">2017-03-31T08:34:00Z</dcterms:modified>
</cp:coreProperties>
</file>