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A0B" w:rsidRPr="002C4112" w:rsidRDefault="00553A0B">
      <w:pPr>
        <w:rPr>
          <w:sz w:val="12"/>
          <w:szCs w:val="12"/>
        </w:rPr>
      </w:pPr>
    </w:p>
    <w:tbl>
      <w:tblPr>
        <w:tblStyle w:val="TableGrid"/>
        <w:tblW w:w="6891" w:type="dxa"/>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38"/>
        <w:gridCol w:w="2410"/>
        <w:gridCol w:w="1843"/>
      </w:tblGrid>
      <w:tr w:rsidR="00553A0B" w:rsidTr="000A2DEE">
        <w:trPr>
          <w:jc w:val="center"/>
        </w:trPr>
        <w:tc>
          <w:tcPr>
            <w:tcW w:w="2638" w:type="dxa"/>
          </w:tcPr>
          <w:p w:rsidR="00553A0B" w:rsidRPr="00ED41A1" w:rsidRDefault="000A2DEE" w:rsidP="00EE6258">
            <w:pPr>
              <w:rPr>
                <w:b/>
                <w:i/>
              </w:rPr>
            </w:pPr>
            <w:r>
              <w:rPr>
                <w:b/>
              </w:rPr>
              <w:t xml:space="preserve">Report </w:t>
            </w:r>
            <w:r w:rsidR="00553A0B" w:rsidRPr="00ED41A1">
              <w:rPr>
                <w:b/>
              </w:rPr>
              <w:t>IDM reference No</w:t>
            </w:r>
            <w:r w:rsidR="00553A0B">
              <w:rPr>
                <w:b/>
              </w:rPr>
              <w:t>.</w:t>
            </w:r>
          </w:p>
        </w:tc>
        <w:tc>
          <w:tcPr>
            <w:tcW w:w="2410" w:type="dxa"/>
          </w:tcPr>
          <w:p w:rsidR="00553A0B" w:rsidRPr="000A2DEE" w:rsidRDefault="00553A0B" w:rsidP="00F2352F">
            <w:pPr>
              <w:rPr>
                <w:b/>
                <w:i/>
                <w:u w:val="single"/>
              </w:rPr>
            </w:pPr>
          </w:p>
        </w:tc>
        <w:tc>
          <w:tcPr>
            <w:tcW w:w="1843" w:type="dxa"/>
          </w:tcPr>
          <w:p w:rsidR="00553A0B" w:rsidRPr="00ED41A1" w:rsidRDefault="00553A0B" w:rsidP="00EE6258">
            <w:pPr>
              <w:rPr>
                <w:b/>
              </w:rPr>
            </w:pPr>
            <w:r w:rsidRPr="00ED41A1">
              <w:rPr>
                <w:b/>
              </w:rPr>
              <w:t>Version</w:t>
            </w:r>
            <w:r>
              <w:rPr>
                <w:b/>
              </w:rPr>
              <w:t>: see IDM</w:t>
            </w:r>
          </w:p>
        </w:tc>
      </w:tr>
    </w:tbl>
    <w:p w:rsidR="002A022A" w:rsidRPr="002A022A" w:rsidRDefault="002A022A" w:rsidP="00BD3849">
      <w:pPr>
        <w:spacing w:after="0" w:line="240" w:lineRule="auto"/>
        <w:jc w:val="center"/>
      </w:pPr>
    </w:p>
    <w:p w:rsidR="00497942" w:rsidRDefault="004231FF" w:rsidP="00BD3849">
      <w:pPr>
        <w:spacing w:after="0" w:line="240" w:lineRule="auto"/>
        <w:jc w:val="center"/>
        <w:rPr>
          <w:sz w:val="40"/>
          <w:szCs w:val="40"/>
        </w:rPr>
      </w:pPr>
      <w:r>
        <w:rPr>
          <w:sz w:val="40"/>
          <w:szCs w:val="40"/>
        </w:rPr>
        <w:t>Final</w:t>
      </w:r>
      <w:r w:rsidR="00DF2E43">
        <w:rPr>
          <w:sz w:val="40"/>
          <w:szCs w:val="40"/>
        </w:rPr>
        <w:t xml:space="preserve"> R</w:t>
      </w:r>
      <w:r w:rsidR="00DF2E43" w:rsidRPr="00DF2E43">
        <w:rPr>
          <w:sz w:val="40"/>
          <w:szCs w:val="40"/>
        </w:rPr>
        <w:t>eport</w:t>
      </w:r>
    </w:p>
    <w:p w:rsidR="004231FF" w:rsidRDefault="004231FF" w:rsidP="00BD3849">
      <w:pPr>
        <w:spacing w:after="0" w:line="240" w:lineRule="auto"/>
        <w:jc w:val="center"/>
        <w:rPr>
          <w:sz w:val="24"/>
          <w:szCs w:val="24"/>
        </w:rPr>
      </w:pPr>
      <w:proofErr w:type="gramStart"/>
      <w:r w:rsidRPr="004231FF">
        <w:rPr>
          <w:sz w:val="24"/>
          <w:szCs w:val="24"/>
        </w:rPr>
        <w:t>on</w:t>
      </w:r>
      <w:proofErr w:type="gramEnd"/>
      <w:r w:rsidRPr="004231FF">
        <w:rPr>
          <w:sz w:val="24"/>
          <w:szCs w:val="24"/>
        </w:rPr>
        <w:t xml:space="preserve"> Deliverable</w:t>
      </w:r>
    </w:p>
    <w:p w:rsidR="00F2352F" w:rsidRPr="004231FF" w:rsidRDefault="003B2EE3" w:rsidP="00BD3849">
      <w:pPr>
        <w:spacing w:after="0" w:line="240" w:lineRule="auto"/>
        <w:jc w:val="center"/>
        <w:rPr>
          <w:sz w:val="24"/>
          <w:szCs w:val="24"/>
        </w:rPr>
      </w:pPr>
      <w:ins w:id="0" w:author="Gorley, Mike" w:date="2016-12-14T16:01:00Z">
        <w:r>
          <w:rPr>
            <w:noProof/>
          </w:rPr>
          <w:t xml:space="preserve">MAT-1.3.1-T005-D001 - </w:t>
        </w:r>
      </w:ins>
      <w:r w:rsidR="00464A0D" w:rsidRPr="004C1706">
        <w:rPr>
          <w:noProof/>
        </w:rPr>
        <w:t>Structural Design Crtieria Development</w:t>
      </w:r>
      <w:r w:rsidR="00464A0D">
        <w:rPr>
          <w:noProof/>
        </w:rPr>
        <w:t xml:space="preserve"> – Brazed Joints</w:t>
      </w:r>
    </w:p>
    <w:p w:rsidR="003A695D" w:rsidRPr="00794F7C" w:rsidRDefault="003A695D" w:rsidP="00BD3849">
      <w:pPr>
        <w:spacing w:after="0" w:line="240" w:lineRule="auto"/>
        <w:jc w:val="center"/>
      </w:pPr>
    </w:p>
    <w:tbl>
      <w:tblPr>
        <w:tblStyle w:val="TableGrid"/>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1668"/>
        <w:gridCol w:w="3685"/>
        <w:gridCol w:w="1843"/>
        <w:gridCol w:w="2267"/>
      </w:tblGrid>
      <w:tr w:rsidR="00364571" w:rsidRPr="00B617D4" w:rsidTr="00364571">
        <w:tc>
          <w:tcPr>
            <w:tcW w:w="5353" w:type="dxa"/>
            <w:gridSpan w:val="2"/>
            <w:tcBorders>
              <w:top w:val="nil"/>
              <w:left w:val="nil"/>
              <w:bottom w:val="single" w:sz="4" w:space="0" w:color="auto"/>
              <w:right w:val="double" w:sz="4" w:space="0" w:color="auto"/>
            </w:tcBorders>
          </w:tcPr>
          <w:p w:rsidR="00364571" w:rsidRDefault="00364571" w:rsidP="00DF2E43">
            <w:pPr>
              <w:rPr>
                <w:i/>
              </w:rPr>
            </w:pPr>
          </w:p>
        </w:tc>
        <w:tc>
          <w:tcPr>
            <w:tcW w:w="1843" w:type="dxa"/>
            <w:tcBorders>
              <w:left w:val="double" w:sz="4" w:space="0" w:color="auto"/>
              <w:bottom w:val="single" w:sz="4" w:space="0" w:color="auto"/>
              <w:right w:val="single" w:sz="4" w:space="0" w:color="auto"/>
            </w:tcBorders>
          </w:tcPr>
          <w:p w:rsidR="00364571" w:rsidRPr="00F47163" w:rsidRDefault="00364571" w:rsidP="00EE6258">
            <w:pPr>
              <w:rPr>
                <w:b/>
              </w:rPr>
            </w:pPr>
            <w:r w:rsidRPr="00F47163">
              <w:rPr>
                <w:b/>
              </w:rPr>
              <w:t>Deliverable-ID</w:t>
            </w:r>
            <w:r w:rsidRPr="00142C79">
              <w:rPr>
                <w:rStyle w:val="FootnoteReference"/>
              </w:rPr>
              <w:footnoteReference w:id="1"/>
            </w:r>
          </w:p>
        </w:tc>
        <w:tc>
          <w:tcPr>
            <w:tcW w:w="2267" w:type="dxa"/>
            <w:tcBorders>
              <w:left w:val="single" w:sz="4" w:space="0" w:color="auto"/>
              <w:bottom w:val="single" w:sz="4" w:space="0" w:color="auto"/>
            </w:tcBorders>
          </w:tcPr>
          <w:p w:rsidR="00B617D4" w:rsidRPr="00B617D4" w:rsidRDefault="00595D2E" w:rsidP="00F2352F">
            <w:pPr>
              <w:rPr>
                <w:i/>
              </w:rPr>
            </w:pPr>
            <w:r w:rsidRPr="000674F8">
              <w:rPr>
                <w:i/>
              </w:rPr>
              <w:t>MAT-</w:t>
            </w:r>
            <w:r w:rsidR="000674F8" w:rsidRPr="000674F8">
              <w:rPr>
                <w:i/>
              </w:rPr>
              <w:t>1</w:t>
            </w:r>
            <w:r w:rsidRPr="000674F8">
              <w:rPr>
                <w:i/>
              </w:rPr>
              <w:t>.</w:t>
            </w:r>
            <w:r w:rsidR="000674F8" w:rsidRPr="000674F8">
              <w:rPr>
                <w:i/>
              </w:rPr>
              <w:t>3</w:t>
            </w:r>
            <w:r w:rsidRPr="000674F8">
              <w:rPr>
                <w:i/>
              </w:rPr>
              <w:t>.</w:t>
            </w:r>
            <w:r w:rsidR="000674F8" w:rsidRPr="000674F8">
              <w:rPr>
                <w:i/>
              </w:rPr>
              <w:t>1</w:t>
            </w:r>
            <w:r w:rsidR="00F2352F" w:rsidRPr="000674F8">
              <w:rPr>
                <w:i/>
              </w:rPr>
              <w:t>-</w:t>
            </w:r>
            <w:r w:rsidRPr="000674F8">
              <w:rPr>
                <w:i/>
              </w:rPr>
              <w:t>T</w:t>
            </w:r>
            <w:r w:rsidR="000674F8" w:rsidRPr="000674F8">
              <w:rPr>
                <w:i/>
              </w:rPr>
              <w:t>5</w:t>
            </w:r>
            <w:r w:rsidRPr="000674F8">
              <w:rPr>
                <w:i/>
              </w:rPr>
              <w:t>-D</w:t>
            </w:r>
            <w:r w:rsidR="000674F8" w:rsidRPr="000674F8">
              <w:rPr>
                <w:i/>
              </w:rPr>
              <w:t>1</w:t>
            </w:r>
          </w:p>
        </w:tc>
      </w:tr>
      <w:tr w:rsidR="00364571" w:rsidTr="00364571">
        <w:tc>
          <w:tcPr>
            <w:tcW w:w="1668" w:type="dxa"/>
            <w:tcBorders>
              <w:bottom w:val="single" w:sz="4" w:space="0" w:color="auto"/>
              <w:right w:val="single" w:sz="4" w:space="0" w:color="auto"/>
            </w:tcBorders>
          </w:tcPr>
          <w:p w:rsidR="00364571" w:rsidRPr="00DF2E43" w:rsidRDefault="00364571" w:rsidP="00DF2E43">
            <w:pPr>
              <w:rPr>
                <w:b/>
              </w:rPr>
            </w:pPr>
            <w:r>
              <w:rPr>
                <w:b/>
              </w:rPr>
              <w:t>Work Package</w:t>
            </w:r>
          </w:p>
        </w:tc>
        <w:tc>
          <w:tcPr>
            <w:tcW w:w="3685" w:type="dxa"/>
            <w:tcBorders>
              <w:left w:val="single" w:sz="4" w:space="0" w:color="auto"/>
              <w:bottom w:val="single" w:sz="4" w:space="0" w:color="auto"/>
              <w:right w:val="single" w:sz="4" w:space="0" w:color="auto"/>
            </w:tcBorders>
          </w:tcPr>
          <w:p w:rsidR="00364571" w:rsidRPr="00F47163" w:rsidRDefault="0056422F" w:rsidP="00DF2E43">
            <w:pPr>
              <w:rPr>
                <w:i/>
              </w:rPr>
            </w:pPr>
            <w:r>
              <w:rPr>
                <w:i/>
              </w:rPr>
              <w:t>WPMAT</w:t>
            </w:r>
          </w:p>
        </w:tc>
        <w:tc>
          <w:tcPr>
            <w:tcW w:w="1843" w:type="dxa"/>
            <w:tcBorders>
              <w:left w:val="single" w:sz="4" w:space="0" w:color="auto"/>
              <w:bottom w:val="single" w:sz="4" w:space="0" w:color="auto"/>
              <w:right w:val="single" w:sz="4" w:space="0" w:color="auto"/>
            </w:tcBorders>
          </w:tcPr>
          <w:p w:rsidR="00364571" w:rsidRPr="00F47163" w:rsidRDefault="00364571" w:rsidP="00DF2E43">
            <w:pPr>
              <w:rPr>
                <w:b/>
              </w:rPr>
            </w:pPr>
            <w:r w:rsidRPr="00F47163">
              <w:rPr>
                <w:b/>
              </w:rPr>
              <w:t>Date</w:t>
            </w:r>
          </w:p>
        </w:tc>
        <w:tc>
          <w:tcPr>
            <w:tcW w:w="2267" w:type="dxa"/>
            <w:tcBorders>
              <w:left w:val="single" w:sz="4" w:space="0" w:color="auto"/>
              <w:bottom w:val="single" w:sz="4" w:space="0" w:color="auto"/>
            </w:tcBorders>
          </w:tcPr>
          <w:p w:rsidR="00364571" w:rsidRPr="003810E4" w:rsidRDefault="00B617D4" w:rsidP="00F2352F">
            <w:pPr>
              <w:rPr>
                <w:i/>
              </w:rPr>
            </w:pPr>
            <w:r w:rsidRPr="007F59D3">
              <w:rPr>
                <w:i/>
              </w:rPr>
              <w:t>3</w:t>
            </w:r>
            <w:r w:rsidR="00364571" w:rsidRPr="007F59D3">
              <w:rPr>
                <w:i/>
              </w:rPr>
              <w:t>1</w:t>
            </w:r>
            <w:r w:rsidR="00982599" w:rsidRPr="007F59D3">
              <w:rPr>
                <w:i/>
              </w:rPr>
              <w:t>st</w:t>
            </w:r>
            <w:r w:rsidR="00364571" w:rsidRPr="007F59D3">
              <w:rPr>
                <w:i/>
              </w:rPr>
              <w:t xml:space="preserve">  </w:t>
            </w:r>
            <w:r w:rsidR="00F2352F" w:rsidRPr="007F59D3">
              <w:rPr>
                <w:i/>
              </w:rPr>
              <w:t>Oct</w:t>
            </w:r>
            <w:r w:rsidR="00364571" w:rsidRPr="007F59D3">
              <w:rPr>
                <w:i/>
              </w:rPr>
              <w:t>. 201</w:t>
            </w:r>
            <w:r w:rsidR="00F2352F" w:rsidRPr="007F59D3">
              <w:rPr>
                <w:i/>
              </w:rPr>
              <w:t>6</w:t>
            </w:r>
          </w:p>
        </w:tc>
      </w:tr>
      <w:tr w:rsidR="00364571" w:rsidTr="00364571">
        <w:tc>
          <w:tcPr>
            <w:tcW w:w="1668" w:type="dxa"/>
            <w:tcBorders>
              <w:top w:val="single" w:sz="4" w:space="0" w:color="auto"/>
              <w:bottom w:val="single" w:sz="4" w:space="0" w:color="auto"/>
              <w:right w:val="single" w:sz="4" w:space="0" w:color="auto"/>
            </w:tcBorders>
          </w:tcPr>
          <w:p w:rsidR="00364571" w:rsidRPr="00DF2E43" w:rsidRDefault="00364571" w:rsidP="00EE6258">
            <w:pPr>
              <w:rPr>
                <w:b/>
              </w:rPr>
            </w:pPr>
            <w:r w:rsidRPr="00DF2E43">
              <w:rPr>
                <w:b/>
              </w:rPr>
              <w:t>Project Leader</w:t>
            </w:r>
          </w:p>
        </w:tc>
        <w:tc>
          <w:tcPr>
            <w:tcW w:w="7795" w:type="dxa"/>
            <w:gridSpan w:val="3"/>
            <w:tcBorders>
              <w:top w:val="single" w:sz="4" w:space="0" w:color="auto"/>
              <w:left w:val="single" w:sz="4" w:space="0" w:color="auto"/>
              <w:bottom w:val="single" w:sz="4" w:space="0" w:color="auto"/>
            </w:tcBorders>
          </w:tcPr>
          <w:p w:rsidR="00364571" w:rsidRPr="000A2DEE" w:rsidRDefault="004B3F97" w:rsidP="00EE6258">
            <w:pPr>
              <w:rPr>
                <w:i/>
                <w:strike/>
              </w:rPr>
            </w:pPr>
            <w:r>
              <w:rPr>
                <w:i/>
              </w:rPr>
              <w:t>Michael Rieth</w:t>
            </w:r>
          </w:p>
        </w:tc>
      </w:tr>
      <w:tr w:rsidR="00364571" w:rsidRPr="00364571" w:rsidTr="00364571">
        <w:tc>
          <w:tcPr>
            <w:tcW w:w="9463" w:type="dxa"/>
            <w:gridSpan w:val="4"/>
            <w:tcBorders>
              <w:top w:val="single" w:sz="4" w:space="0" w:color="auto"/>
              <w:bottom w:val="single" w:sz="4" w:space="0" w:color="auto"/>
            </w:tcBorders>
            <w:shd w:val="clear" w:color="auto" w:fill="D9D9D9" w:themeFill="background1" w:themeFillShade="D9"/>
          </w:tcPr>
          <w:p w:rsidR="00364571" w:rsidRPr="00364571" w:rsidRDefault="00364571" w:rsidP="00EE6258">
            <w:pPr>
              <w:rPr>
                <w:sz w:val="12"/>
                <w:szCs w:val="12"/>
              </w:rPr>
            </w:pPr>
          </w:p>
        </w:tc>
      </w:tr>
      <w:tr w:rsidR="00364571" w:rsidTr="00364571">
        <w:tc>
          <w:tcPr>
            <w:tcW w:w="1668" w:type="dxa"/>
            <w:tcBorders>
              <w:top w:val="single" w:sz="4" w:space="0" w:color="auto"/>
              <w:bottom w:val="single" w:sz="4" w:space="0" w:color="auto"/>
              <w:right w:val="single" w:sz="4" w:space="0" w:color="auto"/>
            </w:tcBorders>
          </w:tcPr>
          <w:p w:rsidR="00364571" w:rsidRDefault="00364571" w:rsidP="00EE6258">
            <w:pPr>
              <w:rPr>
                <w:b/>
              </w:rPr>
            </w:pPr>
            <w:r w:rsidRPr="00364571">
              <w:rPr>
                <w:b/>
              </w:rPr>
              <w:t>TS Title</w:t>
            </w:r>
          </w:p>
        </w:tc>
        <w:tc>
          <w:tcPr>
            <w:tcW w:w="7795" w:type="dxa"/>
            <w:gridSpan w:val="3"/>
            <w:tcBorders>
              <w:top w:val="single" w:sz="4" w:space="0" w:color="auto"/>
              <w:left w:val="single" w:sz="4" w:space="0" w:color="auto"/>
              <w:bottom w:val="single" w:sz="4" w:space="0" w:color="auto"/>
              <w:right w:val="double" w:sz="4" w:space="0" w:color="auto"/>
            </w:tcBorders>
          </w:tcPr>
          <w:p w:rsidR="00364571" w:rsidRPr="00F47163" w:rsidRDefault="000674F8" w:rsidP="00260BCC">
            <w:pPr>
              <w:rPr>
                <w:i/>
              </w:rPr>
            </w:pPr>
            <w:r w:rsidRPr="00B41A0C">
              <w:rPr>
                <w:rFonts w:ascii="Calibri" w:hAnsi="Calibri"/>
                <w:sz w:val="21"/>
                <w:szCs w:val="20"/>
              </w:rPr>
              <w:t>Structural Design Criteria Development: Brazed Joints</w:t>
            </w:r>
            <w:r w:rsidR="00F2352F" w:rsidRPr="00B41A0C">
              <w:rPr>
                <w:rFonts w:ascii="Calibri" w:hAnsi="Calibri"/>
                <w:sz w:val="21"/>
                <w:szCs w:val="20"/>
              </w:rPr>
              <w:t xml:space="preserve">  </w:t>
            </w:r>
          </w:p>
        </w:tc>
      </w:tr>
      <w:tr w:rsidR="00C64435" w:rsidTr="00364571">
        <w:tc>
          <w:tcPr>
            <w:tcW w:w="1668" w:type="dxa"/>
            <w:tcBorders>
              <w:top w:val="single" w:sz="4" w:space="0" w:color="auto"/>
              <w:bottom w:val="single" w:sz="4" w:space="0" w:color="auto"/>
              <w:right w:val="single" w:sz="4" w:space="0" w:color="auto"/>
            </w:tcBorders>
          </w:tcPr>
          <w:p w:rsidR="00C64435" w:rsidRPr="00DF2E43" w:rsidRDefault="00C64435" w:rsidP="00EE6258">
            <w:pPr>
              <w:rPr>
                <w:b/>
              </w:rPr>
            </w:pPr>
            <w:r>
              <w:rPr>
                <w:b/>
              </w:rPr>
              <w:t>TS Ref. No.</w:t>
            </w:r>
          </w:p>
        </w:tc>
        <w:tc>
          <w:tcPr>
            <w:tcW w:w="3685" w:type="dxa"/>
            <w:tcBorders>
              <w:top w:val="single" w:sz="4" w:space="0" w:color="auto"/>
              <w:left w:val="single" w:sz="4" w:space="0" w:color="auto"/>
              <w:bottom w:val="single" w:sz="4" w:space="0" w:color="auto"/>
              <w:right w:val="single" w:sz="4" w:space="0" w:color="auto"/>
            </w:tcBorders>
          </w:tcPr>
          <w:p w:rsidR="00C64435" w:rsidRPr="00B617D4" w:rsidRDefault="00B41A0C" w:rsidP="00F2352F">
            <w:pPr>
              <w:rPr>
                <w:i/>
              </w:rPr>
            </w:pPr>
            <w:r w:rsidRPr="00B41A0C">
              <w:rPr>
                <w:i/>
              </w:rPr>
              <w:t>MAT-1.3.1-T005</w:t>
            </w:r>
          </w:p>
        </w:tc>
        <w:tc>
          <w:tcPr>
            <w:tcW w:w="1843" w:type="dxa"/>
            <w:tcBorders>
              <w:top w:val="single" w:sz="4" w:space="0" w:color="auto"/>
              <w:left w:val="single" w:sz="4" w:space="0" w:color="auto"/>
              <w:bottom w:val="single" w:sz="4" w:space="0" w:color="auto"/>
              <w:right w:val="single" w:sz="4" w:space="0" w:color="auto"/>
            </w:tcBorders>
          </w:tcPr>
          <w:p w:rsidR="00C64435" w:rsidRPr="00CB6D41" w:rsidRDefault="00C64435" w:rsidP="00EE6258">
            <w:pPr>
              <w:rPr>
                <w:b/>
              </w:rPr>
            </w:pPr>
            <w:r>
              <w:rPr>
                <w:b/>
              </w:rPr>
              <w:t xml:space="preserve">TS </w:t>
            </w:r>
            <w:r w:rsidRPr="00CB6D41">
              <w:rPr>
                <w:b/>
              </w:rPr>
              <w:t>IDM-link</w:t>
            </w:r>
          </w:p>
        </w:tc>
        <w:tc>
          <w:tcPr>
            <w:tcW w:w="2267" w:type="dxa"/>
            <w:tcBorders>
              <w:top w:val="single" w:sz="4" w:space="0" w:color="auto"/>
              <w:left w:val="single" w:sz="4" w:space="0" w:color="auto"/>
              <w:bottom w:val="single" w:sz="4" w:space="0" w:color="auto"/>
              <w:right w:val="double" w:sz="4" w:space="0" w:color="auto"/>
            </w:tcBorders>
          </w:tcPr>
          <w:p w:rsidR="00C64435" w:rsidRPr="00052A12" w:rsidRDefault="003B2EE3" w:rsidP="00052A12">
            <w:pPr>
              <w:rPr>
                <w:i/>
              </w:rPr>
            </w:pPr>
            <w:ins w:id="1" w:author="Gorley, Mike" w:date="2016-12-14T16:01:00Z">
              <w:r>
                <w:rPr>
                  <w:i/>
                  <w:color w:val="0070C0"/>
                  <w:u w:val="single"/>
                </w:rPr>
                <w:fldChar w:fldCharType="begin"/>
              </w:r>
              <w:r>
                <w:rPr>
                  <w:i/>
                  <w:color w:val="0070C0"/>
                  <w:u w:val="single"/>
                </w:rPr>
                <w:instrText xml:space="preserve"> HYPERLINK "https://idm.euro-fusion.org/?uid=2N4SGZ&amp;action=get_document" </w:instrText>
              </w:r>
              <w:r>
                <w:rPr>
                  <w:i/>
                  <w:color w:val="0070C0"/>
                  <w:u w:val="single"/>
                </w:rPr>
                <w:fldChar w:fldCharType="separate"/>
              </w:r>
              <w:r w:rsidRPr="003B2EE3">
                <w:rPr>
                  <w:rStyle w:val="Hyperlink"/>
                  <w:i/>
                </w:rPr>
                <w:t>2N4SGZ</w:t>
              </w:r>
              <w:r>
                <w:rPr>
                  <w:i/>
                  <w:color w:val="0070C0"/>
                  <w:u w:val="single"/>
                </w:rPr>
                <w:fldChar w:fldCharType="end"/>
              </w:r>
            </w:ins>
          </w:p>
        </w:tc>
      </w:tr>
      <w:tr w:rsidR="00C64435" w:rsidTr="00364571">
        <w:tc>
          <w:tcPr>
            <w:tcW w:w="1668" w:type="dxa"/>
            <w:tcBorders>
              <w:top w:val="single" w:sz="4" w:space="0" w:color="auto"/>
              <w:bottom w:val="single" w:sz="4" w:space="0" w:color="auto"/>
              <w:right w:val="single" w:sz="4" w:space="0" w:color="auto"/>
            </w:tcBorders>
          </w:tcPr>
          <w:p w:rsidR="00C64435" w:rsidRPr="00DF2E43" w:rsidRDefault="00C64435" w:rsidP="00EE6258">
            <w:pPr>
              <w:rPr>
                <w:b/>
              </w:rPr>
            </w:pPr>
            <w:r>
              <w:rPr>
                <w:b/>
              </w:rPr>
              <w:t>Task Owner</w:t>
            </w:r>
          </w:p>
        </w:tc>
        <w:tc>
          <w:tcPr>
            <w:tcW w:w="7795" w:type="dxa"/>
            <w:gridSpan w:val="3"/>
            <w:tcBorders>
              <w:top w:val="single" w:sz="4" w:space="0" w:color="auto"/>
              <w:left w:val="single" w:sz="4" w:space="0" w:color="auto"/>
              <w:bottom w:val="single" w:sz="4" w:space="0" w:color="auto"/>
            </w:tcBorders>
          </w:tcPr>
          <w:p w:rsidR="00C64435" w:rsidRPr="00B41A0C" w:rsidRDefault="000674F8" w:rsidP="000674F8">
            <w:r w:rsidRPr="00B41A0C">
              <w:t>Jason Hess</w:t>
            </w:r>
          </w:p>
        </w:tc>
      </w:tr>
      <w:tr w:rsidR="00C64435" w:rsidTr="00364571">
        <w:tc>
          <w:tcPr>
            <w:tcW w:w="1668" w:type="dxa"/>
            <w:tcBorders>
              <w:top w:val="single" w:sz="4" w:space="0" w:color="auto"/>
              <w:right w:val="single" w:sz="4" w:space="0" w:color="auto"/>
            </w:tcBorders>
          </w:tcPr>
          <w:p w:rsidR="00C64435" w:rsidRPr="00F47163" w:rsidRDefault="00C64435" w:rsidP="00EE6258">
            <w:pPr>
              <w:rPr>
                <w:b/>
              </w:rPr>
            </w:pPr>
            <w:r w:rsidRPr="00F47163">
              <w:rPr>
                <w:b/>
              </w:rPr>
              <w:t>RU</w:t>
            </w:r>
            <w:r>
              <w:rPr>
                <w:b/>
              </w:rPr>
              <w:t>(s)</w:t>
            </w:r>
          </w:p>
        </w:tc>
        <w:tc>
          <w:tcPr>
            <w:tcW w:w="7795" w:type="dxa"/>
            <w:gridSpan w:val="3"/>
            <w:tcBorders>
              <w:top w:val="single" w:sz="4" w:space="0" w:color="auto"/>
              <w:left w:val="single" w:sz="4" w:space="0" w:color="auto"/>
            </w:tcBorders>
          </w:tcPr>
          <w:p w:rsidR="00C64435" w:rsidRPr="00F2352F" w:rsidRDefault="00B41A0C" w:rsidP="000E55A3">
            <w:pPr>
              <w:rPr>
                <w:highlight w:val="yellow"/>
              </w:rPr>
            </w:pPr>
            <w:r w:rsidRPr="00B41A0C">
              <w:rPr>
                <w:i/>
              </w:rPr>
              <w:t>CCFE</w:t>
            </w:r>
          </w:p>
        </w:tc>
      </w:tr>
    </w:tbl>
    <w:p w:rsidR="00F47163" w:rsidRDefault="00F47163" w:rsidP="00553A0B">
      <w:pPr>
        <w:spacing w:after="0"/>
      </w:pPr>
    </w:p>
    <w:tbl>
      <w:tblPr>
        <w:tblStyle w:val="TableGrid"/>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668"/>
        <w:gridCol w:w="7795"/>
      </w:tblGrid>
      <w:tr w:rsidR="00CB6D41" w:rsidTr="00AC01EB">
        <w:tc>
          <w:tcPr>
            <w:tcW w:w="9463" w:type="dxa"/>
            <w:gridSpan w:val="2"/>
            <w:shd w:val="clear" w:color="auto" w:fill="D9D9D9" w:themeFill="background1" w:themeFillShade="D9"/>
          </w:tcPr>
          <w:p w:rsidR="00CB6D41" w:rsidRPr="00BD3849" w:rsidRDefault="00CB6D41" w:rsidP="00364571">
            <w:pPr>
              <w:rPr>
                <w:b/>
              </w:rPr>
            </w:pPr>
            <w:r w:rsidRPr="00BD3849">
              <w:rPr>
                <w:b/>
              </w:rPr>
              <w:t xml:space="preserve">Report Review </w:t>
            </w:r>
            <w:r w:rsidR="00364571">
              <w:rPr>
                <w:b/>
              </w:rPr>
              <w:t>&amp;</w:t>
            </w:r>
            <w:r w:rsidRPr="00BD3849">
              <w:rPr>
                <w:b/>
              </w:rPr>
              <w:t xml:space="preserve"> Approval</w:t>
            </w:r>
          </w:p>
        </w:tc>
      </w:tr>
      <w:tr w:rsidR="00F47163" w:rsidTr="004B3F97">
        <w:trPr>
          <w:trHeight w:val="93"/>
        </w:trPr>
        <w:tc>
          <w:tcPr>
            <w:tcW w:w="1668" w:type="dxa"/>
          </w:tcPr>
          <w:p w:rsidR="00F47163" w:rsidRPr="00F47163" w:rsidRDefault="00F47163" w:rsidP="00EE6258">
            <w:pPr>
              <w:rPr>
                <w:b/>
              </w:rPr>
            </w:pPr>
            <w:r w:rsidRPr="00F47163">
              <w:rPr>
                <w:b/>
              </w:rPr>
              <w:t>IDM role</w:t>
            </w:r>
          </w:p>
        </w:tc>
        <w:tc>
          <w:tcPr>
            <w:tcW w:w="7795" w:type="dxa"/>
          </w:tcPr>
          <w:p w:rsidR="00F47163" w:rsidRPr="00F47163" w:rsidRDefault="00F47163" w:rsidP="00EE6258">
            <w:pPr>
              <w:rPr>
                <w:b/>
              </w:rPr>
            </w:pPr>
            <w:r w:rsidRPr="00F47163">
              <w:rPr>
                <w:b/>
              </w:rPr>
              <w:t>Name(s)</w:t>
            </w:r>
          </w:p>
        </w:tc>
      </w:tr>
      <w:tr w:rsidR="00B94439" w:rsidTr="00364571">
        <w:tc>
          <w:tcPr>
            <w:tcW w:w="1668" w:type="dxa"/>
          </w:tcPr>
          <w:p w:rsidR="00B94439" w:rsidRPr="00F47163" w:rsidRDefault="00B94439" w:rsidP="00EE6258">
            <w:pPr>
              <w:rPr>
                <w:b/>
              </w:rPr>
            </w:pPr>
            <w:r>
              <w:rPr>
                <w:b/>
              </w:rPr>
              <w:t>Author</w:t>
            </w:r>
          </w:p>
        </w:tc>
        <w:tc>
          <w:tcPr>
            <w:tcW w:w="7795" w:type="dxa"/>
          </w:tcPr>
          <w:p w:rsidR="00B94439" w:rsidRPr="00F47163" w:rsidRDefault="00464A0D" w:rsidP="00EE6258">
            <w:r>
              <w:t>J. Hess</w:t>
            </w:r>
          </w:p>
        </w:tc>
      </w:tr>
      <w:tr w:rsidR="00B94439" w:rsidTr="00364571">
        <w:tc>
          <w:tcPr>
            <w:tcW w:w="1668" w:type="dxa"/>
          </w:tcPr>
          <w:p w:rsidR="00B94439" w:rsidRPr="00F47163" w:rsidRDefault="00B94439" w:rsidP="00EE6258">
            <w:pPr>
              <w:rPr>
                <w:b/>
              </w:rPr>
            </w:pPr>
            <w:r w:rsidRPr="00F47163">
              <w:rPr>
                <w:b/>
              </w:rPr>
              <w:t>Co-author(s)</w:t>
            </w:r>
          </w:p>
        </w:tc>
        <w:tc>
          <w:tcPr>
            <w:tcW w:w="7795" w:type="dxa"/>
          </w:tcPr>
          <w:p w:rsidR="00B94439" w:rsidRPr="004B3F97" w:rsidRDefault="00B94439" w:rsidP="00F2352F">
            <w:pPr>
              <w:rPr>
                <w:i/>
                <w:highlight w:val="yellow"/>
              </w:rPr>
            </w:pPr>
          </w:p>
        </w:tc>
      </w:tr>
      <w:tr w:rsidR="00B94439" w:rsidTr="00364571">
        <w:tc>
          <w:tcPr>
            <w:tcW w:w="1668" w:type="dxa"/>
          </w:tcPr>
          <w:p w:rsidR="00B94439" w:rsidRPr="00F47163" w:rsidRDefault="00B94439" w:rsidP="00EE6258">
            <w:pPr>
              <w:rPr>
                <w:b/>
              </w:rPr>
            </w:pPr>
            <w:r w:rsidRPr="00F47163">
              <w:rPr>
                <w:b/>
              </w:rPr>
              <w:t>Reviewer(s)</w:t>
            </w:r>
          </w:p>
        </w:tc>
        <w:tc>
          <w:tcPr>
            <w:tcW w:w="7795" w:type="dxa"/>
          </w:tcPr>
          <w:p w:rsidR="00B94439" w:rsidRPr="002A022A" w:rsidRDefault="000674F8" w:rsidP="00D16016">
            <w:pPr>
              <w:rPr>
                <w:i/>
              </w:rPr>
            </w:pPr>
            <w:r>
              <w:rPr>
                <w:i/>
              </w:rPr>
              <w:t>Mike Gorley</w:t>
            </w:r>
            <w:r w:rsidR="00F2352F">
              <w:rPr>
                <w:i/>
              </w:rPr>
              <w:t xml:space="preserve">       </w:t>
            </w:r>
          </w:p>
        </w:tc>
      </w:tr>
      <w:tr w:rsidR="00B94439" w:rsidRPr="00D0583F" w:rsidTr="00364571">
        <w:tc>
          <w:tcPr>
            <w:tcW w:w="1668" w:type="dxa"/>
          </w:tcPr>
          <w:p w:rsidR="00B94439" w:rsidRPr="00F47163" w:rsidRDefault="00B94439" w:rsidP="00EE6258">
            <w:pPr>
              <w:rPr>
                <w:b/>
              </w:rPr>
            </w:pPr>
            <w:r>
              <w:rPr>
                <w:b/>
              </w:rPr>
              <w:t>PMU Reviewer</w:t>
            </w:r>
          </w:p>
        </w:tc>
        <w:tc>
          <w:tcPr>
            <w:tcW w:w="7795" w:type="dxa"/>
          </w:tcPr>
          <w:p w:rsidR="00B94439" w:rsidRPr="00464A0D" w:rsidRDefault="00B94439" w:rsidP="00EE6258">
            <w:pPr>
              <w:rPr>
                <w:i/>
                <w:lang w:val="de-DE"/>
              </w:rPr>
            </w:pPr>
            <w:r w:rsidRPr="00464A0D">
              <w:rPr>
                <w:i/>
                <w:lang w:val="de-DE"/>
              </w:rPr>
              <w:t>Eberhard Diegele</w:t>
            </w:r>
            <w:r w:rsidR="00F2352F" w:rsidRPr="00464A0D">
              <w:rPr>
                <w:i/>
                <w:lang w:val="de-DE"/>
              </w:rPr>
              <w:t>, Matti Oron-Carl</w:t>
            </w:r>
          </w:p>
        </w:tc>
      </w:tr>
      <w:tr w:rsidR="00B94439" w:rsidTr="00364571">
        <w:tc>
          <w:tcPr>
            <w:tcW w:w="1668" w:type="dxa"/>
          </w:tcPr>
          <w:p w:rsidR="00B94439" w:rsidRDefault="00B94439" w:rsidP="00EE6258">
            <w:pPr>
              <w:rPr>
                <w:b/>
              </w:rPr>
            </w:pPr>
            <w:r>
              <w:rPr>
                <w:b/>
              </w:rPr>
              <w:t>Approver</w:t>
            </w:r>
          </w:p>
        </w:tc>
        <w:tc>
          <w:tcPr>
            <w:tcW w:w="7795" w:type="dxa"/>
          </w:tcPr>
          <w:p w:rsidR="00B94439" w:rsidRPr="002A022A" w:rsidRDefault="00B94439" w:rsidP="00EE6258">
            <w:pPr>
              <w:rPr>
                <w:i/>
              </w:rPr>
            </w:pPr>
            <w:r>
              <w:rPr>
                <w:i/>
              </w:rPr>
              <w:t xml:space="preserve">Michael Rieth </w:t>
            </w:r>
          </w:p>
        </w:tc>
      </w:tr>
    </w:tbl>
    <w:p w:rsidR="00794F7C" w:rsidRDefault="00794F7C" w:rsidP="00794F7C">
      <w:pPr>
        <w:spacing w:after="0"/>
      </w:pPr>
    </w:p>
    <w:tbl>
      <w:tblPr>
        <w:tblStyle w:val="TableGrid"/>
        <w:tblW w:w="9241" w:type="dxa"/>
        <w:tblCellMar>
          <w:left w:w="85" w:type="dxa"/>
          <w:right w:w="85" w:type="dxa"/>
        </w:tblCellMar>
        <w:tblLook w:val="04A0" w:firstRow="1" w:lastRow="0" w:firstColumn="1" w:lastColumn="0" w:noHBand="0" w:noVBand="1"/>
      </w:tblPr>
      <w:tblGrid>
        <w:gridCol w:w="285"/>
        <w:gridCol w:w="2097"/>
        <w:gridCol w:w="283"/>
        <w:gridCol w:w="4194"/>
        <w:gridCol w:w="284"/>
        <w:gridCol w:w="2098"/>
      </w:tblGrid>
      <w:tr w:rsidR="00553A0B" w:rsidTr="00D16016">
        <w:tc>
          <w:tcPr>
            <w:tcW w:w="283" w:type="dxa"/>
          </w:tcPr>
          <w:p w:rsidR="00553A0B" w:rsidRDefault="00464A0D" w:rsidP="00EE6258">
            <w:r>
              <w:t>X</w:t>
            </w:r>
          </w:p>
        </w:tc>
        <w:tc>
          <w:tcPr>
            <w:tcW w:w="2098" w:type="dxa"/>
            <w:tcBorders>
              <w:top w:val="nil"/>
              <w:bottom w:val="nil"/>
            </w:tcBorders>
          </w:tcPr>
          <w:p w:rsidR="00553A0B" w:rsidRDefault="00553A0B" w:rsidP="00EE6258">
            <w:r>
              <w:t>Study / Assessment</w:t>
            </w:r>
          </w:p>
        </w:tc>
        <w:tc>
          <w:tcPr>
            <w:tcW w:w="283" w:type="dxa"/>
          </w:tcPr>
          <w:p w:rsidR="00553A0B" w:rsidRDefault="00553A0B" w:rsidP="00EE6258"/>
        </w:tc>
        <w:tc>
          <w:tcPr>
            <w:tcW w:w="4195" w:type="dxa"/>
            <w:tcBorders>
              <w:top w:val="nil"/>
              <w:bottom w:val="nil"/>
            </w:tcBorders>
          </w:tcPr>
          <w:p w:rsidR="00553A0B" w:rsidRDefault="00553A0B" w:rsidP="00EE6258">
            <w:r>
              <w:t>Procurement / Commissioning of Hardware</w:t>
            </w:r>
          </w:p>
        </w:tc>
        <w:tc>
          <w:tcPr>
            <w:tcW w:w="284" w:type="dxa"/>
          </w:tcPr>
          <w:p w:rsidR="00553A0B" w:rsidRDefault="00553A0B" w:rsidP="00EE6258"/>
        </w:tc>
        <w:tc>
          <w:tcPr>
            <w:tcW w:w="2098" w:type="dxa"/>
            <w:tcBorders>
              <w:top w:val="nil"/>
              <w:bottom w:val="nil"/>
              <w:right w:val="nil"/>
            </w:tcBorders>
          </w:tcPr>
          <w:p w:rsidR="00553A0B" w:rsidRDefault="002C4112" w:rsidP="00EE6258">
            <w:r>
              <w:t>Industry</w:t>
            </w:r>
          </w:p>
        </w:tc>
      </w:tr>
    </w:tbl>
    <w:p w:rsidR="00553A0B" w:rsidRPr="00553A0B" w:rsidRDefault="00553A0B" w:rsidP="00794F7C">
      <w:pPr>
        <w:spacing w:after="0"/>
        <w:rPr>
          <w:sz w:val="12"/>
          <w:szCs w:val="12"/>
        </w:rPr>
      </w:pPr>
    </w:p>
    <w:tbl>
      <w:tblPr>
        <w:tblStyle w:val="TableGrid"/>
        <w:tblW w:w="6859" w:type="dxa"/>
        <w:tblCellMar>
          <w:left w:w="85" w:type="dxa"/>
          <w:right w:w="85" w:type="dxa"/>
        </w:tblCellMar>
        <w:tblLook w:val="04A0" w:firstRow="1" w:lastRow="0" w:firstColumn="1" w:lastColumn="0" w:noHBand="0" w:noVBand="1"/>
      </w:tblPr>
      <w:tblGrid>
        <w:gridCol w:w="283"/>
        <w:gridCol w:w="2098"/>
        <w:gridCol w:w="283"/>
        <w:gridCol w:w="4195"/>
      </w:tblGrid>
      <w:tr w:rsidR="00BD3849" w:rsidTr="00D16016">
        <w:tc>
          <w:tcPr>
            <w:tcW w:w="283" w:type="dxa"/>
          </w:tcPr>
          <w:p w:rsidR="002C4112" w:rsidRDefault="002C4112" w:rsidP="00EE6258"/>
        </w:tc>
        <w:tc>
          <w:tcPr>
            <w:tcW w:w="2098" w:type="dxa"/>
            <w:tcBorders>
              <w:top w:val="nil"/>
              <w:bottom w:val="nil"/>
            </w:tcBorders>
          </w:tcPr>
          <w:p w:rsidR="002C4112" w:rsidRDefault="002C4112" w:rsidP="00EE6258">
            <w:r>
              <w:t>Use of Facility</w:t>
            </w:r>
          </w:p>
        </w:tc>
        <w:tc>
          <w:tcPr>
            <w:tcW w:w="283" w:type="dxa"/>
          </w:tcPr>
          <w:p w:rsidR="002C4112" w:rsidRDefault="002C4112" w:rsidP="00EE6258"/>
        </w:tc>
        <w:tc>
          <w:tcPr>
            <w:tcW w:w="4195" w:type="dxa"/>
            <w:tcBorders>
              <w:top w:val="nil"/>
              <w:bottom w:val="nil"/>
              <w:right w:val="nil"/>
            </w:tcBorders>
          </w:tcPr>
          <w:p w:rsidR="002C4112" w:rsidRDefault="002C4112" w:rsidP="00EE6258">
            <w:r>
              <w:t xml:space="preserve">Other </w:t>
            </w:r>
            <w:r w:rsidR="00D16016">
              <w:rPr>
                <w:i/>
              </w:rPr>
              <w:t>{</w:t>
            </w:r>
            <w:r>
              <w:rPr>
                <w:i/>
              </w:rPr>
              <w:t xml:space="preserve">please </w:t>
            </w:r>
            <w:r w:rsidR="00D16016">
              <w:rPr>
                <w:i/>
              </w:rPr>
              <w:t>specify}</w:t>
            </w:r>
          </w:p>
        </w:tc>
      </w:tr>
    </w:tbl>
    <w:p w:rsidR="00553A0B" w:rsidRDefault="00553A0B" w:rsidP="00794F7C">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6E254A" w:rsidTr="00AC01EB">
        <w:tc>
          <w:tcPr>
            <w:tcW w:w="9464" w:type="dxa"/>
            <w:shd w:val="clear" w:color="auto" w:fill="D9D9D9" w:themeFill="background1" w:themeFillShade="D9"/>
          </w:tcPr>
          <w:p w:rsidR="006E254A" w:rsidRPr="00F47163" w:rsidRDefault="004231FF" w:rsidP="00EE6258">
            <w:pPr>
              <w:rPr>
                <w:b/>
              </w:rPr>
            </w:pPr>
            <w:r>
              <w:rPr>
                <w:b/>
              </w:rPr>
              <w:t>Executive Summary</w:t>
            </w:r>
          </w:p>
        </w:tc>
      </w:tr>
      <w:tr w:rsidR="006E254A" w:rsidTr="00EE6258">
        <w:tc>
          <w:tcPr>
            <w:tcW w:w="9464" w:type="dxa"/>
          </w:tcPr>
          <w:p w:rsidR="004D2438" w:rsidRDefault="00CD79DB" w:rsidP="00EE6258">
            <w:r>
              <w:t xml:space="preserve">The following report </w:t>
            </w:r>
            <w:r w:rsidR="00B94514">
              <w:t>summarises the state of brazed joints in fusion technology and the assessment</w:t>
            </w:r>
            <w:r>
              <w:t xml:space="preserve"> </w:t>
            </w:r>
            <w:r w:rsidR="003A0573">
              <w:t xml:space="preserve">of the most relevant design code, the SDC-IC. It is concluded that brazing technology is insufficiently understood and that the SDC-IC is inadequate for a design by analysis approach. </w:t>
            </w:r>
          </w:p>
          <w:p w:rsidR="004D2438" w:rsidRDefault="004D2438" w:rsidP="00EE6258"/>
          <w:p w:rsidR="006E254A" w:rsidRPr="00053FB4" w:rsidRDefault="003A0573" w:rsidP="00053FB4">
            <w:r>
              <w:t>It is recommended that</w:t>
            </w:r>
            <w:r w:rsidR="004D2438">
              <w:t xml:space="preserve"> a particular joint configuration be chosen for detailed development and testing. This should </w:t>
            </w:r>
            <w:r w:rsidR="00370999">
              <w:t xml:space="preserve">be </w:t>
            </w:r>
            <w:r w:rsidR="00053FB4">
              <w:t>in a critical region like the tungsten-copper divertor armour-heatsink joint. Large scale testing should be carried out to dev</w:t>
            </w:r>
            <w:r w:rsidR="008D3643">
              <w:t>elop material property handbook and allowable stress data</w:t>
            </w:r>
            <w:r w:rsidR="00053FB4">
              <w:t xml:space="preserve"> for each joint type</w:t>
            </w:r>
            <w:r w:rsidR="008D3643">
              <w:t>. Further work is needed to assess whether brazed joints can be accurately modelled or if they should be represented in analysis by knock-down factors as in SDC-IC.</w:t>
            </w:r>
          </w:p>
        </w:tc>
      </w:tr>
    </w:tbl>
    <w:p w:rsidR="006E254A" w:rsidRDefault="006E254A" w:rsidP="002C4112">
      <w:pPr>
        <w:spacing w:after="0"/>
      </w:pPr>
    </w:p>
    <w:tbl>
      <w:tblPr>
        <w:tblStyle w:val="TableGrid"/>
        <w:tblW w:w="9464" w:type="dxa"/>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9464"/>
      </w:tblGrid>
      <w:tr w:rsidR="00794F7C" w:rsidTr="00AC01EB">
        <w:tc>
          <w:tcPr>
            <w:tcW w:w="9464" w:type="dxa"/>
            <w:shd w:val="clear" w:color="auto" w:fill="D9D9D9" w:themeFill="background1" w:themeFillShade="D9"/>
          </w:tcPr>
          <w:p w:rsidR="00794F7C" w:rsidRPr="00F47163" w:rsidRDefault="00794F7C" w:rsidP="00FF4930">
            <w:pPr>
              <w:rPr>
                <w:b/>
              </w:rPr>
            </w:pPr>
            <w:r>
              <w:rPr>
                <w:b/>
              </w:rPr>
              <w:t>Comments</w:t>
            </w:r>
            <w:r w:rsidRPr="00AD2D82">
              <w:t xml:space="preserve"> (</w:t>
            </w:r>
            <w:r w:rsidR="00ED41A1">
              <w:t>shortcomings</w:t>
            </w:r>
            <w:r w:rsidRPr="00AD2D82">
              <w:t xml:space="preserve">, </w:t>
            </w:r>
            <w:r w:rsidR="00FF4930">
              <w:t>deviations</w:t>
            </w:r>
            <w:r w:rsidRPr="00AD2D82">
              <w:t>, etc.)</w:t>
            </w:r>
          </w:p>
        </w:tc>
      </w:tr>
      <w:tr w:rsidR="00794F7C" w:rsidTr="00794F7C">
        <w:tc>
          <w:tcPr>
            <w:tcW w:w="9464" w:type="dxa"/>
          </w:tcPr>
          <w:p w:rsidR="002C4112" w:rsidRPr="008C0824" w:rsidRDefault="00D26DCC" w:rsidP="00794F7C">
            <w:pPr>
              <w:rPr>
                <w:i/>
              </w:rPr>
            </w:pPr>
            <w:r>
              <w:rPr>
                <w:i/>
              </w:rPr>
              <w:t xml:space="preserve">Although the objectives for this task were completed, the vastness of the subject has been highlighted and </w:t>
            </w:r>
            <w:r w:rsidR="008C0824">
              <w:rPr>
                <w:i/>
              </w:rPr>
              <w:t>not all aspects can be covered. Despite already decreasing the scope of this task from assessing all joining techniques to focussing solely on brazing; further prioritisation should be carried out going forward.</w:t>
            </w:r>
          </w:p>
        </w:tc>
      </w:tr>
    </w:tbl>
    <w:p w:rsidR="003B2EE3" w:rsidRDefault="003B2EE3" w:rsidP="000450E1"/>
    <w:sdt>
      <w:sdtPr>
        <w:id w:val="-1699699450"/>
        <w:docPartObj>
          <w:docPartGallery w:val="Table of Contents"/>
          <w:docPartUnique/>
        </w:docPartObj>
      </w:sdtPr>
      <w:sdtEndPr>
        <w:rPr>
          <w:b/>
          <w:bCs/>
          <w:noProof/>
        </w:rPr>
      </w:sdtEndPr>
      <w:sdtContent>
        <w:p w:rsidR="000450E1" w:rsidRPr="002C4112" w:rsidRDefault="000450E1" w:rsidP="000450E1">
          <w:r w:rsidRPr="000450E1">
            <w:rPr>
              <w:rFonts w:asciiTheme="majorHAnsi" w:hAnsiTheme="majorHAnsi"/>
              <w:b/>
              <w:color w:val="365F91" w:themeColor="accent1" w:themeShade="BF"/>
              <w:sz w:val="28"/>
              <w:szCs w:val="28"/>
            </w:rPr>
            <w:t>Table of Contents</w:t>
          </w:r>
        </w:p>
        <w:p w:rsidR="00CD79DB" w:rsidRDefault="000450E1">
          <w:pPr>
            <w:pStyle w:val="TOC1"/>
            <w:rPr>
              <w:rFonts w:eastAsiaTheme="minorEastAsia"/>
              <w:noProof/>
              <w:lang w:eastAsia="ja-JP"/>
            </w:rPr>
          </w:pPr>
          <w:r>
            <w:fldChar w:fldCharType="begin"/>
          </w:r>
          <w:r>
            <w:instrText xml:space="preserve"> TOC \o "1-3" \h \z \u </w:instrText>
          </w:r>
          <w:r>
            <w:fldChar w:fldCharType="separate"/>
          </w:r>
          <w:hyperlink w:anchor="_Toc468693986" w:history="1">
            <w:r w:rsidR="00CD79DB" w:rsidRPr="003A0B04">
              <w:rPr>
                <w:rStyle w:val="Hyperlink"/>
                <w:noProof/>
              </w:rPr>
              <w:t>Abbreviations</w:t>
            </w:r>
            <w:r w:rsidR="00CD79DB">
              <w:rPr>
                <w:noProof/>
                <w:webHidden/>
              </w:rPr>
              <w:tab/>
            </w:r>
            <w:r w:rsidR="00CD79DB">
              <w:rPr>
                <w:noProof/>
                <w:webHidden/>
              </w:rPr>
              <w:fldChar w:fldCharType="begin"/>
            </w:r>
            <w:r w:rsidR="00CD79DB">
              <w:rPr>
                <w:noProof/>
                <w:webHidden/>
              </w:rPr>
              <w:instrText xml:space="preserve"> PAGEREF _Toc468693986 \h </w:instrText>
            </w:r>
            <w:r w:rsidR="00CD79DB">
              <w:rPr>
                <w:noProof/>
                <w:webHidden/>
              </w:rPr>
            </w:r>
            <w:r w:rsidR="00CD79DB">
              <w:rPr>
                <w:noProof/>
                <w:webHidden/>
              </w:rPr>
              <w:fldChar w:fldCharType="separate"/>
            </w:r>
            <w:r w:rsidR="00CD79DB">
              <w:rPr>
                <w:noProof/>
                <w:webHidden/>
              </w:rPr>
              <w:t>2</w:t>
            </w:r>
            <w:r w:rsidR="00CD79DB">
              <w:rPr>
                <w:noProof/>
                <w:webHidden/>
              </w:rPr>
              <w:fldChar w:fldCharType="end"/>
            </w:r>
          </w:hyperlink>
        </w:p>
        <w:p w:rsidR="00CD79DB" w:rsidRDefault="00196BF3">
          <w:pPr>
            <w:pStyle w:val="TOC1"/>
            <w:rPr>
              <w:rFonts w:eastAsiaTheme="minorEastAsia"/>
              <w:noProof/>
              <w:lang w:eastAsia="ja-JP"/>
            </w:rPr>
          </w:pPr>
          <w:hyperlink w:anchor="_Toc468693987" w:history="1">
            <w:r w:rsidR="00CD79DB" w:rsidRPr="003A0B04">
              <w:rPr>
                <w:rStyle w:val="Hyperlink"/>
                <w:noProof/>
              </w:rPr>
              <w:t>Introduction</w:t>
            </w:r>
            <w:r w:rsidR="00CD79DB">
              <w:rPr>
                <w:noProof/>
                <w:webHidden/>
              </w:rPr>
              <w:tab/>
            </w:r>
            <w:r w:rsidR="00CD79DB">
              <w:rPr>
                <w:noProof/>
                <w:webHidden/>
              </w:rPr>
              <w:fldChar w:fldCharType="begin"/>
            </w:r>
            <w:r w:rsidR="00CD79DB">
              <w:rPr>
                <w:noProof/>
                <w:webHidden/>
              </w:rPr>
              <w:instrText xml:space="preserve"> PAGEREF _Toc468693987 \h </w:instrText>
            </w:r>
            <w:r w:rsidR="00CD79DB">
              <w:rPr>
                <w:noProof/>
                <w:webHidden/>
              </w:rPr>
            </w:r>
            <w:r w:rsidR="00CD79DB">
              <w:rPr>
                <w:noProof/>
                <w:webHidden/>
              </w:rPr>
              <w:fldChar w:fldCharType="separate"/>
            </w:r>
            <w:r w:rsidR="00CD79DB">
              <w:rPr>
                <w:noProof/>
                <w:webHidden/>
              </w:rPr>
              <w:t>3</w:t>
            </w:r>
            <w:r w:rsidR="00CD79DB">
              <w:rPr>
                <w:noProof/>
                <w:webHidden/>
              </w:rPr>
              <w:fldChar w:fldCharType="end"/>
            </w:r>
          </w:hyperlink>
        </w:p>
        <w:p w:rsidR="00CD79DB" w:rsidRDefault="00196BF3">
          <w:pPr>
            <w:pStyle w:val="TOC1"/>
            <w:rPr>
              <w:rFonts w:eastAsiaTheme="minorEastAsia"/>
              <w:noProof/>
              <w:lang w:eastAsia="ja-JP"/>
            </w:rPr>
          </w:pPr>
          <w:hyperlink w:anchor="_Toc468693988" w:history="1">
            <w:r w:rsidR="00CD79DB" w:rsidRPr="003A0B04">
              <w:rPr>
                <w:rStyle w:val="Hyperlink"/>
                <w:noProof/>
              </w:rPr>
              <w:t>Work on Objectives</w:t>
            </w:r>
            <w:r w:rsidR="00CD79DB">
              <w:rPr>
                <w:noProof/>
                <w:webHidden/>
              </w:rPr>
              <w:tab/>
            </w:r>
            <w:r w:rsidR="00CD79DB">
              <w:rPr>
                <w:noProof/>
                <w:webHidden/>
              </w:rPr>
              <w:fldChar w:fldCharType="begin"/>
            </w:r>
            <w:r w:rsidR="00CD79DB">
              <w:rPr>
                <w:noProof/>
                <w:webHidden/>
              </w:rPr>
              <w:instrText xml:space="preserve"> PAGEREF _Toc468693988 \h </w:instrText>
            </w:r>
            <w:r w:rsidR="00CD79DB">
              <w:rPr>
                <w:noProof/>
                <w:webHidden/>
              </w:rPr>
            </w:r>
            <w:r w:rsidR="00CD79DB">
              <w:rPr>
                <w:noProof/>
                <w:webHidden/>
              </w:rPr>
              <w:fldChar w:fldCharType="separate"/>
            </w:r>
            <w:r w:rsidR="00CD79DB">
              <w:rPr>
                <w:noProof/>
                <w:webHidden/>
              </w:rPr>
              <w:t>4</w:t>
            </w:r>
            <w:r w:rsidR="00CD79DB">
              <w:rPr>
                <w:noProof/>
                <w:webHidden/>
              </w:rPr>
              <w:fldChar w:fldCharType="end"/>
            </w:r>
          </w:hyperlink>
        </w:p>
        <w:p w:rsidR="00CD79DB" w:rsidRDefault="00196BF3">
          <w:pPr>
            <w:pStyle w:val="TOC2"/>
            <w:tabs>
              <w:tab w:val="right" w:leader="dot" w:pos="9237"/>
            </w:tabs>
            <w:rPr>
              <w:rFonts w:eastAsiaTheme="minorEastAsia"/>
              <w:noProof/>
              <w:lang w:eastAsia="ja-JP"/>
            </w:rPr>
          </w:pPr>
          <w:hyperlink w:anchor="_Toc468693989" w:history="1">
            <w:r w:rsidR="00CD79DB" w:rsidRPr="003A0B04">
              <w:rPr>
                <w:rStyle w:val="Hyperlink"/>
                <w:noProof/>
                <w:lang w:eastAsia="ja-JP"/>
              </w:rPr>
              <w:t>I. List the potential braze specifications for armour to structural joints</w:t>
            </w:r>
            <w:r w:rsidR="00CD79DB">
              <w:rPr>
                <w:noProof/>
                <w:webHidden/>
              </w:rPr>
              <w:tab/>
            </w:r>
            <w:r w:rsidR="00CD79DB">
              <w:rPr>
                <w:noProof/>
                <w:webHidden/>
              </w:rPr>
              <w:fldChar w:fldCharType="begin"/>
            </w:r>
            <w:r w:rsidR="00CD79DB">
              <w:rPr>
                <w:noProof/>
                <w:webHidden/>
              </w:rPr>
              <w:instrText xml:space="preserve"> PAGEREF _Toc468693989 \h </w:instrText>
            </w:r>
            <w:r w:rsidR="00CD79DB">
              <w:rPr>
                <w:noProof/>
                <w:webHidden/>
              </w:rPr>
            </w:r>
            <w:r w:rsidR="00CD79DB">
              <w:rPr>
                <w:noProof/>
                <w:webHidden/>
              </w:rPr>
              <w:fldChar w:fldCharType="separate"/>
            </w:r>
            <w:r w:rsidR="00CD79DB">
              <w:rPr>
                <w:noProof/>
                <w:webHidden/>
              </w:rPr>
              <w:t>4</w:t>
            </w:r>
            <w:r w:rsidR="00CD79DB">
              <w:rPr>
                <w:noProof/>
                <w:webHidden/>
              </w:rPr>
              <w:fldChar w:fldCharType="end"/>
            </w:r>
          </w:hyperlink>
        </w:p>
        <w:p w:rsidR="00CD79DB" w:rsidRDefault="00196BF3">
          <w:pPr>
            <w:pStyle w:val="TOC2"/>
            <w:tabs>
              <w:tab w:val="right" w:leader="dot" w:pos="9237"/>
            </w:tabs>
            <w:rPr>
              <w:rFonts w:eastAsiaTheme="minorEastAsia"/>
              <w:noProof/>
              <w:lang w:eastAsia="ja-JP"/>
            </w:rPr>
          </w:pPr>
          <w:hyperlink w:anchor="_Toc468693990" w:history="1">
            <w:r w:rsidR="00CD79DB" w:rsidRPr="003A0B04">
              <w:rPr>
                <w:rStyle w:val="Hyperlink"/>
                <w:noProof/>
                <w:lang w:eastAsia="ja-JP"/>
              </w:rPr>
              <w:t>II. Identify relevant damage mechanisms to joints</w:t>
            </w:r>
            <w:r w:rsidR="00CD79DB">
              <w:rPr>
                <w:noProof/>
                <w:webHidden/>
              </w:rPr>
              <w:tab/>
            </w:r>
            <w:r w:rsidR="00CD79DB">
              <w:rPr>
                <w:noProof/>
                <w:webHidden/>
              </w:rPr>
              <w:fldChar w:fldCharType="begin"/>
            </w:r>
            <w:r w:rsidR="00CD79DB">
              <w:rPr>
                <w:noProof/>
                <w:webHidden/>
              </w:rPr>
              <w:instrText xml:space="preserve"> PAGEREF _Toc468693990 \h </w:instrText>
            </w:r>
            <w:r w:rsidR="00CD79DB">
              <w:rPr>
                <w:noProof/>
                <w:webHidden/>
              </w:rPr>
            </w:r>
            <w:r w:rsidR="00CD79DB">
              <w:rPr>
                <w:noProof/>
                <w:webHidden/>
              </w:rPr>
              <w:fldChar w:fldCharType="separate"/>
            </w:r>
            <w:r w:rsidR="00CD79DB">
              <w:rPr>
                <w:noProof/>
                <w:webHidden/>
              </w:rPr>
              <w:t>5</w:t>
            </w:r>
            <w:r w:rsidR="00CD79DB">
              <w:rPr>
                <w:noProof/>
                <w:webHidden/>
              </w:rPr>
              <w:fldChar w:fldCharType="end"/>
            </w:r>
          </w:hyperlink>
        </w:p>
        <w:p w:rsidR="00CD79DB" w:rsidRDefault="00196BF3">
          <w:pPr>
            <w:pStyle w:val="TOC2"/>
            <w:tabs>
              <w:tab w:val="right" w:leader="dot" w:pos="9237"/>
            </w:tabs>
            <w:rPr>
              <w:rFonts w:eastAsiaTheme="minorEastAsia"/>
              <w:noProof/>
              <w:lang w:eastAsia="ja-JP"/>
            </w:rPr>
          </w:pPr>
          <w:hyperlink w:anchor="_Toc468693991" w:history="1">
            <w:r w:rsidR="00CD79DB" w:rsidRPr="003A0B04">
              <w:rPr>
                <w:rStyle w:val="Hyperlink"/>
                <w:noProof/>
                <w:lang w:eastAsia="ja-JP"/>
              </w:rPr>
              <w:t>III. Identify associated gaps in design rules and materials data</w:t>
            </w:r>
            <w:r w:rsidR="00CD79DB">
              <w:rPr>
                <w:noProof/>
                <w:webHidden/>
              </w:rPr>
              <w:tab/>
            </w:r>
            <w:r w:rsidR="00CD79DB">
              <w:rPr>
                <w:noProof/>
                <w:webHidden/>
              </w:rPr>
              <w:fldChar w:fldCharType="begin"/>
            </w:r>
            <w:r w:rsidR="00CD79DB">
              <w:rPr>
                <w:noProof/>
                <w:webHidden/>
              </w:rPr>
              <w:instrText xml:space="preserve"> PAGEREF _Toc468693991 \h </w:instrText>
            </w:r>
            <w:r w:rsidR="00CD79DB">
              <w:rPr>
                <w:noProof/>
                <w:webHidden/>
              </w:rPr>
            </w:r>
            <w:r w:rsidR="00CD79DB">
              <w:rPr>
                <w:noProof/>
                <w:webHidden/>
              </w:rPr>
              <w:fldChar w:fldCharType="separate"/>
            </w:r>
            <w:r w:rsidR="00CD79DB">
              <w:rPr>
                <w:noProof/>
                <w:webHidden/>
              </w:rPr>
              <w:t>6</w:t>
            </w:r>
            <w:r w:rsidR="00CD79DB">
              <w:rPr>
                <w:noProof/>
                <w:webHidden/>
              </w:rPr>
              <w:fldChar w:fldCharType="end"/>
            </w:r>
          </w:hyperlink>
        </w:p>
        <w:p w:rsidR="00CD79DB" w:rsidRDefault="00196BF3">
          <w:pPr>
            <w:pStyle w:val="TOC2"/>
            <w:tabs>
              <w:tab w:val="right" w:leader="dot" w:pos="9237"/>
            </w:tabs>
            <w:rPr>
              <w:rFonts w:eastAsiaTheme="minorEastAsia"/>
              <w:noProof/>
              <w:lang w:eastAsia="ja-JP"/>
            </w:rPr>
          </w:pPr>
          <w:hyperlink w:anchor="_Toc468693992" w:history="1">
            <w:r w:rsidR="00CD79DB" w:rsidRPr="003A0B04">
              <w:rPr>
                <w:rStyle w:val="Hyperlink"/>
                <w:noProof/>
                <w:lang w:eastAsia="ja-JP"/>
              </w:rPr>
              <w:t>IV. Propose and design rule development and validation programme</w:t>
            </w:r>
            <w:r w:rsidR="00CD79DB">
              <w:rPr>
                <w:noProof/>
                <w:webHidden/>
              </w:rPr>
              <w:tab/>
            </w:r>
            <w:r w:rsidR="00CD79DB">
              <w:rPr>
                <w:noProof/>
                <w:webHidden/>
              </w:rPr>
              <w:fldChar w:fldCharType="begin"/>
            </w:r>
            <w:r w:rsidR="00CD79DB">
              <w:rPr>
                <w:noProof/>
                <w:webHidden/>
              </w:rPr>
              <w:instrText xml:space="preserve"> PAGEREF _Toc468693992 \h </w:instrText>
            </w:r>
            <w:r w:rsidR="00CD79DB">
              <w:rPr>
                <w:noProof/>
                <w:webHidden/>
              </w:rPr>
            </w:r>
            <w:r w:rsidR="00CD79DB">
              <w:rPr>
                <w:noProof/>
                <w:webHidden/>
              </w:rPr>
              <w:fldChar w:fldCharType="separate"/>
            </w:r>
            <w:r w:rsidR="00CD79DB">
              <w:rPr>
                <w:noProof/>
                <w:webHidden/>
              </w:rPr>
              <w:t>7</w:t>
            </w:r>
            <w:r w:rsidR="00CD79DB">
              <w:rPr>
                <w:noProof/>
                <w:webHidden/>
              </w:rPr>
              <w:fldChar w:fldCharType="end"/>
            </w:r>
          </w:hyperlink>
        </w:p>
        <w:p w:rsidR="00CD79DB" w:rsidRDefault="00196BF3">
          <w:pPr>
            <w:pStyle w:val="TOC3"/>
            <w:tabs>
              <w:tab w:val="right" w:leader="dot" w:pos="9237"/>
            </w:tabs>
            <w:rPr>
              <w:rFonts w:eastAsiaTheme="minorEastAsia"/>
              <w:noProof/>
              <w:lang w:eastAsia="ja-JP"/>
            </w:rPr>
          </w:pPr>
          <w:hyperlink w:anchor="_Toc468693993" w:history="1">
            <w:r w:rsidR="00CD79DB" w:rsidRPr="003A0B04">
              <w:rPr>
                <w:rStyle w:val="Hyperlink"/>
                <w:noProof/>
                <w:lang w:eastAsia="ja-JP"/>
              </w:rPr>
              <w:t>Creation of Experimental Curves</w:t>
            </w:r>
            <w:r w:rsidR="00CD79DB">
              <w:rPr>
                <w:noProof/>
                <w:webHidden/>
              </w:rPr>
              <w:tab/>
            </w:r>
            <w:r w:rsidR="00CD79DB">
              <w:rPr>
                <w:noProof/>
                <w:webHidden/>
              </w:rPr>
              <w:fldChar w:fldCharType="begin"/>
            </w:r>
            <w:r w:rsidR="00CD79DB">
              <w:rPr>
                <w:noProof/>
                <w:webHidden/>
              </w:rPr>
              <w:instrText xml:space="preserve"> PAGEREF _Toc468693993 \h </w:instrText>
            </w:r>
            <w:r w:rsidR="00CD79DB">
              <w:rPr>
                <w:noProof/>
                <w:webHidden/>
              </w:rPr>
            </w:r>
            <w:r w:rsidR="00CD79DB">
              <w:rPr>
                <w:noProof/>
                <w:webHidden/>
              </w:rPr>
              <w:fldChar w:fldCharType="separate"/>
            </w:r>
            <w:r w:rsidR="00CD79DB">
              <w:rPr>
                <w:noProof/>
                <w:webHidden/>
              </w:rPr>
              <w:t>7</w:t>
            </w:r>
            <w:r w:rsidR="00CD79DB">
              <w:rPr>
                <w:noProof/>
                <w:webHidden/>
              </w:rPr>
              <w:fldChar w:fldCharType="end"/>
            </w:r>
          </w:hyperlink>
        </w:p>
        <w:p w:rsidR="00CD79DB" w:rsidRDefault="00196BF3">
          <w:pPr>
            <w:pStyle w:val="TOC3"/>
            <w:tabs>
              <w:tab w:val="right" w:leader="dot" w:pos="9237"/>
            </w:tabs>
            <w:rPr>
              <w:rFonts w:eastAsiaTheme="minorEastAsia"/>
              <w:noProof/>
              <w:lang w:eastAsia="ja-JP"/>
            </w:rPr>
          </w:pPr>
          <w:hyperlink w:anchor="_Toc468693994" w:history="1">
            <w:r w:rsidR="00CD79DB" w:rsidRPr="003A0B04">
              <w:rPr>
                <w:rStyle w:val="Hyperlink"/>
                <w:noProof/>
                <w:lang w:eastAsia="ja-JP"/>
              </w:rPr>
              <w:t>Study of Joint Stress State</w:t>
            </w:r>
            <w:r w:rsidR="00CD79DB">
              <w:rPr>
                <w:noProof/>
                <w:webHidden/>
              </w:rPr>
              <w:tab/>
            </w:r>
            <w:r w:rsidR="00CD79DB">
              <w:rPr>
                <w:noProof/>
                <w:webHidden/>
              </w:rPr>
              <w:fldChar w:fldCharType="begin"/>
            </w:r>
            <w:r w:rsidR="00CD79DB">
              <w:rPr>
                <w:noProof/>
                <w:webHidden/>
              </w:rPr>
              <w:instrText xml:space="preserve"> PAGEREF _Toc468693994 \h </w:instrText>
            </w:r>
            <w:r w:rsidR="00CD79DB">
              <w:rPr>
                <w:noProof/>
                <w:webHidden/>
              </w:rPr>
            </w:r>
            <w:r w:rsidR="00CD79DB">
              <w:rPr>
                <w:noProof/>
                <w:webHidden/>
              </w:rPr>
              <w:fldChar w:fldCharType="separate"/>
            </w:r>
            <w:r w:rsidR="00CD79DB">
              <w:rPr>
                <w:noProof/>
                <w:webHidden/>
              </w:rPr>
              <w:t>7</w:t>
            </w:r>
            <w:r w:rsidR="00CD79DB">
              <w:rPr>
                <w:noProof/>
                <w:webHidden/>
              </w:rPr>
              <w:fldChar w:fldCharType="end"/>
            </w:r>
          </w:hyperlink>
        </w:p>
        <w:p w:rsidR="00CD79DB" w:rsidRDefault="00196BF3">
          <w:pPr>
            <w:pStyle w:val="TOC3"/>
            <w:tabs>
              <w:tab w:val="right" w:leader="dot" w:pos="9237"/>
            </w:tabs>
            <w:rPr>
              <w:rFonts w:eastAsiaTheme="minorEastAsia"/>
              <w:noProof/>
              <w:lang w:eastAsia="ja-JP"/>
            </w:rPr>
          </w:pPr>
          <w:hyperlink w:anchor="_Toc468693995" w:history="1">
            <w:r w:rsidR="00CD79DB" w:rsidRPr="003A0B04">
              <w:rPr>
                <w:rStyle w:val="Hyperlink"/>
                <w:noProof/>
                <w:lang w:eastAsia="ja-JP"/>
              </w:rPr>
              <w:t>Development of Joints</w:t>
            </w:r>
            <w:r w:rsidR="00CD79DB">
              <w:rPr>
                <w:noProof/>
                <w:webHidden/>
              </w:rPr>
              <w:tab/>
            </w:r>
            <w:r w:rsidR="00CD79DB">
              <w:rPr>
                <w:noProof/>
                <w:webHidden/>
              </w:rPr>
              <w:fldChar w:fldCharType="begin"/>
            </w:r>
            <w:r w:rsidR="00CD79DB">
              <w:rPr>
                <w:noProof/>
                <w:webHidden/>
              </w:rPr>
              <w:instrText xml:space="preserve"> PAGEREF _Toc468693995 \h </w:instrText>
            </w:r>
            <w:r w:rsidR="00CD79DB">
              <w:rPr>
                <w:noProof/>
                <w:webHidden/>
              </w:rPr>
            </w:r>
            <w:r w:rsidR="00CD79DB">
              <w:rPr>
                <w:noProof/>
                <w:webHidden/>
              </w:rPr>
              <w:fldChar w:fldCharType="separate"/>
            </w:r>
            <w:r w:rsidR="00CD79DB">
              <w:rPr>
                <w:noProof/>
                <w:webHidden/>
              </w:rPr>
              <w:t>8</w:t>
            </w:r>
            <w:r w:rsidR="00CD79DB">
              <w:rPr>
                <w:noProof/>
                <w:webHidden/>
              </w:rPr>
              <w:fldChar w:fldCharType="end"/>
            </w:r>
          </w:hyperlink>
        </w:p>
        <w:p w:rsidR="00CD79DB" w:rsidRDefault="00196BF3">
          <w:pPr>
            <w:pStyle w:val="TOC1"/>
            <w:rPr>
              <w:rFonts w:eastAsiaTheme="minorEastAsia"/>
              <w:noProof/>
              <w:lang w:eastAsia="ja-JP"/>
            </w:rPr>
          </w:pPr>
          <w:hyperlink w:anchor="_Toc468693996" w:history="1">
            <w:r w:rsidR="00CD79DB" w:rsidRPr="003A0B04">
              <w:rPr>
                <w:rStyle w:val="Hyperlink"/>
                <w:noProof/>
              </w:rPr>
              <w:t>Further Work</w:t>
            </w:r>
            <w:r w:rsidR="00CD79DB">
              <w:rPr>
                <w:noProof/>
                <w:webHidden/>
              </w:rPr>
              <w:tab/>
            </w:r>
            <w:r w:rsidR="00CD79DB">
              <w:rPr>
                <w:noProof/>
                <w:webHidden/>
              </w:rPr>
              <w:fldChar w:fldCharType="begin"/>
            </w:r>
            <w:r w:rsidR="00CD79DB">
              <w:rPr>
                <w:noProof/>
                <w:webHidden/>
              </w:rPr>
              <w:instrText xml:space="preserve"> PAGEREF _Toc468693996 \h </w:instrText>
            </w:r>
            <w:r w:rsidR="00CD79DB">
              <w:rPr>
                <w:noProof/>
                <w:webHidden/>
              </w:rPr>
            </w:r>
            <w:r w:rsidR="00CD79DB">
              <w:rPr>
                <w:noProof/>
                <w:webHidden/>
              </w:rPr>
              <w:fldChar w:fldCharType="separate"/>
            </w:r>
            <w:r w:rsidR="00CD79DB">
              <w:rPr>
                <w:noProof/>
                <w:webHidden/>
              </w:rPr>
              <w:t>9</w:t>
            </w:r>
            <w:r w:rsidR="00CD79DB">
              <w:rPr>
                <w:noProof/>
                <w:webHidden/>
              </w:rPr>
              <w:fldChar w:fldCharType="end"/>
            </w:r>
          </w:hyperlink>
        </w:p>
        <w:p w:rsidR="00CD79DB" w:rsidRDefault="00196BF3">
          <w:pPr>
            <w:pStyle w:val="TOC2"/>
            <w:tabs>
              <w:tab w:val="right" w:leader="dot" w:pos="9237"/>
            </w:tabs>
            <w:rPr>
              <w:rFonts w:eastAsiaTheme="minorEastAsia"/>
              <w:noProof/>
              <w:lang w:eastAsia="ja-JP"/>
            </w:rPr>
          </w:pPr>
          <w:hyperlink w:anchor="_Toc468693997" w:history="1">
            <w:r w:rsidR="00CD79DB" w:rsidRPr="003A0B04">
              <w:rPr>
                <w:rStyle w:val="Hyperlink"/>
                <w:noProof/>
              </w:rPr>
              <w:t>Brazed Joint Issues</w:t>
            </w:r>
            <w:r w:rsidR="00CD79DB">
              <w:rPr>
                <w:noProof/>
                <w:webHidden/>
              </w:rPr>
              <w:tab/>
            </w:r>
            <w:r w:rsidR="00CD79DB">
              <w:rPr>
                <w:noProof/>
                <w:webHidden/>
              </w:rPr>
              <w:fldChar w:fldCharType="begin"/>
            </w:r>
            <w:r w:rsidR="00CD79DB">
              <w:rPr>
                <w:noProof/>
                <w:webHidden/>
              </w:rPr>
              <w:instrText xml:space="preserve"> PAGEREF _Toc468693997 \h </w:instrText>
            </w:r>
            <w:r w:rsidR="00CD79DB">
              <w:rPr>
                <w:noProof/>
                <w:webHidden/>
              </w:rPr>
            </w:r>
            <w:r w:rsidR="00CD79DB">
              <w:rPr>
                <w:noProof/>
                <w:webHidden/>
              </w:rPr>
              <w:fldChar w:fldCharType="separate"/>
            </w:r>
            <w:r w:rsidR="00CD79DB">
              <w:rPr>
                <w:noProof/>
                <w:webHidden/>
              </w:rPr>
              <w:t>9</w:t>
            </w:r>
            <w:r w:rsidR="00CD79DB">
              <w:rPr>
                <w:noProof/>
                <w:webHidden/>
              </w:rPr>
              <w:fldChar w:fldCharType="end"/>
            </w:r>
          </w:hyperlink>
        </w:p>
        <w:p w:rsidR="00CD79DB" w:rsidRDefault="00196BF3">
          <w:pPr>
            <w:pStyle w:val="TOC2"/>
            <w:tabs>
              <w:tab w:val="right" w:leader="dot" w:pos="9237"/>
            </w:tabs>
            <w:rPr>
              <w:rFonts w:eastAsiaTheme="minorEastAsia"/>
              <w:noProof/>
              <w:lang w:eastAsia="ja-JP"/>
            </w:rPr>
          </w:pPr>
          <w:hyperlink w:anchor="_Toc468693998" w:history="1">
            <w:r w:rsidR="00CD79DB" w:rsidRPr="003A0B04">
              <w:rPr>
                <w:rStyle w:val="Hyperlink"/>
                <w:noProof/>
              </w:rPr>
              <w:t>Other Sources of Information</w:t>
            </w:r>
            <w:r w:rsidR="00CD79DB">
              <w:rPr>
                <w:noProof/>
                <w:webHidden/>
              </w:rPr>
              <w:tab/>
            </w:r>
            <w:r w:rsidR="00CD79DB">
              <w:rPr>
                <w:noProof/>
                <w:webHidden/>
              </w:rPr>
              <w:fldChar w:fldCharType="begin"/>
            </w:r>
            <w:r w:rsidR="00CD79DB">
              <w:rPr>
                <w:noProof/>
                <w:webHidden/>
              </w:rPr>
              <w:instrText xml:space="preserve"> PAGEREF _Toc468693998 \h </w:instrText>
            </w:r>
            <w:r w:rsidR="00CD79DB">
              <w:rPr>
                <w:noProof/>
                <w:webHidden/>
              </w:rPr>
            </w:r>
            <w:r w:rsidR="00CD79DB">
              <w:rPr>
                <w:noProof/>
                <w:webHidden/>
              </w:rPr>
              <w:fldChar w:fldCharType="separate"/>
            </w:r>
            <w:r w:rsidR="00CD79DB">
              <w:rPr>
                <w:noProof/>
                <w:webHidden/>
              </w:rPr>
              <w:t>10</w:t>
            </w:r>
            <w:r w:rsidR="00CD79DB">
              <w:rPr>
                <w:noProof/>
                <w:webHidden/>
              </w:rPr>
              <w:fldChar w:fldCharType="end"/>
            </w:r>
          </w:hyperlink>
        </w:p>
        <w:p w:rsidR="00CD79DB" w:rsidRDefault="00196BF3">
          <w:pPr>
            <w:pStyle w:val="TOC1"/>
            <w:rPr>
              <w:rFonts w:eastAsiaTheme="minorEastAsia"/>
              <w:noProof/>
              <w:lang w:eastAsia="ja-JP"/>
            </w:rPr>
          </w:pPr>
          <w:hyperlink w:anchor="_Toc468693999" w:history="1">
            <w:r w:rsidR="00CD79DB" w:rsidRPr="003A0B04">
              <w:rPr>
                <w:rStyle w:val="Hyperlink"/>
                <w:noProof/>
              </w:rPr>
              <w:t>Recommendations</w:t>
            </w:r>
            <w:r w:rsidR="00CD79DB">
              <w:rPr>
                <w:noProof/>
                <w:webHidden/>
              </w:rPr>
              <w:tab/>
            </w:r>
            <w:r w:rsidR="00CD79DB">
              <w:rPr>
                <w:noProof/>
                <w:webHidden/>
              </w:rPr>
              <w:fldChar w:fldCharType="begin"/>
            </w:r>
            <w:r w:rsidR="00CD79DB">
              <w:rPr>
                <w:noProof/>
                <w:webHidden/>
              </w:rPr>
              <w:instrText xml:space="preserve"> PAGEREF _Toc468693999 \h </w:instrText>
            </w:r>
            <w:r w:rsidR="00CD79DB">
              <w:rPr>
                <w:noProof/>
                <w:webHidden/>
              </w:rPr>
            </w:r>
            <w:r w:rsidR="00CD79DB">
              <w:rPr>
                <w:noProof/>
                <w:webHidden/>
              </w:rPr>
              <w:fldChar w:fldCharType="separate"/>
            </w:r>
            <w:r w:rsidR="00CD79DB">
              <w:rPr>
                <w:noProof/>
                <w:webHidden/>
              </w:rPr>
              <w:t>12</w:t>
            </w:r>
            <w:r w:rsidR="00CD79DB">
              <w:rPr>
                <w:noProof/>
                <w:webHidden/>
              </w:rPr>
              <w:fldChar w:fldCharType="end"/>
            </w:r>
          </w:hyperlink>
        </w:p>
        <w:p w:rsidR="00CD79DB" w:rsidRDefault="00196BF3">
          <w:pPr>
            <w:pStyle w:val="TOC3"/>
            <w:tabs>
              <w:tab w:val="right" w:leader="dot" w:pos="9237"/>
            </w:tabs>
            <w:rPr>
              <w:rFonts w:eastAsiaTheme="minorEastAsia"/>
              <w:noProof/>
              <w:lang w:eastAsia="ja-JP"/>
            </w:rPr>
          </w:pPr>
          <w:hyperlink w:anchor="_Toc468694000" w:history="1">
            <w:r w:rsidR="00CD79DB" w:rsidRPr="003A0B04">
              <w:rPr>
                <w:rStyle w:val="Hyperlink"/>
                <w:noProof/>
              </w:rPr>
              <w:t>Fabrication</w:t>
            </w:r>
            <w:r w:rsidR="00CD79DB">
              <w:rPr>
                <w:noProof/>
                <w:webHidden/>
              </w:rPr>
              <w:tab/>
            </w:r>
            <w:r w:rsidR="00CD79DB">
              <w:rPr>
                <w:noProof/>
                <w:webHidden/>
              </w:rPr>
              <w:fldChar w:fldCharType="begin"/>
            </w:r>
            <w:r w:rsidR="00CD79DB">
              <w:rPr>
                <w:noProof/>
                <w:webHidden/>
              </w:rPr>
              <w:instrText xml:space="preserve"> PAGEREF _Toc468694000 \h </w:instrText>
            </w:r>
            <w:r w:rsidR="00CD79DB">
              <w:rPr>
                <w:noProof/>
                <w:webHidden/>
              </w:rPr>
            </w:r>
            <w:r w:rsidR="00CD79DB">
              <w:rPr>
                <w:noProof/>
                <w:webHidden/>
              </w:rPr>
              <w:fldChar w:fldCharType="separate"/>
            </w:r>
            <w:r w:rsidR="00CD79DB">
              <w:rPr>
                <w:noProof/>
                <w:webHidden/>
              </w:rPr>
              <w:t>12</w:t>
            </w:r>
            <w:r w:rsidR="00CD79DB">
              <w:rPr>
                <w:noProof/>
                <w:webHidden/>
              </w:rPr>
              <w:fldChar w:fldCharType="end"/>
            </w:r>
          </w:hyperlink>
        </w:p>
        <w:p w:rsidR="00CD79DB" w:rsidRDefault="00196BF3">
          <w:pPr>
            <w:pStyle w:val="TOC3"/>
            <w:tabs>
              <w:tab w:val="right" w:leader="dot" w:pos="9237"/>
            </w:tabs>
            <w:rPr>
              <w:rFonts w:eastAsiaTheme="minorEastAsia"/>
              <w:noProof/>
              <w:lang w:eastAsia="ja-JP"/>
            </w:rPr>
          </w:pPr>
          <w:hyperlink w:anchor="_Toc468694001" w:history="1">
            <w:r w:rsidR="00CD79DB" w:rsidRPr="003A0B04">
              <w:rPr>
                <w:rStyle w:val="Hyperlink"/>
                <w:noProof/>
              </w:rPr>
              <w:t>Testing</w:t>
            </w:r>
            <w:r w:rsidR="00CD79DB">
              <w:rPr>
                <w:noProof/>
                <w:webHidden/>
              </w:rPr>
              <w:tab/>
            </w:r>
            <w:r w:rsidR="00CD79DB">
              <w:rPr>
                <w:noProof/>
                <w:webHidden/>
              </w:rPr>
              <w:fldChar w:fldCharType="begin"/>
            </w:r>
            <w:r w:rsidR="00CD79DB">
              <w:rPr>
                <w:noProof/>
                <w:webHidden/>
              </w:rPr>
              <w:instrText xml:space="preserve"> PAGEREF _Toc468694001 \h </w:instrText>
            </w:r>
            <w:r w:rsidR="00CD79DB">
              <w:rPr>
                <w:noProof/>
                <w:webHidden/>
              </w:rPr>
            </w:r>
            <w:r w:rsidR="00CD79DB">
              <w:rPr>
                <w:noProof/>
                <w:webHidden/>
              </w:rPr>
              <w:fldChar w:fldCharType="separate"/>
            </w:r>
            <w:r w:rsidR="00CD79DB">
              <w:rPr>
                <w:noProof/>
                <w:webHidden/>
              </w:rPr>
              <w:t>12</w:t>
            </w:r>
            <w:r w:rsidR="00CD79DB">
              <w:rPr>
                <w:noProof/>
                <w:webHidden/>
              </w:rPr>
              <w:fldChar w:fldCharType="end"/>
            </w:r>
          </w:hyperlink>
        </w:p>
        <w:p w:rsidR="00CD79DB" w:rsidRDefault="00196BF3">
          <w:pPr>
            <w:pStyle w:val="TOC3"/>
            <w:tabs>
              <w:tab w:val="right" w:leader="dot" w:pos="9237"/>
            </w:tabs>
            <w:rPr>
              <w:rFonts w:eastAsiaTheme="minorEastAsia"/>
              <w:noProof/>
              <w:lang w:eastAsia="ja-JP"/>
            </w:rPr>
          </w:pPr>
          <w:hyperlink w:anchor="_Toc468694002" w:history="1">
            <w:r w:rsidR="00CD79DB" w:rsidRPr="003A0B04">
              <w:rPr>
                <w:rStyle w:val="Hyperlink"/>
                <w:noProof/>
              </w:rPr>
              <w:t>Analysis</w:t>
            </w:r>
            <w:r w:rsidR="00CD79DB">
              <w:rPr>
                <w:noProof/>
                <w:webHidden/>
              </w:rPr>
              <w:tab/>
            </w:r>
            <w:r w:rsidR="00CD79DB">
              <w:rPr>
                <w:noProof/>
                <w:webHidden/>
              </w:rPr>
              <w:fldChar w:fldCharType="begin"/>
            </w:r>
            <w:r w:rsidR="00CD79DB">
              <w:rPr>
                <w:noProof/>
                <w:webHidden/>
              </w:rPr>
              <w:instrText xml:space="preserve"> PAGEREF _Toc468694002 \h </w:instrText>
            </w:r>
            <w:r w:rsidR="00CD79DB">
              <w:rPr>
                <w:noProof/>
                <w:webHidden/>
              </w:rPr>
            </w:r>
            <w:r w:rsidR="00CD79DB">
              <w:rPr>
                <w:noProof/>
                <w:webHidden/>
              </w:rPr>
              <w:fldChar w:fldCharType="separate"/>
            </w:r>
            <w:r w:rsidR="00CD79DB">
              <w:rPr>
                <w:noProof/>
                <w:webHidden/>
              </w:rPr>
              <w:t>12</w:t>
            </w:r>
            <w:r w:rsidR="00CD79DB">
              <w:rPr>
                <w:noProof/>
                <w:webHidden/>
              </w:rPr>
              <w:fldChar w:fldCharType="end"/>
            </w:r>
          </w:hyperlink>
        </w:p>
        <w:p w:rsidR="00CD79DB" w:rsidRDefault="00196BF3">
          <w:pPr>
            <w:pStyle w:val="TOC1"/>
            <w:rPr>
              <w:rFonts w:eastAsiaTheme="minorEastAsia"/>
              <w:noProof/>
              <w:lang w:eastAsia="ja-JP"/>
            </w:rPr>
          </w:pPr>
          <w:hyperlink w:anchor="_Toc468694003" w:history="1">
            <w:r w:rsidR="00CD79DB" w:rsidRPr="003A0B04">
              <w:rPr>
                <w:rStyle w:val="Hyperlink"/>
                <w:noProof/>
              </w:rPr>
              <w:t>References</w:t>
            </w:r>
            <w:r w:rsidR="00CD79DB">
              <w:rPr>
                <w:noProof/>
                <w:webHidden/>
              </w:rPr>
              <w:tab/>
            </w:r>
            <w:r w:rsidR="00CD79DB">
              <w:rPr>
                <w:noProof/>
                <w:webHidden/>
              </w:rPr>
              <w:fldChar w:fldCharType="begin"/>
            </w:r>
            <w:r w:rsidR="00CD79DB">
              <w:rPr>
                <w:noProof/>
                <w:webHidden/>
              </w:rPr>
              <w:instrText xml:space="preserve"> PAGEREF _Toc468694003 \h </w:instrText>
            </w:r>
            <w:r w:rsidR="00CD79DB">
              <w:rPr>
                <w:noProof/>
                <w:webHidden/>
              </w:rPr>
            </w:r>
            <w:r w:rsidR="00CD79DB">
              <w:rPr>
                <w:noProof/>
                <w:webHidden/>
              </w:rPr>
              <w:fldChar w:fldCharType="separate"/>
            </w:r>
            <w:r w:rsidR="00CD79DB">
              <w:rPr>
                <w:noProof/>
                <w:webHidden/>
              </w:rPr>
              <w:t>13</w:t>
            </w:r>
            <w:r w:rsidR="00CD79DB">
              <w:rPr>
                <w:noProof/>
                <w:webHidden/>
              </w:rPr>
              <w:fldChar w:fldCharType="end"/>
            </w:r>
          </w:hyperlink>
        </w:p>
        <w:p w:rsidR="000450E1" w:rsidRDefault="000450E1">
          <w:r>
            <w:rPr>
              <w:b/>
              <w:bCs/>
              <w:noProof/>
            </w:rPr>
            <w:fldChar w:fldCharType="end"/>
          </w:r>
        </w:p>
      </w:sdtContent>
    </w:sdt>
    <w:p w:rsidR="000450E1" w:rsidRDefault="000450E1" w:rsidP="00B41A0C">
      <w:pPr>
        <w:pStyle w:val="Heading1"/>
      </w:pPr>
      <w:bookmarkStart w:id="2" w:name="_Toc468693986"/>
      <w:r w:rsidRPr="000450E1">
        <w:t>Abbreviations</w:t>
      </w:r>
      <w:bookmarkEnd w:id="2"/>
    </w:p>
    <w:p w:rsidR="00D26DCC" w:rsidRPr="00D26DCC" w:rsidRDefault="00D26DCC" w:rsidP="00D26DCC"/>
    <w:tbl>
      <w:tblPr>
        <w:tblStyle w:val="TableGrid"/>
        <w:tblW w:w="0" w:type="auto"/>
        <w:tblInd w:w="108" w:type="dxa"/>
        <w:tblLook w:val="04A0" w:firstRow="1" w:lastRow="0" w:firstColumn="1" w:lastColumn="0" w:noHBand="0" w:noVBand="1"/>
      </w:tblPr>
      <w:tblGrid>
        <w:gridCol w:w="1276"/>
        <w:gridCol w:w="8079"/>
      </w:tblGrid>
      <w:tr w:rsidR="008F527E" w:rsidTr="002C4112">
        <w:tc>
          <w:tcPr>
            <w:tcW w:w="1276" w:type="dxa"/>
          </w:tcPr>
          <w:p w:rsidR="008F527E" w:rsidRDefault="008F527E" w:rsidP="000450E1">
            <w:pPr>
              <w:rPr>
                <w:sz w:val="20"/>
                <w:szCs w:val="20"/>
              </w:rPr>
            </w:pPr>
            <w:r>
              <w:rPr>
                <w:sz w:val="20"/>
                <w:szCs w:val="20"/>
              </w:rPr>
              <w:t>CTE</w:t>
            </w:r>
          </w:p>
        </w:tc>
        <w:tc>
          <w:tcPr>
            <w:tcW w:w="8079" w:type="dxa"/>
          </w:tcPr>
          <w:p w:rsidR="008F527E" w:rsidRPr="002C4112" w:rsidRDefault="008F527E" w:rsidP="000450E1">
            <w:pPr>
              <w:rPr>
                <w:sz w:val="20"/>
                <w:szCs w:val="20"/>
              </w:rPr>
            </w:pPr>
            <w:r>
              <w:rPr>
                <w:sz w:val="20"/>
                <w:szCs w:val="20"/>
              </w:rPr>
              <w:t>Coefficient of Thermal Expansion</w:t>
            </w:r>
          </w:p>
        </w:tc>
      </w:tr>
      <w:tr w:rsidR="000450E1" w:rsidTr="002C4112">
        <w:tc>
          <w:tcPr>
            <w:tcW w:w="1276" w:type="dxa"/>
          </w:tcPr>
          <w:p w:rsidR="000450E1" w:rsidRPr="002C4112" w:rsidRDefault="006F213D" w:rsidP="000450E1">
            <w:pPr>
              <w:rPr>
                <w:sz w:val="20"/>
                <w:szCs w:val="20"/>
              </w:rPr>
            </w:pPr>
            <w:r>
              <w:rPr>
                <w:sz w:val="20"/>
                <w:szCs w:val="20"/>
              </w:rPr>
              <w:t>DBA</w:t>
            </w:r>
          </w:p>
        </w:tc>
        <w:tc>
          <w:tcPr>
            <w:tcW w:w="8079" w:type="dxa"/>
          </w:tcPr>
          <w:p w:rsidR="000450E1" w:rsidRPr="002C4112" w:rsidRDefault="008F527E" w:rsidP="000450E1">
            <w:pPr>
              <w:rPr>
                <w:sz w:val="20"/>
                <w:szCs w:val="20"/>
              </w:rPr>
            </w:pPr>
            <w:r>
              <w:rPr>
                <w:sz w:val="20"/>
                <w:szCs w:val="20"/>
              </w:rPr>
              <w:t>Design By Analysis</w:t>
            </w:r>
          </w:p>
        </w:tc>
      </w:tr>
      <w:tr w:rsidR="008F527E" w:rsidTr="002C4112">
        <w:tc>
          <w:tcPr>
            <w:tcW w:w="1276" w:type="dxa"/>
          </w:tcPr>
          <w:p w:rsidR="008F527E" w:rsidRDefault="008F527E" w:rsidP="000450E1">
            <w:pPr>
              <w:rPr>
                <w:sz w:val="20"/>
                <w:szCs w:val="20"/>
              </w:rPr>
            </w:pPr>
            <w:r>
              <w:rPr>
                <w:sz w:val="20"/>
                <w:szCs w:val="20"/>
              </w:rPr>
              <w:t>DBE</w:t>
            </w:r>
          </w:p>
        </w:tc>
        <w:tc>
          <w:tcPr>
            <w:tcW w:w="8079" w:type="dxa"/>
          </w:tcPr>
          <w:p w:rsidR="008F527E" w:rsidRPr="002C4112" w:rsidRDefault="008F527E" w:rsidP="000450E1">
            <w:pPr>
              <w:rPr>
                <w:sz w:val="20"/>
                <w:szCs w:val="20"/>
              </w:rPr>
            </w:pPr>
            <w:r>
              <w:rPr>
                <w:sz w:val="20"/>
                <w:szCs w:val="20"/>
              </w:rPr>
              <w:t>Design By Experiment</w:t>
            </w:r>
          </w:p>
        </w:tc>
      </w:tr>
      <w:tr w:rsidR="008F527E" w:rsidTr="002C4112">
        <w:tc>
          <w:tcPr>
            <w:tcW w:w="1276" w:type="dxa"/>
          </w:tcPr>
          <w:p w:rsidR="008F527E" w:rsidRDefault="008F527E" w:rsidP="000450E1">
            <w:pPr>
              <w:rPr>
                <w:sz w:val="20"/>
                <w:szCs w:val="20"/>
              </w:rPr>
            </w:pPr>
            <w:r>
              <w:rPr>
                <w:sz w:val="20"/>
                <w:szCs w:val="20"/>
              </w:rPr>
              <w:t>DEMO</w:t>
            </w:r>
          </w:p>
        </w:tc>
        <w:tc>
          <w:tcPr>
            <w:tcW w:w="8079" w:type="dxa"/>
          </w:tcPr>
          <w:p w:rsidR="008F527E" w:rsidRPr="002C4112" w:rsidRDefault="008F527E" w:rsidP="000450E1">
            <w:pPr>
              <w:rPr>
                <w:sz w:val="20"/>
                <w:szCs w:val="20"/>
              </w:rPr>
            </w:pPr>
            <w:r>
              <w:rPr>
                <w:sz w:val="20"/>
                <w:szCs w:val="20"/>
              </w:rPr>
              <w:t xml:space="preserve">Demonstration Power Plant </w:t>
            </w:r>
          </w:p>
        </w:tc>
      </w:tr>
      <w:tr w:rsidR="002E11C6" w:rsidTr="002C4112">
        <w:tc>
          <w:tcPr>
            <w:tcW w:w="1276" w:type="dxa"/>
          </w:tcPr>
          <w:p w:rsidR="002E11C6" w:rsidRPr="002C4112" w:rsidRDefault="002E11C6" w:rsidP="000450E1">
            <w:pPr>
              <w:rPr>
                <w:sz w:val="20"/>
                <w:szCs w:val="20"/>
              </w:rPr>
            </w:pPr>
            <w:r>
              <w:rPr>
                <w:sz w:val="20"/>
                <w:szCs w:val="20"/>
              </w:rPr>
              <w:t>PFC</w:t>
            </w:r>
          </w:p>
        </w:tc>
        <w:tc>
          <w:tcPr>
            <w:tcW w:w="8079" w:type="dxa"/>
          </w:tcPr>
          <w:p w:rsidR="002E11C6" w:rsidRPr="002C4112" w:rsidRDefault="008F527E" w:rsidP="000450E1">
            <w:pPr>
              <w:rPr>
                <w:sz w:val="20"/>
                <w:szCs w:val="20"/>
              </w:rPr>
            </w:pPr>
            <w:r>
              <w:rPr>
                <w:sz w:val="20"/>
                <w:szCs w:val="20"/>
              </w:rPr>
              <w:t>Plasma Facing Component</w:t>
            </w:r>
          </w:p>
        </w:tc>
      </w:tr>
      <w:tr w:rsidR="002E11C6" w:rsidTr="002C4112">
        <w:tc>
          <w:tcPr>
            <w:tcW w:w="1276" w:type="dxa"/>
          </w:tcPr>
          <w:p w:rsidR="002E11C6" w:rsidRDefault="002E11C6" w:rsidP="000450E1">
            <w:pPr>
              <w:rPr>
                <w:sz w:val="20"/>
                <w:szCs w:val="20"/>
              </w:rPr>
            </w:pPr>
            <w:r>
              <w:rPr>
                <w:sz w:val="20"/>
                <w:szCs w:val="20"/>
              </w:rPr>
              <w:t>SDC-IC</w:t>
            </w:r>
          </w:p>
        </w:tc>
        <w:tc>
          <w:tcPr>
            <w:tcW w:w="8079" w:type="dxa"/>
          </w:tcPr>
          <w:p w:rsidR="002E11C6" w:rsidRPr="002C4112" w:rsidRDefault="008F527E" w:rsidP="000450E1">
            <w:pPr>
              <w:rPr>
                <w:sz w:val="20"/>
                <w:szCs w:val="20"/>
              </w:rPr>
            </w:pPr>
            <w:r>
              <w:rPr>
                <w:sz w:val="20"/>
                <w:szCs w:val="20"/>
              </w:rPr>
              <w:t>Structural Design Criteria for In-Vessel Components</w:t>
            </w:r>
          </w:p>
        </w:tc>
      </w:tr>
    </w:tbl>
    <w:p w:rsidR="00595AD4" w:rsidRDefault="00595AD4" w:rsidP="00B41A0C">
      <w:pPr>
        <w:pStyle w:val="Heading1"/>
      </w:pPr>
    </w:p>
    <w:p w:rsidR="00595AD4" w:rsidRDefault="00595AD4" w:rsidP="00B41A0C">
      <w:pPr>
        <w:pStyle w:val="Heading1"/>
      </w:pPr>
    </w:p>
    <w:p w:rsidR="00595AD4" w:rsidRDefault="00595AD4" w:rsidP="00595AD4"/>
    <w:p w:rsidR="00595AD4" w:rsidRDefault="00595AD4" w:rsidP="00595AD4"/>
    <w:p w:rsidR="00595AD4" w:rsidRDefault="00595AD4" w:rsidP="00595AD4"/>
    <w:p w:rsidR="00595AD4" w:rsidRDefault="00595AD4" w:rsidP="00595AD4"/>
    <w:p w:rsidR="000D53DF" w:rsidRDefault="000450E1" w:rsidP="00B41A0C">
      <w:pPr>
        <w:pStyle w:val="Heading1"/>
      </w:pPr>
      <w:bookmarkStart w:id="3" w:name="_Toc468693987"/>
      <w:r>
        <w:lastRenderedPageBreak/>
        <w:t>Introduction</w:t>
      </w:r>
      <w:bookmarkEnd w:id="3"/>
    </w:p>
    <w:p w:rsidR="00464A0D" w:rsidRPr="00205905" w:rsidRDefault="00464A0D" w:rsidP="00464A0D">
      <w:r>
        <w:t xml:space="preserve">DEMO in-vessel joints present unique challenges as regions of high stress concentrations and potential failure. There are numerous available joining techniques that have been studied in some measure for use in fusion reactors. However, a report by R. </w:t>
      </w:r>
      <w:proofErr w:type="gramStart"/>
      <w:r>
        <w:t>Bamber</w:t>
      </w:r>
      <w:r>
        <w:rPr>
          <w:vertAlign w:val="superscript"/>
        </w:rPr>
        <w:t>[</w:t>
      </w:r>
      <w:proofErr w:type="gramEnd"/>
      <w:r w:rsidR="009F6CF8">
        <w:rPr>
          <w:vertAlign w:val="superscript"/>
        </w:rPr>
        <w:t>1</w:t>
      </w:r>
      <w:r>
        <w:rPr>
          <w:vertAlign w:val="superscript"/>
        </w:rPr>
        <w:t>]</w:t>
      </w:r>
      <w:r>
        <w:t xml:space="preserve"> prioritised the development of brazed joints, as these are relatively poorly understood and are likely to be applied in critical areas of high neutron and heat fluxes. Therefore, this report will focus on brazing; particularly, PFCs with dissimilar material joints.</w:t>
      </w:r>
    </w:p>
    <w:p w:rsidR="00464A0D" w:rsidRPr="006C4937" w:rsidRDefault="00464A0D" w:rsidP="00464A0D">
      <w:pPr>
        <w:spacing w:after="0"/>
      </w:pPr>
      <w:r w:rsidRPr="006C4937">
        <w:t>The objectives are as follows:</w:t>
      </w:r>
    </w:p>
    <w:p w:rsidR="00464A0D" w:rsidRPr="006C4937" w:rsidRDefault="00464A0D" w:rsidP="00464A0D">
      <w:pPr>
        <w:numPr>
          <w:ilvl w:val="1"/>
          <w:numId w:val="11"/>
        </w:numPr>
        <w:spacing w:after="0"/>
      </w:pPr>
      <w:r w:rsidRPr="006C4937">
        <w:t>List the potential braze specifications for armour to structural joints</w:t>
      </w:r>
    </w:p>
    <w:p w:rsidR="00464A0D" w:rsidRPr="006C4937" w:rsidRDefault="00464A0D" w:rsidP="00464A0D">
      <w:pPr>
        <w:numPr>
          <w:ilvl w:val="1"/>
          <w:numId w:val="11"/>
        </w:numPr>
        <w:spacing w:after="0"/>
      </w:pPr>
      <w:r w:rsidRPr="006C4937">
        <w:t>Identify relevant damage mechanisms to brazed joints</w:t>
      </w:r>
    </w:p>
    <w:p w:rsidR="00464A0D" w:rsidRPr="006C4937" w:rsidRDefault="00464A0D" w:rsidP="00464A0D">
      <w:pPr>
        <w:numPr>
          <w:ilvl w:val="1"/>
          <w:numId w:val="11"/>
        </w:numPr>
        <w:spacing w:after="0"/>
      </w:pPr>
      <w:r w:rsidRPr="006C4937">
        <w:t>Identify associated gaps in design rules and materials data</w:t>
      </w:r>
    </w:p>
    <w:p w:rsidR="00464A0D" w:rsidRPr="006C4937" w:rsidRDefault="00464A0D" w:rsidP="00464A0D">
      <w:pPr>
        <w:numPr>
          <w:ilvl w:val="1"/>
          <w:numId w:val="11"/>
        </w:numPr>
      </w:pPr>
      <w:r w:rsidRPr="006C4937">
        <w:t>Propose and design rule development and validation programme</w:t>
      </w:r>
    </w:p>
    <w:p w:rsidR="00464A0D" w:rsidRPr="006C4937" w:rsidRDefault="00464A0D" w:rsidP="00464A0D">
      <w:r w:rsidRPr="006C4937">
        <w:t xml:space="preserve">The ultimate goal is to produce Design </w:t>
      </w:r>
      <w:proofErr w:type="gramStart"/>
      <w:r w:rsidRPr="006C4937">
        <w:t>By</w:t>
      </w:r>
      <w:proofErr w:type="gramEnd"/>
      <w:r w:rsidRPr="006C4937">
        <w:t xml:space="preserve"> Analysis (DBA) rules for use on joints. Whether or not this is practical is currently uncertain. This report will act as a stepping stone towards this goal; providing insight from literature and an assessmen</w:t>
      </w:r>
      <w:r>
        <w:t>t of the current design rules; t</w:t>
      </w:r>
      <w:r w:rsidRPr="006C4937">
        <w:t xml:space="preserve">he </w:t>
      </w:r>
      <w:r>
        <w:t>SDC-IC</w:t>
      </w:r>
      <w:r w:rsidRPr="006C4937">
        <w:t>.</w:t>
      </w:r>
    </w:p>
    <w:p w:rsidR="00464A0D" w:rsidRPr="006C4937" w:rsidRDefault="00464A0D" w:rsidP="00464A0D">
      <w:pPr>
        <w:spacing w:after="0"/>
      </w:pPr>
      <w:r>
        <w:t>It is important to understand the requirements of the future d</w:t>
      </w:r>
      <w:r w:rsidRPr="006C4937">
        <w:t>esigners of brazed components</w:t>
      </w:r>
      <w:r>
        <w:t>. They will likely need the following</w:t>
      </w:r>
      <w:r w:rsidRPr="006C4937">
        <w:t>:</w:t>
      </w:r>
    </w:p>
    <w:p w:rsidR="00464A0D" w:rsidRPr="006C4937" w:rsidRDefault="00464A0D" w:rsidP="00464A0D">
      <w:pPr>
        <w:numPr>
          <w:ilvl w:val="0"/>
          <w:numId w:val="10"/>
        </w:numPr>
        <w:spacing w:after="0"/>
      </w:pPr>
      <w:r w:rsidRPr="006C4937">
        <w:t>A complete understanding of brazing or the confidence that the braze operator fully understands the process. Ideally no experimentation should be needed and a high quality of final braze, with known properties, can be assumed by the designer. Thus making selection of joint specifications trivial.</w:t>
      </w:r>
    </w:p>
    <w:p w:rsidR="00464A0D" w:rsidRPr="006C4937" w:rsidRDefault="00464A0D" w:rsidP="00464A0D">
      <w:pPr>
        <w:numPr>
          <w:ilvl w:val="0"/>
          <w:numId w:val="10"/>
        </w:numPr>
        <w:spacing w:after="0"/>
      </w:pPr>
      <w:r w:rsidRPr="006C4937">
        <w:t>A set of design rules and codes which are built from the ground up with joints in mind, supported by experience and experimentation.</w:t>
      </w:r>
    </w:p>
    <w:p w:rsidR="00464A0D" w:rsidRPr="006C4937" w:rsidRDefault="00464A0D" w:rsidP="00464A0D">
      <w:pPr>
        <w:numPr>
          <w:ilvl w:val="0"/>
          <w:numId w:val="10"/>
        </w:numPr>
      </w:pPr>
      <w:r w:rsidRPr="006C4937">
        <w:t xml:space="preserve">Complete materials property and allowable stress data for all </w:t>
      </w:r>
      <w:r>
        <w:t xml:space="preserve">relevant </w:t>
      </w:r>
      <w:r w:rsidRPr="006C4937">
        <w:t xml:space="preserve">materials available for selection by a designer to be used in analytical validation of a component. </w:t>
      </w:r>
    </w:p>
    <w:p w:rsidR="00464A0D" w:rsidRPr="006C4937" w:rsidRDefault="00464A0D" w:rsidP="00464A0D">
      <w:pPr>
        <w:spacing w:after="0"/>
      </w:pPr>
      <w:r w:rsidRPr="006C4937">
        <w:t>This work has included the following:</w:t>
      </w:r>
    </w:p>
    <w:p w:rsidR="00464A0D" w:rsidRPr="006C4937" w:rsidRDefault="006F213D" w:rsidP="00464A0D">
      <w:pPr>
        <w:numPr>
          <w:ilvl w:val="0"/>
          <w:numId w:val="13"/>
        </w:numPr>
        <w:spacing w:after="0"/>
      </w:pPr>
      <w:r>
        <w:t>A l</w:t>
      </w:r>
      <w:r w:rsidR="00464A0D" w:rsidRPr="006C4937">
        <w:t>iterature review</w:t>
      </w:r>
      <w:r>
        <w:t xml:space="preserve"> of brazing technology in the fusion industry. </w:t>
      </w:r>
    </w:p>
    <w:p w:rsidR="00464A0D" w:rsidRPr="006C4937" w:rsidRDefault="00464A0D" w:rsidP="00464A0D">
      <w:pPr>
        <w:numPr>
          <w:ilvl w:val="0"/>
          <w:numId w:val="13"/>
        </w:numPr>
        <w:spacing w:after="0"/>
      </w:pPr>
      <w:r w:rsidRPr="006C4937">
        <w:t xml:space="preserve">Review of </w:t>
      </w:r>
      <w:r w:rsidR="006F213D">
        <w:t xml:space="preserve">other design </w:t>
      </w:r>
      <w:r w:rsidRPr="006C4937">
        <w:t xml:space="preserve">codes and </w:t>
      </w:r>
      <w:r w:rsidR="006F213D">
        <w:t xml:space="preserve">brazing related </w:t>
      </w:r>
      <w:r w:rsidRPr="006C4937">
        <w:t>standards</w:t>
      </w:r>
      <w:r w:rsidR="006F213D">
        <w:t>.</w:t>
      </w:r>
    </w:p>
    <w:p w:rsidR="00464A0D" w:rsidRPr="006C4937" w:rsidRDefault="00464A0D" w:rsidP="00464A0D">
      <w:pPr>
        <w:numPr>
          <w:ilvl w:val="0"/>
          <w:numId w:val="13"/>
        </w:numPr>
        <w:spacing w:after="0"/>
      </w:pPr>
      <w:r w:rsidRPr="006C4937">
        <w:t>Familiarisation with analysis techniques (SDC-IC) and software (ANSYS)</w:t>
      </w:r>
      <w:r w:rsidR="006F213D">
        <w:t>.</w:t>
      </w:r>
    </w:p>
    <w:p w:rsidR="00595AD4" w:rsidRDefault="00464A0D" w:rsidP="00595AD4">
      <w:pPr>
        <w:numPr>
          <w:ilvl w:val="0"/>
          <w:numId w:val="13"/>
        </w:numPr>
        <w:spacing w:after="0"/>
      </w:pPr>
      <w:r w:rsidRPr="006C4937">
        <w:t xml:space="preserve">Assessment of </w:t>
      </w:r>
      <w:r w:rsidR="006F213D">
        <w:t xml:space="preserve">the </w:t>
      </w:r>
      <w:r w:rsidRPr="006C4937">
        <w:t>SDC-IC</w:t>
      </w:r>
      <w:r w:rsidR="006F213D">
        <w:t xml:space="preserve"> DBA procedure</w:t>
      </w:r>
      <w:r w:rsidRPr="006C4937">
        <w:t xml:space="preserve"> using ANSYS</w:t>
      </w:r>
      <w:r w:rsidR="006F213D">
        <w:t>.</w:t>
      </w:r>
    </w:p>
    <w:p w:rsidR="00595AD4" w:rsidRDefault="00595AD4" w:rsidP="00B41A0C">
      <w:pPr>
        <w:pStyle w:val="Heading1"/>
      </w:pPr>
    </w:p>
    <w:p w:rsidR="00595AD4" w:rsidRDefault="00595AD4" w:rsidP="00595AD4"/>
    <w:p w:rsidR="00595AD4" w:rsidRPr="00595AD4" w:rsidRDefault="00595AD4" w:rsidP="00595AD4"/>
    <w:p w:rsidR="00DA14C3" w:rsidRDefault="00464A0D" w:rsidP="00B41A0C">
      <w:pPr>
        <w:pStyle w:val="Heading1"/>
      </w:pPr>
      <w:bookmarkStart w:id="4" w:name="_Toc468693988"/>
      <w:r>
        <w:lastRenderedPageBreak/>
        <w:t>Work on Objectives</w:t>
      </w:r>
      <w:bookmarkEnd w:id="4"/>
    </w:p>
    <w:p w:rsidR="00464A0D" w:rsidRPr="00464A0D" w:rsidRDefault="00464A0D" w:rsidP="000674F8">
      <w:pPr>
        <w:pStyle w:val="Heading2"/>
        <w:numPr>
          <w:ilvl w:val="0"/>
          <w:numId w:val="0"/>
        </w:numPr>
        <w:ind w:left="576" w:hanging="576"/>
        <w:rPr>
          <w:lang w:eastAsia="ja-JP"/>
        </w:rPr>
      </w:pPr>
      <w:bookmarkStart w:id="5" w:name="_Toc468693989"/>
      <w:r w:rsidRPr="00464A0D">
        <w:rPr>
          <w:lang w:eastAsia="ja-JP"/>
        </w:rPr>
        <w:t>I. List the potential braze specifications for armour to structural joints</w:t>
      </w:r>
      <w:bookmarkEnd w:id="5"/>
    </w:p>
    <w:p w:rsidR="00464A0D" w:rsidRDefault="00464A0D" w:rsidP="00464A0D">
      <w:pPr>
        <w:rPr>
          <w:rFonts w:ascii="Calibri" w:eastAsia="MS Mincho" w:hAnsi="Calibri" w:cs="Times New Roman"/>
          <w:lang w:eastAsia="ja-JP"/>
        </w:rPr>
      </w:pPr>
      <w:r w:rsidRPr="00464A0D">
        <w:rPr>
          <w:rFonts w:ascii="Calibri" w:eastAsia="MS Mincho" w:hAnsi="Calibri" w:cs="Times New Roman"/>
          <w:lang w:eastAsia="ja-JP"/>
        </w:rPr>
        <w:t xml:space="preserve">Table 1 lists the fusion related brazed joints that are reported in the literature. These are generally joints for PFCs; in particular, the divertor region. This list is not exhaustive; a few studies have been selected from the recent literature based on relevance. </w:t>
      </w:r>
    </w:p>
    <w:tbl>
      <w:tblPr>
        <w:tblW w:w="9880" w:type="dxa"/>
        <w:jc w:val="center"/>
        <w:tblLook w:val="04A0" w:firstRow="1" w:lastRow="0" w:firstColumn="1" w:lastColumn="0" w:noHBand="0" w:noVBand="1"/>
      </w:tblPr>
      <w:tblGrid>
        <w:gridCol w:w="2240"/>
        <w:gridCol w:w="2260"/>
        <w:gridCol w:w="2260"/>
        <w:gridCol w:w="2260"/>
        <w:gridCol w:w="973"/>
      </w:tblGrid>
      <w:tr w:rsidR="00050A59" w:rsidRPr="00050A59" w:rsidTr="00EC19F5">
        <w:trPr>
          <w:trHeight w:val="300"/>
          <w:jc w:val="center"/>
        </w:trPr>
        <w:tc>
          <w:tcPr>
            <w:tcW w:w="2240" w:type="dxa"/>
            <w:vMerge w:val="restart"/>
            <w:tcBorders>
              <w:top w:val="nil"/>
              <w:left w:val="nil"/>
              <w:bottom w:val="single" w:sz="4" w:space="0" w:color="000000"/>
              <w:right w:val="nil"/>
            </w:tcBorders>
            <w:shd w:val="clear" w:color="auto" w:fill="7F7F7F" w:themeFill="text1" w:themeFillTint="80"/>
            <w:noWrap/>
            <w:vAlign w:val="center"/>
            <w:hideMark/>
          </w:tcPr>
          <w:p w:rsidR="00050A59" w:rsidRPr="00050A59" w:rsidRDefault="00050A59" w:rsidP="00050A59">
            <w:pPr>
              <w:spacing w:after="0" w:line="240" w:lineRule="auto"/>
              <w:jc w:val="center"/>
              <w:rPr>
                <w:rFonts w:ascii="Calibri" w:eastAsia="Times New Roman" w:hAnsi="Calibri" w:cs="Times New Roman"/>
                <w:b/>
                <w:bCs/>
                <w:color w:val="000000"/>
                <w:sz w:val="18"/>
                <w:szCs w:val="18"/>
                <w:lang w:eastAsia="ja-JP"/>
              </w:rPr>
            </w:pPr>
            <w:r w:rsidRPr="00050A59">
              <w:rPr>
                <w:rFonts w:ascii="Calibri" w:eastAsia="Times New Roman" w:hAnsi="Calibri" w:cs="Times New Roman"/>
                <w:b/>
                <w:bCs/>
                <w:color w:val="000000"/>
                <w:sz w:val="18"/>
                <w:szCs w:val="18"/>
                <w:lang w:eastAsia="ja-JP"/>
              </w:rPr>
              <w:t>Parent Materials</w:t>
            </w:r>
          </w:p>
        </w:tc>
        <w:tc>
          <w:tcPr>
            <w:tcW w:w="2260" w:type="dxa"/>
            <w:vMerge w:val="restart"/>
            <w:tcBorders>
              <w:top w:val="nil"/>
              <w:left w:val="nil"/>
              <w:bottom w:val="single" w:sz="4" w:space="0" w:color="000000"/>
              <w:right w:val="nil"/>
            </w:tcBorders>
            <w:shd w:val="clear" w:color="auto" w:fill="7F7F7F" w:themeFill="text1" w:themeFillTint="80"/>
            <w:noWrap/>
            <w:vAlign w:val="center"/>
            <w:hideMark/>
          </w:tcPr>
          <w:p w:rsidR="00050A59" w:rsidRPr="00050A59" w:rsidRDefault="00050A59" w:rsidP="00050A59">
            <w:pPr>
              <w:spacing w:after="0" w:line="240" w:lineRule="auto"/>
              <w:jc w:val="center"/>
              <w:rPr>
                <w:rFonts w:ascii="Calibri" w:eastAsia="Times New Roman" w:hAnsi="Calibri" w:cs="Times New Roman"/>
                <w:b/>
                <w:bCs/>
                <w:color w:val="000000"/>
                <w:sz w:val="18"/>
                <w:szCs w:val="18"/>
                <w:lang w:eastAsia="ja-JP"/>
              </w:rPr>
            </w:pPr>
            <w:r w:rsidRPr="00050A59">
              <w:rPr>
                <w:rFonts w:ascii="Calibri" w:eastAsia="Times New Roman" w:hAnsi="Calibri" w:cs="Times New Roman"/>
                <w:b/>
                <w:bCs/>
                <w:color w:val="000000"/>
                <w:sz w:val="18"/>
                <w:szCs w:val="18"/>
                <w:lang w:eastAsia="ja-JP"/>
              </w:rPr>
              <w:t>Filler Materials</w:t>
            </w:r>
          </w:p>
        </w:tc>
        <w:tc>
          <w:tcPr>
            <w:tcW w:w="2260" w:type="dxa"/>
            <w:vMerge w:val="restart"/>
            <w:tcBorders>
              <w:top w:val="nil"/>
              <w:left w:val="nil"/>
              <w:bottom w:val="single" w:sz="4" w:space="0" w:color="000000"/>
              <w:right w:val="nil"/>
            </w:tcBorders>
            <w:shd w:val="clear" w:color="auto" w:fill="7F7F7F" w:themeFill="text1" w:themeFillTint="80"/>
            <w:noWrap/>
            <w:vAlign w:val="center"/>
            <w:hideMark/>
          </w:tcPr>
          <w:p w:rsidR="00050A59" w:rsidRPr="00050A59" w:rsidRDefault="00050A59" w:rsidP="00050A59">
            <w:pPr>
              <w:spacing w:after="0" w:line="240" w:lineRule="auto"/>
              <w:jc w:val="center"/>
              <w:rPr>
                <w:rFonts w:ascii="Calibri" w:eastAsia="Times New Roman" w:hAnsi="Calibri" w:cs="Times New Roman"/>
                <w:b/>
                <w:bCs/>
                <w:color w:val="000000"/>
                <w:sz w:val="18"/>
                <w:szCs w:val="18"/>
                <w:lang w:eastAsia="ja-JP"/>
              </w:rPr>
            </w:pPr>
            <w:r w:rsidRPr="00050A59">
              <w:rPr>
                <w:rFonts w:ascii="Calibri" w:eastAsia="Times New Roman" w:hAnsi="Calibri" w:cs="Times New Roman"/>
                <w:b/>
                <w:bCs/>
                <w:color w:val="000000"/>
                <w:sz w:val="18"/>
                <w:szCs w:val="18"/>
                <w:lang w:eastAsia="ja-JP"/>
              </w:rPr>
              <w:t>Test</w:t>
            </w:r>
          </w:p>
        </w:tc>
        <w:tc>
          <w:tcPr>
            <w:tcW w:w="2260" w:type="dxa"/>
            <w:vMerge w:val="restart"/>
            <w:tcBorders>
              <w:top w:val="nil"/>
              <w:left w:val="nil"/>
              <w:bottom w:val="single" w:sz="4" w:space="0" w:color="000000"/>
              <w:right w:val="nil"/>
            </w:tcBorders>
            <w:shd w:val="clear" w:color="auto" w:fill="7F7F7F" w:themeFill="text1" w:themeFillTint="80"/>
            <w:noWrap/>
            <w:vAlign w:val="center"/>
            <w:hideMark/>
          </w:tcPr>
          <w:p w:rsidR="00050A59" w:rsidRPr="00050A59" w:rsidRDefault="00050A59" w:rsidP="00050A59">
            <w:pPr>
              <w:spacing w:after="0" w:line="240" w:lineRule="auto"/>
              <w:jc w:val="center"/>
              <w:rPr>
                <w:rFonts w:ascii="Calibri" w:eastAsia="Times New Roman" w:hAnsi="Calibri" w:cs="Times New Roman"/>
                <w:b/>
                <w:bCs/>
                <w:color w:val="000000"/>
                <w:sz w:val="18"/>
                <w:szCs w:val="18"/>
                <w:lang w:eastAsia="ja-JP"/>
              </w:rPr>
            </w:pPr>
            <w:r w:rsidRPr="00050A59">
              <w:rPr>
                <w:rFonts w:ascii="Calibri" w:eastAsia="Times New Roman" w:hAnsi="Calibri" w:cs="Times New Roman"/>
                <w:b/>
                <w:bCs/>
                <w:color w:val="000000"/>
                <w:sz w:val="18"/>
                <w:szCs w:val="18"/>
                <w:lang w:eastAsia="ja-JP"/>
              </w:rPr>
              <w:t>Pass/Fail</w:t>
            </w:r>
          </w:p>
        </w:tc>
        <w:tc>
          <w:tcPr>
            <w:tcW w:w="860" w:type="dxa"/>
            <w:vMerge w:val="restart"/>
            <w:tcBorders>
              <w:top w:val="nil"/>
              <w:left w:val="nil"/>
              <w:bottom w:val="single" w:sz="4" w:space="0" w:color="000000"/>
              <w:right w:val="nil"/>
            </w:tcBorders>
            <w:shd w:val="clear" w:color="auto" w:fill="7F7F7F" w:themeFill="text1" w:themeFillTint="80"/>
            <w:noWrap/>
            <w:vAlign w:val="center"/>
            <w:hideMark/>
          </w:tcPr>
          <w:p w:rsidR="00050A59" w:rsidRPr="00050A59" w:rsidRDefault="00050A59" w:rsidP="00050A59">
            <w:pPr>
              <w:spacing w:after="0" w:line="240" w:lineRule="auto"/>
              <w:jc w:val="center"/>
              <w:rPr>
                <w:rFonts w:ascii="Calibri" w:eastAsia="Times New Roman" w:hAnsi="Calibri" w:cs="Times New Roman"/>
                <w:b/>
                <w:bCs/>
                <w:color w:val="000000"/>
                <w:sz w:val="18"/>
                <w:szCs w:val="18"/>
                <w:lang w:eastAsia="ja-JP"/>
              </w:rPr>
            </w:pPr>
            <w:r w:rsidRPr="00050A59">
              <w:rPr>
                <w:rFonts w:ascii="Calibri" w:eastAsia="Times New Roman" w:hAnsi="Calibri" w:cs="Times New Roman"/>
                <w:b/>
                <w:bCs/>
                <w:color w:val="000000"/>
                <w:sz w:val="18"/>
                <w:szCs w:val="18"/>
                <w:lang w:eastAsia="ja-JP"/>
              </w:rPr>
              <w:t>Reference</w:t>
            </w:r>
          </w:p>
        </w:tc>
      </w:tr>
      <w:tr w:rsidR="00050A59" w:rsidRPr="00050A59" w:rsidTr="00EC19F5">
        <w:trPr>
          <w:trHeight w:val="300"/>
          <w:jc w:val="center"/>
        </w:trPr>
        <w:tc>
          <w:tcPr>
            <w:tcW w:w="2240" w:type="dxa"/>
            <w:vMerge/>
            <w:tcBorders>
              <w:top w:val="nil"/>
              <w:left w:val="nil"/>
              <w:bottom w:val="single" w:sz="4" w:space="0" w:color="000000"/>
              <w:right w:val="nil"/>
            </w:tcBorders>
            <w:shd w:val="clear" w:color="auto" w:fill="7F7F7F" w:themeFill="text1" w:themeFillTint="80"/>
            <w:vAlign w:val="center"/>
            <w:hideMark/>
          </w:tcPr>
          <w:p w:rsidR="00050A59" w:rsidRPr="00050A59" w:rsidRDefault="00050A59" w:rsidP="00050A59">
            <w:pPr>
              <w:spacing w:after="0" w:line="240" w:lineRule="auto"/>
              <w:rPr>
                <w:rFonts w:ascii="Calibri" w:eastAsia="Times New Roman" w:hAnsi="Calibri" w:cs="Times New Roman"/>
                <w:b/>
                <w:bCs/>
                <w:color w:val="000000"/>
                <w:sz w:val="18"/>
                <w:szCs w:val="18"/>
                <w:lang w:eastAsia="ja-JP"/>
              </w:rPr>
            </w:pPr>
          </w:p>
        </w:tc>
        <w:tc>
          <w:tcPr>
            <w:tcW w:w="2260" w:type="dxa"/>
            <w:vMerge/>
            <w:tcBorders>
              <w:top w:val="nil"/>
              <w:left w:val="nil"/>
              <w:bottom w:val="single" w:sz="4" w:space="0" w:color="000000"/>
              <w:right w:val="nil"/>
            </w:tcBorders>
            <w:shd w:val="clear" w:color="auto" w:fill="7F7F7F" w:themeFill="text1" w:themeFillTint="80"/>
            <w:vAlign w:val="center"/>
            <w:hideMark/>
          </w:tcPr>
          <w:p w:rsidR="00050A59" w:rsidRPr="00050A59" w:rsidRDefault="00050A59" w:rsidP="00050A59">
            <w:pPr>
              <w:spacing w:after="0" w:line="240" w:lineRule="auto"/>
              <w:rPr>
                <w:rFonts w:ascii="Calibri" w:eastAsia="Times New Roman" w:hAnsi="Calibri" w:cs="Times New Roman"/>
                <w:b/>
                <w:bCs/>
                <w:color w:val="000000"/>
                <w:sz w:val="18"/>
                <w:szCs w:val="18"/>
                <w:lang w:eastAsia="ja-JP"/>
              </w:rPr>
            </w:pPr>
          </w:p>
        </w:tc>
        <w:tc>
          <w:tcPr>
            <w:tcW w:w="2260" w:type="dxa"/>
            <w:vMerge/>
            <w:tcBorders>
              <w:top w:val="nil"/>
              <w:left w:val="nil"/>
              <w:bottom w:val="single" w:sz="4" w:space="0" w:color="000000"/>
              <w:right w:val="nil"/>
            </w:tcBorders>
            <w:shd w:val="clear" w:color="auto" w:fill="7F7F7F" w:themeFill="text1" w:themeFillTint="80"/>
            <w:vAlign w:val="center"/>
            <w:hideMark/>
          </w:tcPr>
          <w:p w:rsidR="00050A59" w:rsidRPr="00050A59" w:rsidRDefault="00050A59" w:rsidP="00050A59">
            <w:pPr>
              <w:spacing w:after="0" w:line="240" w:lineRule="auto"/>
              <w:rPr>
                <w:rFonts w:ascii="Calibri" w:eastAsia="Times New Roman" w:hAnsi="Calibri" w:cs="Times New Roman"/>
                <w:b/>
                <w:bCs/>
                <w:color w:val="000000"/>
                <w:sz w:val="18"/>
                <w:szCs w:val="18"/>
                <w:lang w:eastAsia="ja-JP"/>
              </w:rPr>
            </w:pPr>
          </w:p>
        </w:tc>
        <w:tc>
          <w:tcPr>
            <w:tcW w:w="2260" w:type="dxa"/>
            <w:vMerge/>
            <w:tcBorders>
              <w:top w:val="nil"/>
              <w:left w:val="nil"/>
              <w:bottom w:val="single" w:sz="4" w:space="0" w:color="000000"/>
              <w:right w:val="nil"/>
            </w:tcBorders>
            <w:shd w:val="clear" w:color="auto" w:fill="7F7F7F" w:themeFill="text1" w:themeFillTint="80"/>
            <w:vAlign w:val="center"/>
            <w:hideMark/>
          </w:tcPr>
          <w:p w:rsidR="00050A59" w:rsidRPr="00050A59" w:rsidRDefault="00050A59" w:rsidP="00050A59">
            <w:pPr>
              <w:spacing w:after="0" w:line="240" w:lineRule="auto"/>
              <w:rPr>
                <w:rFonts w:ascii="Calibri" w:eastAsia="Times New Roman" w:hAnsi="Calibri" w:cs="Times New Roman"/>
                <w:b/>
                <w:bCs/>
                <w:color w:val="000000"/>
                <w:sz w:val="18"/>
                <w:szCs w:val="18"/>
                <w:lang w:eastAsia="ja-JP"/>
              </w:rPr>
            </w:pPr>
          </w:p>
        </w:tc>
        <w:tc>
          <w:tcPr>
            <w:tcW w:w="860" w:type="dxa"/>
            <w:vMerge/>
            <w:tcBorders>
              <w:top w:val="nil"/>
              <w:left w:val="nil"/>
              <w:bottom w:val="single" w:sz="4" w:space="0" w:color="000000"/>
              <w:right w:val="nil"/>
            </w:tcBorders>
            <w:shd w:val="clear" w:color="auto" w:fill="7F7F7F" w:themeFill="text1" w:themeFillTint="80"/>
            <w:vAlign w:val="center"/>
            <w:hideMark/>
          </w:tcPr>
          <w:p w:rsidR="00050A59" w:rsidRPr="00050A59" w:rsidRDefault="00050A59" w:rsidP="00050A59">
            <w:pPr>
              <w:spacing w:after="0" w:line="240" w:lineRule="auto"/>
              <w:rPr>
                <w:rFonts w:ascii="Calibri" w:eastAsia="Times New Roman" w:hAnsi="Calibri" w:cs="Times New Roman"/>
                <w:b/>
                <w:bCs/>
                <w:color w:val="000000"/>
                <w:sz w:val="18"/>
                <w:szCs w:val="18"/>
                <w:lang w:eastAsia="ja-JP"/>
              </w:rPr>
            </w:pPr>
          </w:p>
        </w:tc>
      </w:tr>
      <w:tr w:rsidR="00050A59" w:rsidRPr="00050A59" w:rsidTr="00050A59">
        <w:trPr>
          <w:trHeight w:val="45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316LN - </w:t>
            </w:r>
            <w:proofErr w:type="spellStart"/>
            <w:r w:rsidRPr="00050A59">
              <w:rPr>
                <w:rFonts w:ascii="Calibri" w:eastAsia="Times New Roman" w:hAnsi="Calibri" w:cs="Times New Roman"/>
                <w:color w:val="000000"/>
                <w:sz w:val="16"/>
                <w:szCs w:val="16"/>
                <w:lang w:eastAsia="ja-JP"/>
              </w:rPr>
              <w:t>CuCrZr</w:t>
            </w:r>
            <w:proofErr w:type="spellEnd"/>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Ni Bal - 14Cr - 10P - 0.05Si - 0.03C - 0.01B</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SEM - Microstructural</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No </w:t>
            </w:r>
            <w:proofErr w:type="spellStart"/>
            <w:r w:rsidRPr="00050A59">
              <w:rPr>
                <w:rFonts w:ascii="Calibri" w:eastAsia="Times New Roman" w:hAnsi="Calibri" w:cs="Times New Roman"/>
                <w:color w:val="000000"/>
                <w:sz w:val="16"/>
                <w:szCs w:val="16"/>
                <w:lang w:eastAsia="ja-JP"/>
              </w:rPr>
              <w:t>intermetallic</w:t>
            </w:r>
            <w:r>
              <w:rPr>
                <w:rFonts w:ascii="Calibri" w:eastAsia="Times New Roman" w:hAnsi="Calibri" w:cs="Times New Roman"/>
                <w:color w:val="000000"/>
                <w:sz w:val="16"/>
                <w:szCs w:val="16"/>
                <w:lang w:eastAsia="ja-JP"/>
              </w:rPr>
              <w:t>s</w:t>
            </w:r>
            <w:proofErr w:type="spellEnd"/>
          </w:p>
        </w:tc>
        <w:tc>
          <w:tcPr>
            <w:tcW w:w="8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[2]</w:t>
            </w:r>
          </w:p>
        </w:tc>
      </w:tr>
      <w:tr w:rsidR="00050A59" w:rsidRPr="00050A59" w:rsidTr="00050A59">
        <w:trPr>
          <w:trHeight w:val="300"/>
          <w:jc w:val="center"/>
        </w:trPr>
        <w:tc>
          <w:tcPr>
            <w:tcW w:w="224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W(Mono) - Ta - Eurofer</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proofErr w:type="spellStart"/>
            <w:r w:rsidRPr="00050A59">
              <w:rPr>
                <w:rFonts w:ascii="Calibri" w:eastAsia="Times New Roman" w:hAnsi="Calibri" w:cs="Times New Roman"/>
                <w:color w:val="000000"/>
                <w:sz w:val="16"/>
                <w:szCs w:val="16"/>
                <w:lang w:eastAsia="ja-JP"/>
              </w:rPr>
              <w:t>Ti</w:t>
            </w:r>
            <w:proofErr w:type="spellEnd"/>
            <w:r w:rsidRPr="00050A59">
              <w:rPr>
                <w:rFonts w:ascii="Calibri" w:eastAsia="Times New Roman" w:hAnsi="Calibri" w:cs="Times New Roman"/>
                <w:color w:val="000000"/>
                <w:sz w:val="16"/>
                <w:szCs w:val="16"/>
                <w:lang w:eastAsia="ja-JP"/>
              </w:rPr>
              <w:t xml:space="preserve"> </w:t>
            </w:r>
            <w:proofErr w:type="spellStart"/>
            <w:r w:rsidRPr="00050A59">
              <w:rPr>
                <w:rFonts w:ascii="Calibri" w:eastAsia="Times New Roman" w:hAnsi="Calibri" w:cs="Times New Roman"/>
                <w:color w:val="000000"/>
                <w:sz w:val="16"/>
                <w:szCs w:val="16"/>
                <w:lang w:eastAsia="ja-JP"/>
              </w:rPr>
              <w:t>bal</w:t>
            </w:r>
            <w:proofErr w:type="spellEnd"/>
            <w:r w:rsidRPr="00050A59">
              <w:rPr>
                <w:rFonts w:ascii="Calibri" w:eastAsia="Times New Roman" w:hAnsi="Calibri" w:cs="Times New Roman"/>
                <w:color w:val="000000"/>
                <w:sz w:val="16"/>
                <w:szCs w:val="16"/>
                <w:lang w:eastAsia="ja-JP"/>
              </w:rPr>
              <w:t xml:space="preserve"> - 22.5Cr - 7.5V - 3Be</w:t>
            </w:r>
          </w:p>
        </w:tc>
        <w:tc>
          <w:tcPr>
            <w:tcW w:w="22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proofErr w:type="spellStart"/>
            <w:r w:rsidRPr="00050A59">
              <w:rPr>
                <w:rFonts w:ascii="Calibri" w:eastAsia="Times New Roman" w:hAnsi="Calibri" w:cs="Times New Roman"/>
                <w:color w:val="000000"/>
                <w:sz w:val="16"/>
                <w:szCs w:val="16"/>
                <w:lang w:eastAsia="ja-JP"/>
              </w:rPr>
              <w:t>Thermocycling</w:t>
            </w:r>
            <w:proofErr w:type="spellEnd"/>
            <w:r w:rsidRPr="00050A59">
              <w:rPr>
                <w:rFonts w:ascii="Calibri" w:eastAsia="Times New Roman" w:hAnsi="Calibri" w:cs="Times New Roman"/>
                <w:color w:val="000000"/>
                <w:sz w:val="16"/>
                <w:szCs w:val="16"/>
                <w:lang w:eastAsia="ja-JP"/>
              </w:rPr>
              <w:t xml:space="preserve"> - 30 cycles - 750</w:t>
            </w:r>
            <w:r>
              <w:rPr>
                <w:rFonts w:ascii="Calibri" w:eastAsia="Times New Roman" w:hAnsi="Calibri" w:cs="Times New Roman"/>
                <w:color w:val="000000"/>
                <w:sz w:val="16"/>
                <w:szCs w:val="16"/>
                <w:lang w:eastAsia="ja-JP"/>
              </w:rPr>
              <w:t>°</w:t>
            </w:r>
            <w:r w:rsidRPr="00050A59">
              <w:rPr>
                <w:rFonts w:ascii="Calibri" w:eastAsia="Times New Roman" w:hAnsi="Calibri" w:cs="Times New Roman"/>
                <w:color w:val="000000"/>
                <w:sz w:val="16"/>
                <w:szCs w:val="16"/>
                <w:lang w:eastAsia="ja-JP"/>
              </w:rPr>
              <w:t>C</w:t>
            </w:r>
          </w:p>
        </w:tc>
        <w:tc>
          <w:tcPr>
            <w:tcW w:w="22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Pass </w:t>
            </w:r>
          </w:p>
        </w:tc>
        <w:tc>
          <w:tcPr>
            <w:tcW w:w="8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[3]</w:t>
            </w:r>
          </w:p>
        </w:tc>
      </w:tr>
      <w:tr w:rsidR="00050A59" w:rsidRPr="00D0583F" w:rsidTr="00050A59">
        <w:trPr>
          <w:trHeight w:val="450"/>
          <w:jc w:val="center"/>
        </w:trPr>
        <w:tc>
          <w:tcPr>
            <w:tcW w:w="224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val="it-IT" w:eastAsia="ja-JP"/>
              </w:rPr>
            </w:pPr>
            <w:r w:rsidRPr="00050A59">
              <w:rPr>
                <w:rFonts w:ascii="Calibri" w:eastAsia="Times New Roman" w:hAnsi="Calibri" w:cs="Times New Roman"/>
                <w:color w:val="000000"/>
                <w:sz w:val="16"/>
                <w:szCs w:val="16"/>
                <w:lang w:val="it-IT" w:eastAsia="ja-JP"/>
              </w:rPr>
              <w:t>Fe Bal - 18Ta - 8Ge - 2Si - 2Pd - 3.5B</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val="it-IT"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val="it-IT" w:eastAsia="ja-JP"/>
              </w:rPr>
            </w:pP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val="it-IT" w:eastAsia="ja-JP"/>
              </w:rPr>
            </w:pPr>
          </w:p>
        </w:tc>
      </w:tr>
      <w:tr w:rsidR="00050A59" w:rsidRPr="00050A59" w:rsidTr="00050A59">
        <w:trPr>
          <w:trHeight w:val="30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Cu(OFHC)</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80Au - Cu20</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XRD &amp; FEA</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N/A</w:t>
            </w:r>
          </w:p>
        </w:tc>
        <w:tc>
          <w:tcPr>
            <w:tcW w:w="8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[4][5]</w:t>
            </w:r>
          </w:p>
        </w:tc>
      </w:tr>
      <w:tr w:rsidR="00050A59" w:rsidRPr="00050A59" w:rsidTr="00050A59">
        <w:trPr>
          <w:trHeight w:val="300"/>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W</w:t>
            </w:r>
          </w:p>
        </w:tc>
        <w:tc>
          <w:tcPr>
            <w:tcW w:w="22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80Au - 19Cu - 1Fe</w:t>
            </w:r>
          </w:p>
        </w:tc>
        <w:tc>
          <w:tcPr>
            <w:tcW w:w="22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Nano-indentation</w:t>
            </w:r>
          </w:p>
        </w:tc>
        <w:tc>
          <w:tcPr>
            <w:tcW w:w="22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No increase in hardness</w:t>
            </w:r>
          </w:p>
        </w:tc>
        <w:tc>
          <w:tcPr>
            <w:tcW w:w="8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[6]</w:t>
            </w:r>
          </w:p>
        </w:tc>
      </w:tr>
      <w:tr w:rsidR="00050A59" w:rsidRPr="00050A59" w:rsidTr="00050A59">
        <w:trPr>
          <w:trHeight w:val="300"/>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Eurofer</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r w:rsidR="00050A59" w:rsidRPr="00050A59" w:rsidTr="00050A59">
        <w:trPr>
          <w:trHeight w:val="300"/>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Cu(OFHC)</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r w:rsidR="00050A59" w:rsidRPr="00050A59" w:rsidTr="00050A59">
        <w:trPr>
          <w:trHeight w:val="300"/>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SS316L</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r w:rsidR="00050A59" w:rsidRPr="00050A59" w:rsidTr="00050A59">
        <w:trPr>
          <w:trHeight w:val="45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proofErr w:type="spellStart"/>
            <w:r w:rsidRPr="00050A59">
              <w:rPr>
                <w:rFonts w:ascii="Calibri" w:eastAsia="Times New Roman" w:hAnsi="Calibri" w:cs="Times New Roman"/>
                <w:color w:val="000000"/>
                <w:sz w:val="16"/>
                <w:szCs w:val="16"/>
                <w:lang w:eastAsia="ja-JP"/>
              </w:rPr>
              <w:t>Ti</w:t>
            </w:r>
            <w:proofErr w:type="spellEnd"/>
            <w:r w:rsidRPr="00050A59">
              <w:rPr>
                <w:rFonts w:ascii="Calibri" w:eastAsia="Times New Roman" w:hAnsi="Calibri" w:cs="Times New Roman"/>
                <w:color w:val="000000"/>
                <w:sz w:val="16"/>
                <w:szCs w:val="16"/>
                <w:lang w:eastAsia="ja-JP"/>
              </w:rPr>
              <w:t xml:space="preserve"> - Cu(OFHC)</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72Ag - 28Cu</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Thermal </w:t>
            </w:r>
            <w:proofErr w:type="spellStart"/>
            <w:r w:rsidRPr="00050A59">
              <w:rPr>
                <w:rFonts w:ascii="Calibri" w:eastAsia="Times New Roman" w:hAnsi="Calibri" w:cs="Times New Roman"/>
                <w:color w:val="000000"/>
                <w:sz w:val="16"/>
                <w:szCs w:val="16"/>
                <w:lang w:eastAsia="ja-JP"/>
              </w:rPr>
              <w:t>Autofrettage</w:t>
            </w:r>
            <w:proofErr w:type="spellEnd"/>
            <w:r w:rsidRPr="00050A59">
              <w:rPr>
                <w:rFonts w:ascii="Calibri" w:eastAsia="Times New Roman" w:hAnsi="Calibri" w:cs="Times New Roman"/>
                <w:color w:val="000000"/>
                <w:sz w:val="16"/>
                <w:szCs w:val="16"/>
                <w:lang w:eastAsia="ja-JP"/>
              </w:rPr>
              <w:t xml:space="preserve"> - XRD &amp; FEA</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Pass</w:t>
            </w:r>
          </w:p>
        </w:tc>
        <w:tc>
          <w:tcPr>
            <w:tcW w:w="8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[7]</w:t>
            </w:r>
          </w:p>
        </w:tc>
      </w:tr>
      <w:tr w:rsidR="00050A59" w:rsidRPr="00050A59" w:rsidTr="00050A59">
        <w:trPr>
          <w:trHeight w:val="300"/>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W(Mono) - 50FE/50Ni - Steel</w:t>
            </w:r>
          </w:p>
        </w:tc>
        <w:tc>
          <w:tcPr>
            <w:tcW w:w="22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Ni Bal -15Cr - 4Mo - 4Fe - (0.5–1.0)V - 7.5Si  -1.5B</w:t>
            </w:r>
          </w:p>
        </w:tc>
        <w:tc>
          <w:tcPr>
            <w:tcW w:w="22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proofErr w:type="spellStart"/>
            <w:r w:rsidRPr="00050A59">
              <w:rPr>
                <w:rFonts w:ascii="Calibri" w:eastAsia="Times New Roman" w:hAnsi="Calibri" w:cs="Times New Roman"/>
                <w:color w:val="000000"/>
                <w:sz w:val="16"/>
                <w:szCs w:val="16"/>
                <w:lang w:eastAsia="ja-JP"/>
              </w:rPr>
              <w:t>Thermocycling</w:t>
            </w:r>
            <w:proofErr w:type="spellEnd"/>
            <w:r w:rsidRPr="00050A59">
              <w:rPr>
                <w:rFonts w:ascii="Calibri" w:eastAsia="Times New Roman" w:hAnsi="Calibri" w:cs="Times New Roman"/>
                <w:color w:val="000000"/>
                <w:sz w:val="16"/>
                <w:szCs w:val="16"/>
                <w:lang w:eastAsia="ja-JP"/>
              </w:rPr>
              <w:t xml:space="preserve"> - 100 cycles - 700</w:t>
            </w:r>
            <w:r>
              <w:rPr>
                <w:rFonts w:ascii="Calibri" w:eastAsia="Times New Roman" w:hAnsi="Calibri" w:cs="Times New Roman"/>
                <w:color w:val="000000"/>
                <w:sz w:val="16"/>
                <w:szCs w:val="16"/>
                <w:lang w:eastAsia="ja-JP"/>
              </w:rPr>
              <w:t>°</w:t>
            </w:r>
            <w:r w:rsidRPr="00050A59">
              <w:rPr>
                <w:rFonts w:ascii="Calibri" w:eastAsia="Times New Roman" w:hAnsi="Calibri" w:cs="Times New Roman"/>
                <w:color w:val="000000"/>
                <w:sz w:val="16"/>
                <w:szCs w:val="16"/>
                <w:lang w:eastAsia="ja-JP"/>
              </w:rPr>
              <w:t>C</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Pass</w:t>
            </w:r>
          </w:p>
        </w:tc>
        <w:tc>
          <w:tcPr>
            <w:tcW w:w="8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[8]</w:t>
            </w:r>
          </w:p>
        </w:tc>
      </w:tr>
      <w:tr w:rsidR="00050A59" w:rsidRPr="00050A59" w:rsidTr="00050A59">
        <w:trPr>
          <w:trHeight w:val="300"/>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2CeO2 - 50FE/50Ni - Steel</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Fail</w:t>
            </w: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r w:rsidR="00050A59" w:rsidRPr="00050A59" w:rsidTr="00050A59">
        <w:trPr>
          <w:trHeight w:val="45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1La2O3 - Eurofer</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Ni Bal - 19Cr - 10.1Si - 0.003B - 0.06C - 0.02P</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Bending &amp; Charpy</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Failed easily at low temperatures</w:t>
            </w:r>
          </w:p>
        </w:tc>
        <w:tc>
          <w:tcPr>
            <w:tcW w:w="8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[9]</w:t>
            </w:r>
          </w:p>
        </w:tc>
      </w:tr>
      <w:tr w:rsidR="00050A59" w:rsidRPr="00050A59" w:rsidTr="00050A59">
        <w:trPr>
          <w:trHeight w:val="450"/>
          <w:jc w:val="center"/>
        </w:trPr>
        <w:tc>
          <w:tcPr>
            <w:tcW w:w="224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Cu(OFHC)</w:t>
            </w:r>
          </w:p>
        </w:tc>
        <w:tc>
          <w:tcPr>
            <w:tcW w:w="22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9.5Ni - 52.5Cu - 38Mn</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vertAlign w:val="superscript"/>
                <w:lang w:eastAsia="ja-JP"/>
              </w:rPr>
            </w:pPr>
            <w:proofErr w:type="spellStart"/>
            <w:r w:rsidRPr="00050A59">
              <w:rPr>
                <w:rFonts w:ascii="Calibri" w:eastAsia="Times New Roman" w:hAnsi="Calibri" w:cs="Times New Roman"/>
                <w:color w:val="000000"/>
                <w:sz w:val="16"/>
                <w:szCs w:val="16"/>
                <w:lang w:eastAsia="ja-JP"/>
              </w:rPr>
              <w:t>Th</w:t>
            </w:r>
            <w:r>
              <w:rPr>
                <w:rFonts w:ascii="Calibri" w:eastAsia="Times New Roman" w:hAnsi="Calibri" w:cs="Times New Roman"/>
                <w:color w:val="000000"/>
                <w:sz w:val="16"/>
                <w:szCs w:val="16"/>
                <w:lang w:eastAsia="ja-JP"/>
              </w:rPr>
              <w:t>ermocycling</w:t>
            </w:r>
            <w:proofErr w:type="spellEnd"/>
            <w:r>
              <w:rPr>
                <w:rFonts w:ascii="Calibri" w:eastAsia="Times New Roman" w:hAnsi="Calibri" w:cs="Times New Roman"/>
                <w:color w:val="000000"/>
                <w:sz w:val="16"/>
                <w:szCs w:val="16"/>
                <w:lang w:eastAsia="ja-JP"/>
              </w:rPr>
              <w:t xml:space="preserve"> - 2000 cycles - 5MW</w:t>
            </w:r>
            <w:r w:rsidRPr="00050A59">
              <w:rPr>
                <w:rFonts w:ascii="Calibri" w:eastAsia="Times New Roman" w:hAnsi="Calibri" w:cs="Times New Roman"/>
                <w:color w:val="000000"/>
                <w:sz w:val="16"/>
                <w:szCs w:val="16"/>
                <w:lang w:eastAsia="ja-JP"/>
              </w:rPr>
              <w:t>m</w:t>
            </w:r>
            <w:r>
              <w:rPr>
                <w:rFonts w:ascii="Calibri" w:eastAsia="Times New Roman" w:hAnsi="Calibri" w:cs="Times New Roman"/>
                <w:color w:val="000000"/>
                <w:sz w:val="16"/>
                <w:szCs w:val="16"/>
                <w:vertAlign w:val="superscript"/>
                <w:lang w:eastAsia="ja-JP"/>
              </w:rPr>
              <w:t>-2</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Pass</w:t>
            </w:r>
          </w:p>
        </w:tc>
        <w:tc>
          <w:tcPr>
            <w:tcW w:w="8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[10]</w:t>
            </w:r>
          </w:p>
        </w:tc>
      </w:tr>
      <w:tr w:rsidR="00050A59" w:rsidRPr="00050A59" w:rsidTr="00050A59">
        <w:trPr>
          <w:trHeight w:val="450"/>
          <w:jc w:val="center"/>
        </w:trPr>
        <w:tc>
          <w:tcPr>
            <w:tcW w:w="224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Shear Strength</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Failed at lower bonding pressures</w:t>
            </w:r>
          </w:p>
        </w:tc>
        <w:tc>
          <w:tcPr>
            <w:tcW w:w="8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[11]</w:t>
            </w:r>
          </w:p>
        </w:tc>
      </w:tr>
      <w:tr w:rsidR="00050A59" w:rsidRPr="00050A59" w:rsidTr="00050A59">
        <w:trPr>
          <w:trHeight w:val="30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Be - </w:t>
            </w:r>
            <w:proofErr w:type="spellStart"/>
            <w:r w:rsidRPr="00050A59">
              <w:rPr>
                <w:rFonts w:ascii="Calibri" w:eastAsia="Times New Roman" w:hAnsi="Calibri" w:cs="Times New Roman"/>
                <w:color w:val="000000"/>
                <w:sz w:val="16"/>
                <w:szCs w:val="16"/>
                <w:lang w:eastAsia="ja-JP"/>
              </w:rPr>
              <w:t>CuCrZr</w:t>
            </w:r>
            <w:proofErr w:type="spellEnd"/>
          </w:p>
        </w:tc>
        <w:tc>
          <w:tcPr>
            <w:tcW w:w="22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Cu Bal - 12Sn - 9In - 2Ni - 0.4Mn - 0.4Cr - 0.5P</w:t>
            </w:r>
          </w:p>
        </w:tc>
        <w:tc>
          <w:tcPr>
            <w:tcW w:w="22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Pr>
                <w:rFonts w:ascii="Calibri" w:eastAsia="Times New Roman" w:hAnsi="Calibri" w:cs="Times New Roman"/>
                <w:color w:val="000000"/>
                <w:sz w:val="16"/>
                <w:szCs w:val="16"/>
                <w:lang w:eastAsia="ja-JP"/>
              </w:rPr>
              <w:t>Neutron irradiation (4.9 x 10</w:t>
            </w:r>
            <w:r>
              <w:rPr>
                <w:rFonts w:ascii="Calibri" w:eastAsia="Times New Roman" w:hAnsi="Calibri" w:cs="Times New Roman"/>
                <w:color w:val="000000"/>
                <w:sz w:val="16"/>
                <w:szCs w:val="16"/>
                <w:vertAlign w:val="superscript"/>
                <w:lang w:eastAsia="ja-JP"/>
              </w:rPr>
              <w:t>14</w:t>
            </w:r>
            <w:r>
              <w:rPr>
                <w:rFonts w:ascii="Calibri" w:eastAsia="Times New Roman" w:hAnsi="Calibri" w:cs="Times New Roman"/>
                <w:color w:val="000000"/>
                <w:sz w:val="16"/>
                <w:szCs w:val="16"/>
                <w:lang w:eastAsia="ja-JP"/>
              </w:rPr>
              <w:t xml:space="preserve"> </w:t>
            </w:r>
            <w:r w:rsidRPr="00050A59">
              <w:rPr>
                <w:rFonts w:ascii="Calibri" w:eastAsia="Times New Roman" w:hAnsi="Calibri" w:cs="Times New Roman"/>
                <w:color w:val="000000"/>
                <w:sz w:val="16"/>
                <w:szCs w:val="16"/>
                <w:lang w:eastAsia="ja-JP"/>
              </w:rPr>
              <w:t>cm</w:t>
            </w:r>
            <w:r>
              <w:rPr>
                <w:rFonts w:ascii="Calibri" w:eastAsia="Times New Roman" w:hAnsi="Calibri" w:cs="Times New Roman"/>
                <w:color w:val="000000"/>
                <w:sz w:val="16"/>
                <w:szCs w:val="16"/>
                <w:vertAlign w:val="superscript"/>
                <w:lang w:eastAsia="ja-JP"/>
              </w:rPr>
              <w:t>-2</w:t>
            </w:r>
            <w:r w:rsidRPr="00050A59">
              <w:rPr>
                <w:rFonts w:ascii="Calibri" w:eastAsia="Times New Roman" w:hAnsi="Calibri" w:cs="Times New Roman"/>
                <w:color w:val="000000"/>
                <w:sz w:val="16"/>
                <w:szCs w:val="16"/>
                <w:lang w:eastAsia="ja-JP"/>
              </w:rPr>
              <w:t>s</w:t>
            </w:r>
            <w:r>
              <w:rPr>
                <w:rFonts w:ascii="Calibri" w:eastAsia="Times New Roman" w:hAnsi="Calibri" w:cs="Times New Roman"/>
                <w:color w:val="000000"/>
                <w:sz w:val="16"/>
                <w:szCs w:val="16"/>
                <w:vertAlign w:val="superscript"/>
                <w:lang w:eastAsia="ja-JP"/>
              </w:rPr>
              <w:t>-1</w:t>
            </w:r>
            <w:r w:rsidRPr="00050A59">
              <w:rPr>
                <w:rFonts w:ascii="Calibri" w:eastAsia="Times New Roman" w:hAnsi="Calibri" w:cs="Times New Roman"/>
                <w:color w:val="000000"/>
                <w:sz w:val="16"/>
                <w:szCs w:val="16"/>
                <w:lang w:eastAsia="ja-JP"/>
              </w:rPr>
              <w:t xml:space="preserve">) and </w:t>
            </w:r>
            <w:proofErr w:type="spellStart"/>
            <w:r w:rsidRPr="00050A59">
              <w:rPr>
                <w:rFonts w:ascii="Calibri" w:eastAsia="Times New Roman" w:hAnsi="Calibri" w:cs="Times New Roman"/>
                <w:color w:val="000000"/>
                <w:sz w:val="16"/>
                <w:szCs w:val="16"/>
                <w:lang w:eastAsia="ja-JP"/>
              </w:rPr>
              <w:t>th</w:t>
            </w:r>
            <w:r>
              <w:rPr>
                <w:rFonts w:ascii="Calibri" w:eastAsia="Times New Roman" w:hAnsi="Calibri" w:cs="Times New Roman"/>
                <w:color w:val="000000"/>
                <w:sz w:val="16"/>
                <w:szCs w:val="16"/>
                <w:lang w:eastAsia="ja-JP"/>
              </w:rPr>
              <w:t>ermocycling</w:t>
            </w:r>
            <w:proofErr w:type="spellEnd"/>
            <w:r>
              <w:rPr>
                <w:rFonts w:ascii="Calibri" w:eastAsia="Times New Roman" w:hAnsi="Calibri" w:cs="Times New Roman"/>
                <w:color w:val="000000"/>
                <w:sz w:val="16"/>
                <w:szCs w:val="16"/>
                <w:lang w:eastAsia="ja-JP"/>
              </w:rPr>
              <w:t xml:space="preserve"> 1000 cycles - </w:t>
            </w:r>
            <w:r w:rsidRPr="00050A59">
              <w:rPr>
                <w:rFonts w:ascii="Calibri" w:eastAsia="Times New Roman" w:hAnsi="Calibri" w:cs="Times New Roman"/>
                <w:color w:val="000000"/>
                <w:sz w:val="16"/>
                <w:szCs w:val="16"/>
                <w:lang w:eastAsia="ja-JP"/>
              </w:rPr>
              <w:t>8MWm</w:t>
            </w:r>
            <w:r w:rsidRPr="00050A59">
              <w:rPr>
                <w:rFonts w:ascii="Calibri" w:eastAsia="Times New Roman" w:hAnsi="Calibri" w:cs="Times New Roman"/>
                <w:color w:val="000000"/>
                <w:sz w:val="16"/>
                <w:szCs w:val="16"/>
                <w:vertAlign w:val="superscript"/>
                <w:lang w:eastAsia="ja-JP"/>
              </w:rPr>
              <w:t>-2</w:t>
            </w:r>
          </w:p>
        </w:tc>
        <w:tc>
          <w:tcPr>
            <w:tcW w:w="22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Pass</w:t>
            </w:r>
          </w:p>
        </w:tc>
        <w:tc>
          <w:tcPr>
            <w:tcW w:w="8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[12]</w:t>
            </w:r>
          </w:p>
        </w:tc>
      </w:tr>
      <w:tr w:rsidR="00050A59" w:rsidRPr="00050A59" w:rsidTr="00050A59">
        <w:trPr>
          <w:trHeight w:val="30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Be - Cu </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r w:rsidR="00050A59" w:rsidRPr="00050A59" w:rsidTr="00050A59">
        <w:trPr>
          <w:trHeight w:val="675"/>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CFC - </w:t>
            </w:r>
            <w:proofErr w:type="spellStart"/>
            <w:r w:rsidRPr="00050A59">
              <w:rPr>
                <w:rFonts w:ascii="Calibri" w:eastAsia="Times New Roman" w:hAnsi="Calibri" w:cs="Times New Roman"/>
                <w:color w:val="000000"/>
                <w:sz w:val="16"/>
                <w:szCs w:val="16"/>
                <w:lang w:eastAsia="ja-JP"/>
              </w:rPr>
              <w:t>CuCrZr</w:t>
            </w:r>
            <w:proofErr w:type="spellEnd"/>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proofErr w:type="spellStart"/>
            <w:r w:rsidRPr="00050A59">
              <w:rPr>
                <w:rFonts w:ascii="Calibri" w:eastAsia="Times New Roman" w:hAnsi="Calibri" w:cs="Times New Roman"/>
                <w:color w:val="000000"/>
                <w:sz w:val="16"/>
                <w:szCs w:val="16"/>
                <w:lang w:eastAsia="ja-JP"/>
              </w:rPr>
              <w:t>Ti</w:t>
            </w:r>
            <w:proofErr w:type="spellEnd"/>
            <w:r w:rsidRPr="00050A59">
              <w:rPr>
                <w:rFonts w:ascii="Calibri" w:eastAsia="Times New Roman" w:hAnsi="Calibri" w:cs="Times New Roman"/>
                <w:color w:val="000000"/>
                <w:sz w:val="16"/>
                <w:szCs w:val="16"/>
                <w:lang w:eastAsia="ja-JP"/>
              </w:rPr>
              <w:t>-based</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vertAlign w:val="superscript"/>
                <w:lang w:eastAsia="ja-JP"/>
              </w:rPr>
            </w:pPr>
            <w:r w:rsidRPr="00050A59">
              <w:rPr>
                <w:rFonts w:ascii="Calibri" w:eastAsia="Times New Roman" w:hAnsi="Calibri" w:cs="Times New Roman"/>
                <w:color w:val="000000"/>
                <w:sz w:val="16"/>
                <w:szCs w:val="16"/>
                <w:lang w:eastAsia="ja-JP"/>
              </w:rPr>
              <w:t xml:space="preserve">Neutron irradiation (0.35 </w:t>
            </w:r>
            <w:proofErr w:type="spellStart"/>
            <w:r w:rsidRPr="00050A59">
              <w:rPr>
                <w:rFonts w:ascii="Calibri" w:eastAsia="Times New Roman" w:hAnsi="Calibri" w:cs="Times New Roman"/>
                <w:color w:val="000000"/>
                <w:sz w:val="16"/>
                <w:szCs w:val="16"/>
                <w:lang w:eastAsia="ja-JP"/>
              </w:rPr>
              <w:t>dpa</w:t>
            </w:r>
            <w:proofErr w:type="spellEnd"/>
            <w:r w:rsidRPr="00050A59">
              <w:rPr>
                <w:rFonts w:ascii="Calibri" w:eastAsia="Times New Roman" w:hAnsi="Calibri" w:cs="Times New Roman"/>
                <w:color w:val="000000"/>
                <w:sz w:val="16"/>
                <w:szCs w:val="16"/>
                <w:lang w:eastAsia="ja-JP"/>
              </w:rPr>
              <w:t xml:space="preserve">) </w:t>
            </w:r>
            <w:r>
              <w:rPr>
                <w:rFonts w:ascii="Calibri" w:eastAsia="Times New Roman" w:hAnsi="Calibri" w:cs="Times New Roman"/>
                <w:color w:val="000000"/>
                <w:sz w:val="16"/>
                <w:szCs w:val="16"/>
                <w:lang w:eastAsia="ja-JP"/>
              </w:rPr>
              <w:t xml:space="preserve">+ </w:t>
            </w:r>
            <w:proofErr w:type="spellStart"/>
            <w:r w:rsidRPr="00050A59">
              <w:rPr>
                <w:rFonts w:ascii="Calibri" w:eastAsia="Times New Roman" w:hAnsi="Calibri" w:cs="Times New Roman"/>
                <w:color w:val="000000"/>
                <w:sz w:val="16"/>
                <w:szCs w:val="16"/>
                <w:lang w:eastAsia="ja-JP"/>
              </w:rPr>
              <w:t>Thermocycling</w:t>
            </w:r>
            <w:proofErr w:type="spellEnd"/>
            <w:r w:rsidRPr="00050A59">
              <w:rPr>
                <w:rFonts w:ascii="Calibri" w:eastAsia="Times New Roman" w:hAnsi="Calibri" w:cs="Times New Roman"/>
                <w:color w:val="000000"/>
                <w:sz w:val="16"/>
                <w:szCs w:val="16"/>
                <w:lang w:eastAsia="ja-JP"/>
              </w:rPr>
              <w:t xml:space="preserve"> - 1000 cycles - 15MW</w:t>
            </w:r>
            <w:r>
              <w:rPr>
                <w:rFonts w:ascii="Calibri" w:eastAsia="Times New Roman" w:hAnsi="Calibri" w:cs="Times New Roman"/>
                <w:color w:val="000000"/>
                <w:sz w:val="16"/>
                <w:szCs w:val="16"/>
                <w:lang w:eastAsia="ja-JP"/>
              </w:rPr>
              <w:t>m</w:t>
            </w:r>
            <w:r>
              <w:rPr>
                <w:rFonts w:ascii="Calibri" w:eastAsia="Times New Roman" w:hAnsi="Calibri" w:cs="Times New Roman"/>
                <w:color w:val="000000"/>
                <w:sz w:val="16"/>
                <w:szCs w:val="16"/>
                <w:vertAlign w:val="superscript"/>
                <w:lang w:eastAsia="ja-JP"/>
              </w:rPr>
              <w:t>-2</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Pass</w:t>
            </w:r>
          </w:p>
        </w:tc>
        <w:tc>
          <w:tcPr>
            <w:tcW w:w="860" w:type="dxa"/>
            <w:vMerge w:val="restart"/>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[13]</w:t>
            </w:r>
          </w:p>
        </w:tc>
      </w:tr>
      <w:tr w:rsidR="00050A59" w:rsidRPr="00050A59" w:rsidTr="00050A59">
        <w:trPr>
          <w:trHeight w:val="675"/>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Be - </w:t>
            </w:r>
            <w:proofErr w:type="spellStart"/>
            <w:r w:rsidRPr="00050A59">
              <w:rPr>
                <w:rFonts w:ascii="Calibri" w:eastAsia="Times New Roman" w:hAnsi="Calibri" w:cs="Times New Roman"/>
                <w:color w:val="000000"/>
                <w:sz w:val="16"/>
                <w:szCs w:val="16"/>
                <w:lang w:eastAsia="ja-JP"/>
              </w:rPr>
              <w:t>CuCr-Zr</w:t>
            </w:r>
            <w:proofErr w:type="spellEnd"/>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proofErr w:type="spellStart"/>
            <w:r w:rsidRPr="00050A59">
              <w:rPr>
                <w:rFonts w:ascii="Calibri" w:eastAsia="Times New Roman" w:hAnsi="Calibri" w:cs="Times New Roman"/>
                <w:color w:val="000000"/>
                <w:sz w:val="16"/>
                <w:szCs w:val="16"/>
                <w:lang w:eastAsia="ja-JP"/>
              </w:rPr>
              <w:t>InCuSil</w:t>
            </w:r>
            <w:proofErr w:type="spellEnd"/>
          </w:p>
        </w:tc>
        <w:tc>
          <w:tcPr>
            <w:tcW w:w="2260" w:type="dxa"/>
            <w:tcBorders>
              <w:top w:val="nil"/>
              <w:left w:val="nil"/>
              <w:bottom w:val="nil"/>
              <w:right w:val="nil"/>
            </w:tcBorders>
            <w:shd w:val="clear" w:color="000000" w:fill="F2F2F2"/>
            <w:vAlign w:val="center"/>
            <w:hideMark/>
          </w:tcPr>
          <w:p w:rsidR="00050A59" w:rsidRPr="00050A59" w:rsidRDefault="00050A59" w:rsidP="00595AD4">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Neutron irradiation (0.35 </w:t>
            </w:r>
            <w:proofErr w:type="spellStart"/>
            <w:r w:rsidRPr="00050A59">
              <w:rPr>
                <w:rFonts w:ascii="Calibri" w:eastAsia="Times New Roman" w:hAnsi="Calibri" w:cs="Times New Roman"/>
                <w:color w:val="000000"/>
                <w:sz w:val="16"/>
                <w:szCs w:val="16"/>
                <w:lang w:eastAsia="ja-JP"/>
              </w:rPr>
              <w:t>dpa</w:t>
            </w:r>
            <w:proofErr w:type="spellEnd"/>
            <w:r w:rsidRPr="00050A59">
              <w:rPr>
                <w:rFonts w:ascii="Calibri" w:eastAsia="Times New Roman" w:hAnsi="Calibri" w:cs="Times New Roman"/>
                <w:color w:val="000000"/>
                <w:sz w:val="16"/>
                <w:szCs w:val="16"/>
                <w:lang w:eastAsia="ja-JP"/>
              </w:rPr>
              <w:t xml:space="preserve">) + </w:t>
            </w:r>
            <w:proofErr w:type="spellStart"/>
            <w:r w:rsidRPr="00050A59">
              <w:rPr>
                <w:rFonts w:ascii="Calibri" w:eastAsia="Times New Roman" w:hAnsi="Calibri" w:cs="Times New Roman"/>
                <w:color w:val="000000"/>
                <w:sz w:val="16"/>
                <w:szCs w:val="16"/>
                <w:lang w:eastAsia="ja-JP"/>
              </w:rPr>
              <w:t>Thermocycling</w:t>
            </w:r>
            <w:proofErr w:type="spellEnd"/>
            <w:r w:rsidRPr="00050A59">
              <w:rPr>
                <w:rFonts w:ascii="Calibri" w:eastAsia="Times New Roman" w:hAnsi="Calibri" w:cs="Times New Roman"/>
                <w:color w:val="000000"/>
                <w:sz w:val="16"/>
                <w:szCs w:val="16"/>
                <w:lang w:eastAsia="ja-JP"/>
              </w:rPr>
              <w:t xml:space="preserve"> - 1000 cycles - 9.5MW</w:t>
            </w:r>
            <w:r w:rsidR="00595AD4">
              <w:rPr>
                <w:rFonts w:ascii="Calibri" w:eastAsia="Times New Roman" w:hAnsi="Calibri" w:cs="Times New Roman"/>
                <w:color w:val="000000"/>
                <w:sz w:val="16"/>
                <w:szCs w:val="16"/>
                <w:lang w:eastAsia="ja-JP"/>
              </w:rPr>
              <w:t>m</w:t>
            </w:r>
            <w:r w:rsidR="00595AD4">
              <w:rPr>
                <w:rFonts w:ascii="Calibri" w:eastAsia="Times New Roman" w:hAnsi="Calibri" w:cs="Times New Roman"/>
                <w:color w:val="000000"/>
                <w:sz w:val="16"/>
                <w:szCs w:val="16"/>
                <w:vertAlign w:val="superscript"/>
                <w:lang w:eastAsia="ja-JP"/>
              </w:rPr>
              <w:t>-2</w:t>
            </w:r>
            <w:r w:rsidRPr="00050A59">
              <w:rPr>
                <w:rFonts w:ascii="Calibri" w:eastAsia="Times New Roman" w:hAnsi="Calibri" w:cs="Times New Roman"/>
                <w:color w:val="000000"/>
                <w:sz w:val="16"/>
                <w:szCs w:val="16"/>
                <w:lang w:eastAsia="ja-JP"/>
              </w:rPr>
              <w:t xml:space="preserve"> + Shear Strength</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Pass </w:t>
            </w:r>
            <w:proofErr w:type="spellStart"/>
            <w:r w:rsidRPr="00050A59">
              <w:rPr>
                <w:rFonts w:ascii="Calibri" w:eastAsia="Times New Roman" w:hAnsi="Calibri" w:cs="Times New Roman"/>
                <w:color w:val="000000"/>
                <w:sz w:val="16"/>
                <w:szCs w:val="16"/>
                <w:lang w:eastAsia="ja-JP"/>
              </w:rPr>
              <w:t>thermocycling</w:t>
            </w:r>
            <w:proofErr w:type="spellEnd"/>
            <w:r w:rsidRPr="00050A59">
              <w:rPr>
                <w:rFonts w:ascii="Calibri" w:eastAsia="Times New Roman" w:hAnsi="Calibri" w:cs="Times New Roman"/>
                <w:color w:val="000000"/>
                <w:sz w:val="16"/>
                <w:szCs w:val="16"/>
                <w:lang w:eastAsia="ja-JP"/>
              </w:rPr>
              <w:t xml:space="preserve"> + Loss of shear strength after irradiation</w:t>
            </w: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r w:rsidR="00050A59" w:rsidRPr="00050A59" w:rsidTr="00050A59">
        <w:trPr>
          <w:trHeight w:val="45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W</w:t>
            </w:r>
          </w:p>
        </w:tc>
        <w:tc>
          <w:tcPr>
            <w:tcW w:w="22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Ni Bal - 16Co - 5Fe - 4Si - 4B - 0.4Cr</w:t>
            </w:r>
          </w:p>
        </w:tc>
        <w:tc>
          <w:tcPr>
            <w:tcW w:w="22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Shear Strength</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Failure at  235MPa cracks in W</w:t>
            </w:r>
          </w:p>
        </w:tc>
        <w:tc>
          <w:tcPr>
            <w:tcW w:w="8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[14]</w:t>
            </w:r>
          </w:p>
        </w:tc>
      </w:tr>
      <w:tr w:rsidR="00050A59" w:rsidRPr="00050A59" w:rsidTr="00050A59">
        <w:trPr>
          <w:trHeight w:val="45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Eurofer - Eurofer</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Failure at  230MPa cracks in interlayer</w:t>
            </w: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r w:rsidR="00050A59" w:rsidRPr="00050A59" w:rsidTr="00050A59">
        <w:trPr>
          <w:trHeight w:val="450"/>
          <w:jc w:val="center"/>
        </w:trPr>
        <w:tc>
          <w:tcPr>
            <w:tcW w:w="224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 xml:space="preserve">W - </w:t>
            </w:r>
            <w:proofErr w:type="spellStart"/>
            <w:r w:rsidRPr="00050A59">
              <w:rPr>
                <w:rFonts w:ascii="Calibri" w:eastAsia="Times New Roman" w:hAnsi="Calibri" w:cs="Times New Roman"/>
                <w:color w:val="000000"/>
                <w:sz w:val="16"/>
                <w:szCs w:val="16"/>
                <w:lang w:eastAsia="ja-JP"/>
              </w:rPr>
              <w:t>CuCrZr</w:t>
            </w:r>
            <w:proofErr w:type="spellEnd"/>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75Cu - 25Mn</w:t>
            </w:r>
          </w:p>
        </w:tc>
        <w:tc>
          <w:tcPr>
            <w:tcW w:w="2260" w:type="dxa"/>
            <w:tcBorders>
              <w:top w:val="nil"/>
              <w:left w:val="nil"/>
              <w:bottom w:val="nil"/>
              <w:right w:val="nil"/>
            </w:tcBorders>
            <w:shd w:val="clear" w:color="000000" w:fill="F2F2F2"/>
            <w:vAlign w:val="center"/>
            <w:hideMark/>
          </w:tcPr>
          <w:p w:rsidR="00050A59" w:rsidRPr="00050A59" w:rsidRDefault="00050A59" w:rsidP="00595AD4">
            <w:pPr>
              <w:spacing w:after="0" w:line="240" w:lineRule="auto"/>
              <w:jc w:val="center"/>
              <w:rPr>
                <w:rFonts w:ascii="Calibri" w:eastAsia="Times New Roman" w:hAnsi="Calibri" w:cs="Times New Roman"/>
                <w:color w:val="000000"/>
                <w:sz w:val="16"/>
                <w:szCs w:val="16"/>
                <w:vertAlign w:val="superscript"/>
                <w:lang w:eastAsia="ja-JP"/>
              </w:rPr>
            </w:pPr>
            <w:proofErr w:type="spellStart"/>
            <w:r w:rsidRPr="00050A59">
              <w:rPr>
                <w:rFonts w:ascii="Calibri" w:eastAsia="Times New Roman" w:hAnsi="Calibri" w:cs="Times New Roman"/>
                <w:color w:val="000000"/>
                <w:sz w:val="16"/>
                <w:szCs w:val="16"/>
                <w:lang w:eastAsia="ja-JP"/>
              </w:rPr>
              <w:t>Thermocycling</w:t>
            </w:r>
            <w:proofErr w:type="spellEnd"/>
            <w:r w:rsidRPr="00050A59">
              <w:rPr>
                <w:rFonts w:ascii="Calibri" w:eastAsia="Times New Roman" w:hAnsi="Calibri" w:cs="Times New Roman"/>
                <w:color w:val="000000"/>
                <w:sz w:val="16"/>
                <w:szCs w:val="16"/>
                <w:lang w:eastAsia="ja-JP"/>
              </w:rPr>
              <w:t xml:space="preserve"> - 1000 cycles - 11.7MW</w:t>
            </w:r>
            <w:r w:rsidR="00595AD4">
              <w:rPr>
                <w:rFonts w:ascii="Calibri" w:eastAsia="Times New Roman" w:hAnsi="Calibri" w:cs="Times New Roman"/>
                <w:color w:val="000000"/>
                <w:sz w:val="16"/>
                <w:szCs w:val="16"/>
                <w:lang w:eastAsia="ja-JP"/>
              </w:rPr>
              <w:t>m</w:t>
            </w:r>
            <w:r w:rsidR="00595AD4">
              <w:rPr>
                <w:rFonts w:ascii="Calibri" w:eastAsia="Times New Roman" w:hAnsi="Calibri" w:cs="Times New Roman"/>
                <w:color w:val="000000"/>
                <w:sz w:val="16"/>
                <w:szCs w:val="16"/>
                <w:vertAlign w:val="superscript"/>
                <w:lang w:eastAsia="ja-JP"/>
              </w:rPr>
              <w:t>-2</w:t>
            </w:r>
          </w:p>
        </w:tc>
        <w:tc>
          <w:tcPr>
            <w:tcW w:w="22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Pass</w:t>
            </w:r>
          </w:p>
        </w:tc>
        <w:tc>
          <w:tcPr>
            <w:tcW w:w="860" w:type="dxa"/>
            <w:tcBorders>
              <w:top w:val="nil"/>
              <w:left w:val="nil"/>
              <w:bottom w:val="nil"/>
              <w:right w:val="nil"/>
            </w:tcBorders>
            <w:shd w:val="clear" w:color="000000" w:fill="F2F2F2"/>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[15]</w:t>
            </w:r>
          </w:p>
        </w:tc>
      </w:tr>
      <w:tr w:rsidR="00050A59" w:rsidRPr="00050A59" w:rsidTr="00050A59">
        <w:trPr>
          <w:trHeight w:val="30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Cu</w:t>
            </w:r>
          </w:p>
        </w:tc>
        <w:tc>
          <w:tcPr>
            <w:tcW w:w="22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45Ti - 30Zr - 15Cu - 10Ni</w:t>
            </w:r>
          </w:p>
        </w:tc>
        <w:tc>
          <w:tcPr>
            <w:tcW w:w="22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Shear Strength</w:t>
            </w: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16.6MPa</w:t>
            </w:r>
          </w:p>
        </w:tc>
        <w:tc>
          <w:tcPr>
            <w:tcW w:w="860" w:type="dxa"/>
            <w:vMerge w:val="restart"/>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[16]</w:t>
            </w:r>
          </w:p>
        </w:tc>
      </w:tr>
      <w:tr w:rsidR="00050A59" w:rsidRPr="00050A59" w:rsidTr="00050A59">
        <w:trPr>
          <w:trHeight w:val="30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- 70W/30Cu - Cu</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119.8MPa</w:t>
            </w: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r w:rsidR="00050A59" w:rsidRPr="00050A59" w:rsidTr="00050A59">
        <w:trPr>
          <w:trHeight w:val="300"/>
          <w:jc w:val="center"/>
        </w:trPr>
        <w:tc>
          <w:tcPr>
            <w:tcW w:w="224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W - (OFHC) - Mo - Cu</w:t>
            </w: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c>
          <w:tcPr>
            <w:tcW w:w="2260" w:type="dxa"/>
            <w:tcBorders>
              <w:top w:val="nil"/>
              <w:left w:val="nil"/>
              <w:bottom w:val="nil"/>
              <w:right w:val="nil"/>
            </w:tcBorders>
            <w:shd w:val="clear" w:color="000000" w:fill="D9D9D9"/>
            <w:vAlign w:val="center"/>
            <w:hideMark/>
          </w:tcPr>
          <w:p w:rsidR="00050A59" w:rsidRPr="00050A59" w:rsidRDefault="00050A59" w:rsidP="00050A59">
            <w:pPr>
              <w:spacing w:after="0" w:line="240" w:lineRule="auto"/>
              <w:jc w:val="center"/>
              <w:rPr>
                <w:rFonts w:ascii="Calibri" w:eastAsia="Times New Roman" w:hAnsi="Calibri" w:cs="Times New Roman"/>
                <w:color w:val="000000"/>
                <w:sz w:val="16"/>
                <w:szCs w:val="16"/>
                <w:lang w:eastAsia="ja-JP"/>
              </w:rPr>
            </w:pPr>
            <w:r w:rsidRPr="00050A59">
              <w:rPr>
                <w:rFonts w:ascii="Calibri" w:eastAsia="Times New Roman" w:hAnsi="Calibri" w:cs="Times New Roman"/>
                <w:color w:val="000000"/>
                <w:sz w:val="16"/>
                <w:szCs w:val="16"/>
                <w:lang w:eastAsia="ja-JP"/>
              </w:rPr>
              <w:t>140.8MPa</w:t>
            </w:r>
          </w:p>
        </w:tc>
        <w:tc>
          <w:tcPr>
            <w:tcW w:w="860" w:type="dxa"/>
            <w:vMerge/>
            <w:tcBorders>
              <w:top w:val="nil"/>
              <w:left w:val="nil"/>
              <w:bottom w:val="nil"/>
              <w:right w:val="nil"/>
            </w:tcBorders>
            <w:vAlign w:val="center"/>
            <w:hideMark/>
          </w:tcPr>
          <w:p w:rsidR="00050A59" w:rsidRPr="00050A59" w:rsidRDefault="00050A59" w:rsidP="00050A59">
            <w:pPr>
              <w:spacing w:after="0" w:line="240" w:lineRule="auto"/>
              <w:rPr>
                <w:rFonts w:ascii="Calibri" w:eastAsia="Times New Roman" w:hAnsi="Calibri" w:cs="Times New Roman"/>
                <w:color w:val="000000"/>
                <w:sz w:val="16"/>
                <w:szCs w:val="16"/>
                <w:lang w:eastAsia="ja-JP"/>
              </w:rPr>
            </w:pPr>
          </w:p>
        </w:tc>
      </w:tr>
    </w:tbl>
    <w:p w:rsidR="00464A0D" w:rsidRPr="00464A0D" w:rsidRDefault="00464A0D" w:rsidP="00464A0D">
      <w:pPr>
        <w:rPr>
          <w:rFonts w:ascii="Calibri" w:eastAsia="MS Mincho" w:hAnsi="Calibri" w:cs="Times New Roman"/>
          <w:b/>
          <w:bCs/>
          <w:sz w:val="20"/>
          <w:szCs w:val="20"/>
          <w:lang w:eastAsia="ja-JP"/>
        </w:rPr>
      </w:pPr>
      <w:r w:rsidRPr="00464A0D">
        <w:rPr>
          <w:rFonts w:ascii="Calibri" w:eastAsia="MS Mincho" w:hAnsi="Calibri" w:cs="Times New Roman"/>
          <w:b/>
          <w:bCs/>
          <w:sz w:val="20"/>
          <w:szCs w:val="20"/>
          <w:lang w:eastAsia="ja-JP"/>
        </w:rPr>
        <w:t xml:space="preserve">Table </w:t>
      </w:r>
      <w:r w:rsidRPr="00464A0D">
        <w:rPr>
          <w:rFonts w:ascii="Calibri" w:eastAsia="MS Mincho" w:hAnsi="Calibri" w:cs="Times New Roman"/>
          <w:b/>
          <w:bCs/>
          <w:sz w:val="20"/>
          <w:szCs w:val="20"/>
          <w:lang w:eastAsia="ja-JP"/>
        </w:rPr>
        <w:fldChar w:fldCharType="begin"/>
      </w:r>
      <w:r w:rsidRPr="00464A0D">
        <w:rPr>
          <w:rFonts w:ascii="Calibri" w:eastAsia="MS Mincho" w:hAnsi="Calibri" w:cs="Times New Roman"/>
          <w:b/>
          <w:bCs/>
          <w:sz w:val="20"/>
          <w:szCs w:val="20"/>
          <w:lang w:eastAsia="ja-JP"/>
        </w:rPr>
        <w:instrText xml:space="preserve"> SEQ Table \* ARABIC </w:instrText>
      </w:r>
      <w:r w:rsidRPr="00464A0D">
        <w:rPr>
          <w:rFonts w:ascii="Calibri" w:eastAsia="MS Mincho" w:hAnsi="Calibri" w:cs="Times New Roman"/>
          <w:b/>
          <w:bCs/>
          <w:sz w:val="20"/>
          <w:szCs w:val="20"/>
          <w:lang w:eastAsia="ja-JP"/>
        </w:rPr>
        <w:fldChar w:fldCharType="separate"/>
      </w:r>
      <w:r w:rsidRPr="00464A0D">
        <w:rPr>
          <w:rFonts w:ascii="Calibri" w:eastAsia="MS Mincho" w:hAnsi="Calibri" w:cs="Times New Roman"/>
          <w:b/>
          <w:bCs/>
          <w:noProof/>
          <w:sz w:val="20"/>
          <w:szCs w:val="20"/>
          <w:lang w:eastAsia="ja-JP"/>
        </w:rPr>
        <w:t>1</w:t>
      </w:r>
      <w:r w:rsidRPr="00464A0D">
        <w:rPr>
          <w:rFonts w:ascii="Calibri" w:eastAsia="MS Mincho" w:hAnsi="Calibri" w:cs="Times New Roman"/>
          <w:b/>
          <w:bCs/>
          <w:sz w:val="20"/>
          <w:szCs w:val="20"/>
          <w:lang w:eastAsia="ja-JP"/>
        </w:rPr>
        <w:fldChar w:fldCharType="end"/>
      </w:r>
      <w:r w:rsidRPr="00464A0D">
        <w:rPr>
          <w:rFonts w:ascii="Calibri" w:eastAsia="MS Mincho" w:hAnsi="Calibri" w:cs="Times New Roman"/>
          <w:b/>
          <w:bCs/>
          <w:sz w:val="20"/>
          <w:szCs w:val="20"/>
          <w:lang w:eastAsia="ja-JP"/>
        </w:rPr>
        <w:t xml:space="preserve">. </w:t>
      </w:r>
      <w:r w:rsidR="00D92E1B">
        <w:rPr>
          <w:rFonts w:ascii="Calibri" w:eastAsia="MS Mincho" w:hAnsi="Calibri" w:cs="Times New Roman"/>
          <w:b/>
          <w:bCs/>
          <w:sz w:val="20"/>
          <w:szCs w:val="20"/>
          <w:lang w:eastAsia="ja-JP"/>
        </w:rPr>
        <w:t>A selection of b</w:t>
      </w:r>
      <w:r w:rsidRPr="00464A0D">
        <w:rPr>
          <w:rFonts w:ascii="Calibri" w:eastAsia="MS Mincho" w:hAnsi="Calibri" w:cs="Times New Roman"/>
          <w:b/>
          <w:bCs/>
          <w:sz w:val="20"/>
          <w:szCs w:val="20"/>
          <w:lang w:eastAsia="ja-JP"/>
        </w:rPr>
        <w:t>razed joint specifications and testing results</w:t>
      </w:r>
      <w:r w:rsidR="00D92E1B">
        <w:rPr>
          <w:rFonts w:ascii="Calibri" w:eastAsia="MS Mincho" w:hAnsi="Calibri" w:cs="Times New Roman"/>
          <w:b/>
          <w:bCs/>
          <w:sz w:val="20"/>
          <w:szCs w:val="20"/>
          <w:lang w:eastAsia="ja-JP"/>
        </w:rPr>
        <w:t xml:space="preserve"> for PFC experiments</w:t>
      </w:r>
      <w:r w:rsidRPr="00464A0D">
        <w:rPr>
          <w:rFonts w:ascii="Calibri" w:eastAsia="MS Mincho" w:hAnsi="Calibri" w:cs="Times New Roman"/>
          <w:b/>
          <w:bCs/>
          <w:sz w:val="20"/>
          <w:szCs w:val="20"/>
          <w:lang w:eastAsia="ja-JP"/>
        </w:rPr>
        <w:t xml:space="preserve"> </w:t>
      </w:r>
      <w:r w:rsidR="00D92E1B">
        <w:rPr>
          <w:rFonts w:ascii="Calibri" w:eastAsia="MS Mincho" w:hAnsi="Calibri" w:cs="Times New Roman"/>
          <w:b/>
          <w:bCs/>
          <w:sz w:val="20"/>
          <w:szCs w:val="20"/>
          <w:lang w:eastAsia="ja-JP"/>
        </w:rPr>
        <w:t>in</w:t>
      </w:r>
      <w:r w:rsidRPr="00464A0D">
        <w:rPr>
          <w:rFonts w:ascii="Calibri" w:eastAsia="MS Mincho" w:hAnsi="Calibri" w:cs="Times New Roman"/>
          <w:b/>
          <w:bCs/>
          <w:sz w:val="20"/>
          <w:szCs w:val="20"/>
          <w:lang w:eastAsia="ja-JP"/>
        </w:rPr>
        <w:t xml:space="preserve"> the literature.</w:t>
      </w:r>
    </w:p>
    <w:p w:rsidR="006F213D" w:rsidRDefault="00674161" w:rsidP="006F213D">
      <w:pPr>
        <w:rPr>
          <w:rFonts w:ascii="Calibri" w:eastAsia="MS Mincho" w:hAnsi="Calibri" w:cs="Times New Roman"/>
          <w:lang w:eastAsia="ja-JP"/>
        </w:rPr>
      </w:pPr>
      <w:r>
        <w:rPr>
          <w:rFonts w:ascii="Calibri" w:eastAsia="MS Mincho" w:hAnsi="Calibri" w:cs="Times New Roman"/>
          <w:lang w:eastAsia="ja-JP"/>
        </w:rPr>
        <w:t>Table 1</w:t>
      </w:r>
      <w:r w:rsidR="00595AD4">
        <w:rPr>
          <w:rFonts w:ascii="Calibri" w:eastAsia="MS Mincho" w:hAnsi="Calibri" w:cs="Times New Roman"/>
          <w:lang w:eastAsia="ja-JP"/>
        </w:rPr>
        <w:t xml:space="preserve"> shows a relatively small selection of the fusion relevant brazed joints from the literature. It demonstrates the</w:t>
      </w:r>
      <w:r w:rsidR="00464A0D" w:rsidRPr="00464A0D">
        <w:rPr>
          <w:rFonts w:ascii="Calibri" w:eastAsia="MS Mincho" w:hAnsi="Calibri" w:cs="Times New Roman"/>
          <w:lang w:eastAsia="ja-JP"/>
        </w:rPr>
        <w:t xml:space="preserve"> distinct lack of standardisati</w:t>
      </w:r>
      <w:r w:rsidR="00595AD4">
        <w:rPr>
          <w:rFonts w:ascii="Calibri" w:eastAsia="MS Mincho" w:hAnsi="Calibri" w:cs="Times New Roman"/>
          <w:lang w:eastAsia="ja-JP"/>
        </w:rPr>
        <w:t>on for testing methodology and the lack of a single defined candidate for PFC joint configuration</w:t>
      </w:r>
      <w:r w:rsidR="00464A0D" w:rsidRPr="00464A0D">
        <w:rPr>
          <w:rFonts w:ascii="Calibri" w:eastAsia="MS Mincho" w:hAnsi="Calibri" w:cs="Times New Roman"/>
          <w:lang w:eastAsia="ja-JP"/>
        </w:rPr>
        <w:t xml:space="preserve">. </w:t>
      </w:r>
      <w:r w:rsidR="006F213D">
        <w:rPr>
          <w:rFonts w:ascii="Calibri" w:eastAsia="MS Mincho" w:hAnsi="Calibri" w:cs="Times New Roman"/>
          <w:lang w:eastAsia="ja-JP"/>
        </w:rPr>
        <w:t>Clearly more focus on a particular joint configuration is needed as the parent-filler material combinations are too numerous to fully develop them all.</w:t>
      </w:r>
    </w:p>
    <w:p w:rsidR="00D26DCC" w:rsidRPr="00D26DCC" w:rsidRDefault="00464A0D" w:rsidP="000674F8">
      <w:pPr>
        <w:pStyle w:val="Heading2"/>
        <w:numPr>
          <w:ilvl w:val="0"/>
          <w:numId w:val="0"/>
        </w:numPr>
        <w:ind w:left="576" w:hanging="576"/>
        <w:rPr>
          <w:lang w:eastAsia="ja-JP"/>
        </w:rPr>
      </w:pPr>
      <w:bookmarkStart w:id="6" w:name="_Toc468693990"/>
      <w:r w:rsidRPr="00464A0D">
        <w:rPr>
          <w:lang w:eastAsia="ja-JP"/>
        </w:rPr>
        <w:lastRenderedPageBreak/>
        <w:t xml:space="preserve">II. </w:t>
      </w:r>
      <w:r w:rsidR="00D26DCC">
        <w:rPr>
          <w:lang w:eastAsia="ja-JP"/>
        </w:rPr>
        <w:t>Identify relevant damage mechanisms to joints</w:t>
      </w:r>
      <w:bookmarkEnd w:id="6"/>
    </w:p>
    <w:p w:rsidR="00464A0D" w:rsidRDefault="00464A0D" w:rsidP="004E6A0F">
      <w:pPr>
        <w:spacing w:after="0"/>
        <w:rPr>
          <w:rFonts w:ascii="Calibri" w:eastAsia="MS Mincho" w:hAnsi="Calibri" w:cs="Times New Roman"/>
          <w:lang w:eastAsia="ja-JP"/>
        </w:rPr>
      </w:pPr>
      <w:r w:rsidRPr="00464A0D">
        <w:rPr>
          <w:rFonts w:ascii="Calibri" w:eastAsia="MS Mincho" w:hAnsi="Calibri" w:cs="Times New Roman"/>
          <w:lang w:eastAsia="ja-JP"/>
        </w:rPr>
        <w:t>Table 2 contains the damage mechanisms listed for analysis in the SDC-</w:t>
      </w:r>
      <w:proofErr w:type="gramStart"/>
      <w:r w:rsidRPr="00464A0D">
        <w:rPr>
          <w:rFonts w:ascii="Calibri" w:eastAsia="MS Mincho" w:hAnsi="Calibri" w:cs="Times New Roman"/>
          <w:lang w:eastAsia="ja-JP"/>
        </w:rPr>
        <w:t>IC</w:t>
      </w:r>
      <w:r w:rsidR="004E6A0F">
        <w:rPr>
          <w:rFonts w:ascii="Calibri" w:eastAsia="MS Mincho" w:hAnsi="Calibri" w:cs="Times New Roman"/>
          <w:vertAlign w:val="superscript"/>
          <w:lang w:eastAsia="ja-JP"/>
        </w:rPr>
        <w:t>[</w:t>
      </w:r>
      <w:proofErr w:type="gramEnd"/>
      <w:r w:rsidR="004E6A0F">
        <w:rPr>
          <w:rFonts w:ascii="Calibri" w:eastAsia="MS Mincho" w:hAnsi="Calibri" w:cs="Times New Roman"/>
          <w:vertAlign w:val="superscript"/>
          <w:lang w:eastAsia="ja-JP"/>
        </w:rPr>
        <w:t>17]</w:t>
      </w:r>
      <w:r w:rsidRPr="00464A0D">
        <w:rPr>
          <w:rFonts w:ascii="Calibri" w:eastAsia="MS Mincho" w:hAnsi="Calibri" w:cs="Times New Roman"/>
          <w:lang w:eastAsia="ja-JP"/>
        </w:rPr>
        <w:t>, plus the additional ‘Compound Damage’ group. The</w:t>
      </w:r>
      <w:r w:rsidR="004E6A0F">
        <w:rPr>
          <w:rFonts w:ascii="Calibri" w:eastAsia="MS Mincho" w:hAnsi="Calibri" w:cs="Times New Roman"/>
          <w:lang w:eastAsia="ja-JP"/>
        </w:rPr>
        <w:t>se are</w:t>
      </w:r>
      <w:r w:rsidRPr="00464A0D">
        <w:rPr>
          <w:rFonts w:ascii="Calibri" w:eastAsia="MS Mincho" w:hAnsi="Calibri" w:cs="Times New Roman"/>
          <w:lang w:eastAsia="ja-JP"/>
        </w:rPr>
        <w:t xml:space="preserve"> dependent upon the environment in which the joint is applied; and thus, all of the mechanisms are potentially relevant to brazed joints. </w:t>
      </w:r>
      <w:r w:rsidR="004E6A0F">
        <w:rPr>
          <w:rFonts w:ascii="Calibri" w:eastAsia="MS Mincho" w:hAnsi="Calibri" w:cs="Times New Roman"/>
          <w:lang w:eastAsia="ja-JP"/>
        </w:rPr>
        <w:t xml:space="preserve">Therefore, table 2 uses a case study of </w:t>
      </w:r>
      <w:proofErr w:type="spellStart"/>
      <w:r w:rsidR="004E6A0F">
        <w:rPr>
          <w:rFonts w:ascii="Calibri" w:eastAsia="MS Mincho" w:hAnsi="Calibri" w:cs="Times New Roman"/>
          <w:lang w:eastAsia="ja-JP"/>
        </w:rPr>
        <w:t>divertor</w:t>
      </w:r>
      <w:proofErr w:type="spellEnd"/>
      <w:r w:rsidR="004E6A0F">
        <w:rPr>
          <w:rFonts w:ascii="Calibri" w:eastAsia="MS Mincho" w:hAnsi="Calibri" w:cs="Times New Roman"/>
          <w:lang w:eastAsia="ja-JP"/>
        </w:rPr>
        <w:t xml:space="preserve"> </w:t>
      </w:r>
      <w:proofErr w:type="spellStart"/>
      <w:r w:rsidR="004E6A0F">
        <w:rPr>
          <w:rFonts w:ascii="Calibri" w:eastAsia="MS Mincho" w:hAnsi="Calibri" w:cs="Times New Roman"/>
          <w:lang w:eastAsia="ja-JP"/>
        </w:rPr>
        <w:t>monoblocks</w:t>
      </w:r>
      <w:proofErr w:type="spellEnd"/>
      <w:r w:rsidR="004E6A0F">
        <w:rPr>
          <w:rFonts w:ascii="Calibri" w:eastAsia="MS Mincho" w:hAnsi="Calibri" w:cs="Times New Roman"/>
          <w:lang w:eastAsia="ja-JP"/>
        </w:rPr>
        <w:t xml:space="preserve"> to assess the damage mechanisms; and ranks each of them on their relevance</w:t>
      </w:r>
      <w:r w:rsidR="00462794">
        <w:rPr>
          <w:rFonts w:ascii="Calibri" w:eastAsia="MS Mincho" w:hAnsi="Calibri" w:cs="Times New Roman"/>
          <w:lang w:eastAsia="ja-JP"/>
        </w:rPr>
        <w:t xml:space="preserve">; </w:t>
      </w:r>
      <w:commentRangeStart w:id="7"/>
      <w:r w:rsidR="00462794">
        <w:rPr>
          <w:rFonts w:ascii="Calibri" w:eastAsia="MS Mincho" w:hAnsi="Calibri" w:cs="Times New Roman"/>
          <w:lang w:eastAsia="ja-JP"/>
        </w:rPr>
        <w:t>as agreed with Mike Fursdon (WPMAT &amp; WPDIV)</w:t>
      </w:r>
      <w:commentRangeEnd w:id="7"/>
      <w:r w:rsidR="00FA73EC">
        <w:rPr>
          <w:rStyle w:val="CommentReference"/>
        </w:rPr>
        <w:commentReference w:id="7"/>
      </w:r>
      <w:r w:rsidR="004E6A0F">
        <w:rPr>
          <w:rFonts w:ascii="Calibri" w:eastAsia="MS Mincho" w:hAnsi="Calibri" w:cs="Times New Roman"/>
          <w:lang w:eastAsia="ja-JP"/>
        </w:rPr>
        <w:t>:</w:t>
      </w:r>
    </w:p>
    <w:p w:rsidR="004E6A0F" w:rsidRPr="00464A0D" w:rsidRDefault="004E6A0F" w:rsidP="004E6A0F">
      <w:pPr>
        <w:numPr>
          <w:ilvl w:val="0"/>
          <w:numId w:val="17"/>
        </w:numPr>
        <w:spacing w:after="0"/>
        <w:rPr>
          <w:rFonts w:ascii="Calibri" w:eastAsia="MS Mincho" w:hAnsi="Calibri" w:cs="Times New Roman"/>
          <w:lang w:eastAsia="ja-JP"/>
        </w:rPr>
      </w:pPr>
      <w:r w:rsidRPr="00464A0D">
        <w:rPr>
          <w:rFonts w:ascii="Calibri" w:eastAsia="MS Mincho" w:hAnsi="Calibri" w:cs="Times New Roman"/>
          <w:lang w:eastAsia="ja-JP"/>
        </w:rPr>
        <w:t>1 – Irrelevant</w:t>
      </w:r>
    </w:p>
    <w:p w:rsidR="004E6A0F" w:rsidRPr="00464A0D" w:rsidRDefault="004E6A0F" w:rsidP="004E6A0F">
      <w:pPr>
        <w:numPr>
          <w:ilvl w:val="0"/>
          <w:numId w:val="17"/>
        </w:numPr>
        <w:spacing w:after="0"/>
        <w:rPr>
          <w:rFonts w:ascii="Calibri" w:eastAsia="MS Mincho" w:hAnsi="Calibri" w:cs="Times New Roman"/>
          <w:lang w:eastAsia="ja-JP"/>
        </w:rPr>
      </w:pPr>
      <w:r w:rsidRPr="00464A0D">
        <w:rPr>
          <w:rFonts w:ascii="Calibri" w:eastAsia="MS Mincho" w:hAnsi="Calibri" w:cs="Times New Roman"/>
          <w:lang w:eastAsia="ja-JP"/>
        </w:rPr>
        <w:t>2 – Seemingly irrelevant but cannot be ruled out</w:t>
      </w:r>
    </w:p>
    <w:p w:rsidR="004E6A0F" w:rsidRPr="00464A0D" w:rsidRDefault="004E6A0F" w:rsidP="004E6A0F">
      <w:pPr>
        <w:numPr>
          <w:ilvl w:val="0"/>
          <w:numId w:val="17"/>
        </w:numPr>
        <w:spacing w:after="0"/>
        <w:rPr>
          <w:rFonts w:ascii="Calibri" w:eastAsia="MS Mincho" w:hAnsi="Calibri" w:cs="Times New Roman"/>
          <w:lang w:eastAsia="ja-JP"/>
        </w:rPr>
      </w:pPr>
      <w:r w:rsidRPr="00464A0D">
        <w:rPr>
          <w:rFonts w:ascii="Calibri" w:eastAsia="MS Mincho" w:hAnsi="Calibri" w:cs="Times New Roman"/>
          <w:lang w:eastAsia="ja-JP"/>
        </w:rPr>
        <w:t>3 – Unknown</w:t>
      </w:r>
    </w:p>
    <w:p w:rsidR="004E6A0F" w:rsidRPr="00464A0D" w:rsidRDefault="004E6A0F" w:rsidP="004E6A0F">
      <w:pPr>
        <w:numPr>
          <w:ilvl w:val="0"/>
          <w:numId w:val="17"/>
        </w:numPr>
        <w:spacing w:after="0"/>
        <w:rPr>
          <w:rFonts w:ascii="Calibri" w:eastAsia="MS Mincho" w:hAnsi="Calibri" w:cs="Times New Roman"/>
          <w:lang w:eastAsia="ja-JP"/>
        </w:rPr>
      </w:pPr>
      <w:r w:rsidRPr="00464A0D">
        <w:rPr>
          <w:rFonts w:ascii="Calibri" w:eastAsia="MS Mincho" w:hAnsi="Calibri" w:cs="Times New Roman"/>
          <w:lang w:eastAsia="ja-JP"/>
        </w:rPr>
        <w:t>4 – Seemingly relevant but dependent upon conditions</w:t>
      </w:r>
    </w:p>
    <w:p w:rsidR="004E6A0F" w:rsidRPr="00464A0D" w:rsidRDefault="004E6A0F" w:rsidP="00464A0D">
      <w:pPr>
        <w:numPr>
          <w:ilvl w:val="0"/>
          <w:numId w:val="17"/>
        </w:numPr>
        <w:rPr>
          <w:rFonts w:ascii="Calibri" w:eastAsia="MS Mincho" w:hAnsi="Calibri" w:cs="Times New Roman"/>
          <w:lang w:eastAsia="ja-JP"/>
        </w:rPr>
      </w:pPr>
      <w:r w:rsidRPr="00464A0D">
        <w:rPr>
          <w:rFonts w:ascii="Calibri" w:eastAsia="MS Mincho" w:hAnsi="Calibri" w:cs="Times New Roman"/>
          <w:lang w:eastAsia="ja-JP"/>
        </w:rPr>
        <w:t xml:space="preserve">5 – Relevant </w:t>
      </w:r>
    </w:p>
    <w:tbl>
      <w:tblPr>
        <w:tblW w:w="9680" w:type="dxa"/>
        <w:jc w:val="center"/>
        <w:tblLook w:val="04A0" w:firstRow="1" w:lastRow="0" w:firstColumn="1" w:lastColumn="0" w:noHBand="0" w:noVBand="1"/>
      </w:tblPr>
      <w:tblGrid>
        <w:gridCol w:w="4840"/>
        <w:gridCol w:w="4840"/>
      </w:tblGrid>
      <w:tr w:rsidR="00464A0D" w:rsidRPr="00464A0D" w:rsidTr="00EE6258">
        <w:trPr>
          <w:trHeight w:val="660"/>
          <w:jc w:val="center"/>
        </w:trPr>
        <w:tc>
          <w:tcPr>
            <w:tcW w:w="4840" w:type="dxa"/>
            <w:tcBorders>
              <w:top w:val="single" w:sz="8" w:space="0" w:color="auto"/>
              <w:left w:val="single" w:sz="8" w:space="0" w:color="auto"/>
              <w:bottom w:val="single" w:sz="8" w:space="0" w:color="auto"/>
              <w:right w:val="single" w:sz="8" w:space="0" w:color="auto"/>
            </w:tcBorders>
            <w:shd w:val="clear" w:color="000000" w:fill="808080"/>
            <w:noWrap/>
            <w:vAlign w:val="center"/>
            <w:hideMark/>
          </w:tcPr>
          <w:p w:rsidR="00464A0D" w:rsidRPr="00464A0D" w:rsidRDefault="00464A0D" w:rsidP="00464A0D">
            <w:pPr>
              <w:spacing w:after="0" w:line="240" w:lineRule="auto"/>
              <w:jc w:val="center"/>
              <w:rPr>
                <w:rFonts w:ascii="Calibri" w:eastAsia="Times New Roman" w:hAnsi="Calibri" w:cs="Times New Roman"/>
                <w:b/>
                <w:bCs/>
                <w:color w:val="000000"/>
                <w:lang w:eastAsia="ja-JP"/>
              </w:rPr>
            </w:pPr>
            <w:r w:rsidRPr="00464A0D">
              <w:rPr>
                <w:rFonts w:ascii="Calibri" w:eastAsia="Times New Roman" w:hAnsi="Calibri" w:cs="Times New Roman"/>
                <w:b/>
                <w:bCs/>
                <w:color w:val="000000"/>
                <w:lang w:eastAsia="ja-JP"/>
              </w:rPr>
              <w:t>Damage Mechanism</w:t>
            </w:r>
          </w:p>
        </w:tc>
        <w:tc>
          <w:tcPr>
            <w:tcW w:w="4840" w:type="dxa"/>
            <w:tcBorders>
              <w:top w:val="single" w:sz="8" w:space="0" w:color="auto"/>
              <w:left w:val="nil"/>
              <w:bottom w:val="single" w:sz="8" w:space="0" w:color="auto"/>
              <w:right w:val="single" w:sz="8" w:space="0" w:color="auto"/>
            </w:tcBorders>
            <w:shd w:val="clear" w:color="000000" w:fill="808080"/>
            <w:noWrap/>
            <w:vAlign w:val="center"/>
            <w:hideMark/>
          </w:tcPr>
          <w:p w:rsidR="00464A0D" w:rsidRPr="00464A0D" w:rsidRDefault="00464A0D" w:rsidP="00464A0D">
            <w:pPr>
              <w:spacing w:after="0" w:line="240" w:lineRule="auto"/>
              <w:jc w:val="center"/>
              <w:rPr>
                <w:rFonts w:ascii="Calibri" w:eastAsia="Times New Roman" w:hAnsi="Calibri" w:cs="Times New Roman"/>
                <w:b/>
                <w:bCs/>
                <w:color w:val="000000"/>
                <w:lang w:eastAsia="ja-JP"/>
              </w:rPr>
            </w:pPr>
            <w:r w:rsidRPr="00464A0D">
              <w:rPr>
                <w:rFonts w:ascii="Calibri" w:eastAsia="Times New Roman" w:hAnsi="Calibri" w:cs="Times New Roman"/>
                <w:b/>
                <w:bCs/>
                <w:color w:val="000000"/>
                <w:lang w:eastAsia="ja-JP"/>
              </w:rPr>
              <w:t xml:space="preserve">Relevant </w:t>
            </w:r>
            <w:proofErr w:type="spellStart"/>
            <w:r w:rsidRPr="00464A0D">
              <w:rPr>
                <w:rFonts w:ascii="Calibri" w:eastAsia="Times New Roman" w:hAnsi="Calibri" w:cs="Times New Roman"/>
                <w:b/>
                <w:bCs/>
                <w:color w:val="000000"/>
                <w:lang w:eastAsia="ja-JP"/>
              </w:rPr>
              <w:t>Divertor</w:t>
            </w:r>
            <w:proofErr w:type="spellEnd"/>
            <w:r w:rsidRPr="00464A0D">
              <w:rPr>
                <w:rFonts w:ascii="Calibri" w:eastAsia="Times New Roman" w:hAnsi="Calibri" w:cs="Times New Roman"/>
                <w:b/>
                <w:bCs/>
                <w:color w:val="000000"/>
                <w:lang w:eastAsia="ja-JP"/>
              </w:rPr>
              <w:t xml:space="preserve"> </w:t>
            </w:r>
            <w:proofErr w:type="spellStart"/>
            <w:r w:rsidRPr="00464A0D">
              <w:rPr>
                <w:rFonts w:ascii="Calibri" w:eastAsia="Times New Roman" w:hAnsi="Calibri" w:cs="Times New Roman"/>
                <w:b/>
                <w:bCs/>
                <w:color w:val="000000"/>
                <w:lang w:eastAsia="ja-JP"/>
              </w:rPr>
              <w:t>Monoblock</w:t>
            </w:r>
            <w:proofErr w:type="spellEnd"/>
            <w:r w:rsidRPr="00464A0D">
              <w:rPr>
                <w:rFonts w:ascii="Calibri" w:eastAsia="Times New Roman" w:hAnsi="Calibri" w:cs="Times New Roman"/>
                <w:b/>
                <w:bCs/>
                <w:color w:val="000000"/>
                <w:lang w:eastAsia="ja-JP"/>
              </w:rPr>
              <w:t xml:space="preserve"> Designs?</w:t>
            </w:r>
          </w:p>
        </w:tc>
      </w:tr>
      <w:tr w:rsidR="00464A0D" w:rsidRPr="00464A0D" w:rsidTr="00EE6258">
        <w:trPr>
          <w:trHeight w:val="330"/>
          <w:jc w:val="center"/>
        </w:trPr>
        <w:tc>
          <w:tcPr>
            <w:tcW w:w="9680" w:type="dxa"/>
            <w:gridSpan w:val="2"/>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464A0D" w:rsidRPr="00464A0D" w:rsidRDefault="00464A0D" w:rsidP="00464A0D">
            <w:pPr>
              <w:spacing w:after="0" w:line="240" w:lineRule="auto"/>
              <w:jc w:val="center"/>
              <w:rPr>
                <w:rFonts w:ascii="Calibri" w:eastAsia="Times New Roman" w:hAnsi="Calibri" w:cs="Times New Roman"/>
                <w:b/>
                <w:bCs/>
                <w:color w:val="FFFFFF"/>
                <w:sz w:val="20"/>
                <w:szCs w:val="20"/>
                <w:lang w:eastAsia="ja-JP"/>
              </w:rPr>
            </w:pPr>
            <w:r w:rsidRPr="00464A0D">
              <w:rPr>
                <w:rFonts w:ascii="Calibri" w:eastAsia="Times New Roman" w:hAnsi="Calibri" w:cs="Times New Roman"/>
                <w:b/>
                <w:bCs/>
                <w:color w:val="FFFFFF"/>
                <w:sz w:val="20"/>
                <w:szCs w:val="20"/>
                <w:lang w:eastAsia="ja-JP"/>
              </w:rPr>
              <w:t>M-Type Damage</w:t>
            </w:r>
          </w:p>
        </w:tc>
      </w:tr>
      <w:tr w:rsidR="00464A0D" w:rsidRPr="00464A0D" w:rsidTr="00EE6258">
        <w:trPr>
          <w:trHeight w:val="315"/>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rPr>
                <w:rFonts w:ascii="Calibri" w:eastAsia="Times New Roman" w:hAnsi="Calibri" w:cs="Times New Roman"/>
                <w:b/>
                <w:bCs/>
                <w:color w:val="000000"/>
                <w:sz w:val="20"/>
                <w:szCs w:val="20"/>
                <w:lang w:eastAsia="ja-JP"/>
              </w:rPr>
            </w:pPr>
            <w:r w:rsidRPr="00464A0D">
              <w:rPr>
                <w:rFonts w:ascii="Calibri" w:eastAsia="Times New Roman" w:hAnsi="Calibri" w:cs="Times New Roman"/>
                <w:b/>
                <w:bCs/>
                <w:color w:val="000000"/>
                <w:sz w:val="20"/>
                <w:szCs w:val="20"/>
                <w:lang w:eastAsia="ja-JP"/>
              </w:rPr>
              <w:t>Ductile Damage Modes:</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 </w:t>
            </w:r>
          </w:p>
        </w:tc>
      </w:tr>
      <w:tr w:rsidR="00464A0D" w:rsidRPr="00464A0D" w:rsidTr="00EE6258">
        <w:trPr>
          <w:trHeight w:val="300"/>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Immediate Plastic Collapse</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2</w:t>
            </w:r>
            <w:r w:rsidRPr="00464A0D">
              <w:rPr>
                <w:rFonts w:ascii="Calibri" w:eastAsia="Times New Roman" w:hAnsi="Calibri" w:cs="Times New Roman"/>
                <w:color w:val="000000"/>
                <w:sz w:val="20"/>
                <w:szCs w:val="20"/>
                <w:lang w:eastAsia="ja-JP"/>
              </w:rPr>
              <w:t xml:space="preserve"> – Stresses would not be high enough in a </w:t>
            </w:r>
            <w:proofErr w:type="spellStart"/>
            <w:r w:rsidRPr="00464A0D">
              <w:rPr>
                <w:rFonts w:ascii="Calibri" w:eastAsia="Times New Roman" w:hAnsi="Calibri" w:cs="Times New Roman"/>
                <w:color w:val="000000"/>
                <w:sz w:val="20"/>
                <w:szCs w:val="20"/>
                <w:lang w:eastAsia="ja-JP"/>
              </w:rPr>
              <w:t>monoblock</w:t>
            </w:r>
            <w:proofErr w:type="spellEnd"/>
            <w:r w:rsidRPr="00464A0D">
              <w:rPr>
                <w:rFonts w:ascii="Calibri" w:eastAsia="Times New Roman" w:hAnsi="Calibri" w:cs="Times New Roman"/>
                <w:color w:val="000000"/>
                <w:sz w:val="20"/>
                <w:szCs w:val="20"/>
                <w:lang w:eastAsia="ja-JP"/>
              </w:rPr>
              <w:t>.</w:t>
            </w:r>
          </w:p>
        </w:tc>
      </w:tr>
      <w:tr w:rsidR="00464A0D" w:rsidRPr="00464A0D" w:rsidTr="00EE6258">
        <w:trPr>
          <w:trHeight w:val="300"/>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Immediate Plastic Instability</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2</w:t>
            </w:r>
            <w:r w:rsidRPr="00464A0D">
              <w:rPr>
                <w:rFonts w:ascii="Calibri" w:eastAsia="Times New Roman" w:hAnsi="Calibri" w:cs="Times New Roman"/>
                <w:color w:val="000000"/>
                <w:sz w:val="20"/>
                <w:szCs w:val="20"/>
                <w:lang w:eastAsia="ja-JP"/>
              </w:rPr>
              <w:t xml:space="preserve"> – Significant dimensional changes are unlikely. </w:t>
            </w:r>
          </w:p>
        </w:tc>
      </w:tr>
      <w:tr w:rsidR="00464A0D" w:rsidRPr="00464A0D" w:rsidTr="00EE6258">
        <w:trPr>
          <w:trHeight w:val="300"/>
          <w:jc w:val="center"/>
        </w:trPr>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rPr>
                <w:rFonts w:ascii="Calibri" w:eastAsia="Times New Roman" w:hAnsi="Calibri" w:cs="Times New Roman"/>
                <w:b/>
                <w:bCs/>
                <w:color w:val="000000"/>
                <w:sz w:val="20"/>
                <w:szCs w:val="20"/>
                <w:lang w:eastAsia="ja-JP"/>
              </w:rPr>
            </w:pPr>
            <w:r w:rsidRPr="00464A0D">
              <w:rPr>
                <w:rFonts w:ascii="Calibri" w:eastAsia="Times New Roman" w:hAnsi="Calibri" w:cs="Times New Roman"/>
                <w:b/>
                <w:bCs/>
                <w:color w:val="000000"/>
                <w:sz w:val="20"/>
                <w:szCs w:val="20"/>
                <w:lang w:eastAsia="ja-JP"/>
              </w:rPr>
              <w:t>Non-Ductile Damage Modes:</w:t>
            </w:r>
          </w:p>
        </w:tc>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 </w:t>
            </w:r>
          </w:p>
        </w:tc>
      </w:tr>
      <w:tr w:rsidR="00464A0D" w:rsidRPr="00464A0D" w:rsidTr="00EE6258">
        <w:trPr>
          <w:trHeight w:val="300"/>
          <w:jc w:val="center"/>
        </w:trPr>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Immediate Plastic Flow Localisation</w:t>
            </w:r>
          </w:p>
        </w:tc>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3</w:t>
            </w:r>
            <w:r w:rsidRPr="00464A0D">
              <w:rPr>
                <w:rFonts w:ascii="Calibri" w:eastAsia="Times New Roman" w:hAnsi="Calibri" w:cs="Times New Roman"/>
                <w:color w:val="000000"/>
                <w:sz w:val="20"/>
                <w:szCs w:val="20"/>
                <w:lang w:eastAsia="ja-JP"/>
              </w:rPr>
              <w:t xml:space="preserve"> – Small areas of high plastic deformation may occur.</w:t>
            </w:r>
          </w:p>
        </w:tc>
      </w:tr>
      <w:tr w:rsidR="00464A0D" w:rsidRPr="00464A0D" w:rsidTr="00EE6258">
        <w:trPr>
          <w:trHeight w:val="300"/>
          <w:jc w:val="center"/>
        </w:trPr>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Immediate Local Fracture Due to Exhaustion of Ductility</w:t>
            </w:r>
          </w:p>
        </w:tc>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4</w:t>
            </w:r>
            <w:r w:rsidRPr="00464A0D">
              <w:rPr>
                <w:rFonts w:ascii="Calibri" w:eastAsia="Times New Roman" w:hAnsi="Calibri" w:cs="Times New Roman"/>
                <w:color w:val="000000"/>
                <w:sz w:val="20"/>
                <w:szCs w:val="20"/>
                <w:lang w:eastAsia="ja-JP"/>
              </w:rPr>
              <w:t xml:space="preserve"> – Cracks appear away from defects after manufacture. </w:t>
            </w:r>
          </w:p>
        </w:tc>
      </w:tr>
      <w:tr w:rsidR="00464A0D" w:rsidRPr="00464A0D" w:rsidTr="00EE6258">
        <w:trPr>
          <w:trHeight w:val="300"/>
          <w:jc w:val="center"/>
        </w:trPr>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 xml:space="preserve">Fast Fracture (Ductile and Brittle Tearing) </w:t>
            </w:r>
          </w:p>
        </w:tc>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4</w:t>
            </w:r>
            <w:r w:rsidRPr="00464A0D">
              <w:rPr>
                <w:rFonts w:ascii="Calibri" w:eastAsia="Times New Roman" w:hAnsi="Calibri" w:cs="Times New Roman"/>
                <w:color w:val="000000"/>
                <w:sz w:val="20"/>
                <w:szCs w:val="20"/>
                <w:lang w:eastAsia="ja-JP"/>
              </w:rPr>
              <w:t xml:space="preserve"> – Initiation/propagation of cracks from a flawed braze. </w:t>
            </w:r>
          </w:p>
        </w:tc>
      </w:tr>
      <w:tr w:rsidR="00464A0D" w:rsidRPr="00464A0D" w:rsidTr="00EE6258">
        <w:trPr>
          <w:trHeight w:val="300"/>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Thermal Creep</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5</w:t>
            </w:r>
            <w:r w:rsidRPr="00464A0D">
              <w:rPr>
                <w:rFonts w:ascii="Calibri" w:eastAsia="Times New Roman" w:hAnsi="Calibri" w:cs="Times New Roman"/>
                <w:color w:val="000000"/>
                <w:sz w:val="20"/>
                <w:szCs w:val="20"/>
                <w:lang w:eastAsia="ja-JP"/>
              </w:rPr>
              <w:t xml:space="preserve"> – Covered in literature.</w:t>
            </w:r>
          </w:p>
        </w:tc>
      </w:tr>
      <w:tr w:rsidR="00464A0D" w:rsidRPr="00464A0D" w:rsidTr="00EE6258">
        <w:trPr>
          <w:trHeight w:val="330"/>
          <w:jc w:val="center"/>
        </w:trPr>
        <w:tc>
          <w:tcPr>
            <w:tcW w:w="9680" w:type="dxa"/>
            <w:gridSpan w:val="2"/>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464A0D" w:rsidRPr="00464A0D" w:rsidRDefault="00464A0D" w:rsidP="00464A0D">
            <w:pPr>
              <w:spacing w:after="0" w:line="240" w:lineRule="auto"/>
              <w:jc w:val="center"/>
              <w:rPr>
                <w:rFonts w:ascii="Calibri" w:eastAsia="Times New Roman" w:hAnsi="Calibri" w:cs="Times New Roman"/>
                <w:b/>
                <w:bCs/>
                <w:color w:val="FFFFFF"/>
                <w:sz w:val="20"/>
                <w:szCs w:val="20"/>
                <w:lang w:eastAsia="ja-JP"/>
              </w:rPr>
            </w:pPr>
            <w:r w:rsidRPr="00464A0D">
              <w:rPr>
                <w:rFonts w:ascii="Calibri" w:eastAsia="Times New Roman" w:hAnsi="Calibri" w:cs="Times New Roman"/>
                <w:b/>
                <w:bCs/>
                <w:color w:val="FFFFFF"/>
                <w:sz w:val="20"/>
                <w:szCs w:val="20"/>
                <w:lang w:eastAsia="ja-JP"/>
              </w:rPr>
              <w:t>C-Type Damage</w:t>
            </w:r>
          </w:p>
        </w:tc>
      </w:tr>
      <w:tr w:rsidR="00464A0D" w:rsidRPr="00464A0D" w:rsidTr="00EE6258">
        <w:trPr>
          <w:trHeight w:val="315"/>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Ratcheting (Progressive Deformation)</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2</w:t>
            </w:r>
            <w:r w:rsidRPr="00464A0D">
              <w:rPr>
                <w:rFonts w:ascii="Calibri" w:eastAsia="Times New Roman" w:hAnsi="Calibri" w:cs="Times New Roman"/>
                <w:color w:val="000000"/>
                <w:sz w:val="20"/>
                <w:szCs w:val="20"/>
                <w:lang w:eastAsia="ja-JP"/>
              </w:rPr>
              <w:t xml:space="preserve"> – Fatigue is dominant (J. Gardiner</w:t>
            </w:r>
            <w:r w:rsidR="004E6A0F" w:rsidRPr="002761F4">
              <w:rPr>
                <w:rFonts w:ascii="Calibri" w:eastAsia="Times New Roman" w:hAnsi="Calibri" w:cs="Times New Roman"/>
                <w:color w:val="000000"/>
                <w:sz w:val="20"/>
                <w:szCs w:val="20"/>
                <w:lang w:eastAsia="ja-JP"/>
              </w:rPr>
              <w:t xml:space="preserve"> - ratcheting</w:t>
            </w:r>
            <w:r w:rsidRPr="00464A0D">
              <w:rPr>
                <w:rFonts w:ascii="Calibri" w:eastAsia="Times New Roman" w:hAnsi="Calibri" w:cs="Times New Roman"/>
                <w:color w:val="000000"/>
                <w:sz w:val="20"/>
                <w:szCs w:val="20"/>
                <w:lang w:eastAsia="ja-JP"/>
              </w:rPr>
              <w:t>).</w:t>
            </w:r>
          </w:p>
        </w:tc>
      </w:tr>
      <w:tr w:rsidR="00464A0D" w:rsidRPr="00464A0D" w:rsidTr="00EE6258">
        <w:trPr>
          <w:trHeight w:val="300"/>
          <w:jc w:val="center"/>
        </w:trPr>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Fatigue (Time Independent and Dependent)</w:t>
            </w:r>
          </w:p>
        </w:tc>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5</w:t>
            </w:r>
            <w:r w:rsidRPr="00464A0D">
              <w:rPr>
                <w:rFonts w:ascii="Calibri" w:eastAsia="Times New Roman" w:hAnsi="Calibri" w:cs="Times New Roman"/>
                <w:color w:val="000000"/>
                <w:sz w:val="20"/>
                <w:szCs w:val="20"/>
                <w:lang w:eastAsia="ja-JP"/>
              </w:rPr>
              <w:t xml:space="preserve"> – Extensively covered in literature.</w:t>
            </w:r>
          </w:p>
        </w:tc>
      </w:tr>
      <w:tr w:rsidR="00464A0D" w:rsidRPr="00464A0D" w:rsidTr="00EE6258">
        <w:trPr>
          <w:trHeight w:val="300"/>
          <w:jc w:val="center"/>
        </w:trPr>
        <w:tc>
          <w:tcPr>
            <w:tcW w:w="4840" w:type="dxa"/>
            <w:tcBorders>
              <w:top w:val="nil"/>
              <w:left w:val="nil"/>
              <w:bottom w:val="nil"/>
              <w:right w:val="nil"/>
            </w:tcBorders>
            <w:shd w:val="clear" w:color="000000" w:fill="F2F2F2"/>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Buckling (Load/Strain-Controlled and Time-Dependent)</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2</w:t>
            </w:r>
            <w:r w:rsidRPr="00464A0D">
              <w:rPr>
                <w:rFonts w:ascii="Calibri" w:eastAsia="Times New Roman" w:hAnsi="Calibri" w:cs="Times New Roman"/>
                <w:color w:val="000000"/>
                <w:sz w:val="20"/>
                <w:szCs w:val="20"/>
                <w:lang w:eastAsia="ja-JP"/>
              </w:rPr>
              <w:t xml:space="preserve"> – Unlikely to be of concern for this component.   </w:t>
            </w:r>
          </w:p>
        </w:tc>
      </w:tr>
      <w:tr w:rsidR="00464A0D" w:rsidRPr="00464A0D" w:rsidTr="00EE6258">
        <w:trPr>
          <w:trHeight w:val="330"/>
          <w:jc w:val="center"/>
        </w:trPr>
        <w:tc>
          <w:tcPr>
            <w:tcW w:w="9680" w:type="dxa"/>
            <w:gridSpan w:val="2"/>
            <w:tcBorders>
              <w:top w:val="double" w:sz="6" w:space="0" w:color="3F3F3F"/>
              <w:left w:val="double" w:sz="6" w:space="0" w:color="3F3F3F"/>
              <w:bottom w:val="double" w:sz="6" w:space="0" w:color="3F3F3F"/>
              <w:right w:val="double" w:sz="6" w:space="0" w:color="3F3F3F"/>
            </w:tcBorders>
            <w:shd w:val="clear" w:color="000000" w:fill="A5A5A5"/>
            <w:vAlign w:val="center"/>
            <w:hideMark/>
          </w:tcPr>
          <w:p w:rsidR="00464A0D" w:rsidRPr="00464A0D" w:rsidRDefault="00464A0D" w:rsidP="00464A0D">
            <w:pPr>
              <w:spacing w:after="0" w:line="240" w:lineRule="auto"/>
              <w:jc w:val="center"/>
              <w:rPr>
                <w:rFonts w:ascii="Calibri" w:eastAsia="Times New Roman" w:hAnsi="Calibri" w:cs="Times New Roman"/>
                <w:b/>
                <w:bCs/>
                <w:color w:val="FFFFFF"/>
                <w:sz w:val="20"/>
                <w:szCs w:val="20"/>
                <w:lang w:eastAsia="ja-JP"/>
              </w:rPr>
            </w:pPr>
            <w:r w:rsidRPr="00464A0D">
              <w:rPr>
                <w:rFonts w:ascii="Calibri" w:eastAsia="Times New Roman" w:hAnsi="Calibri" w:cs="Times New Roman"/>
                <w:b/>
                <w:bCs/>
                <w:color w:val="FFFFFF"/>
                <w:sz w:val="20"/>
                <w:szCs w:val="20"/>
                <w:lang w:eastAsia="ja-JP"/>
              </w:rPr>
              <w:t>Environmental Damage</w:t>
            </w:r>
          </w:p>
        </w:tc>
      </w:tr>
      <w:tr w:rsidR="00464A0D" w:rsidRPr="00464A0D" w:rsidTr="00EE6258">
        <w:trPr>
          <w:trHeight w:val="315"/>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rPr>
                <w:rFonts w:ascii="Calibri" w:eastAsia="Times New Roman" w:hAnsi="Calibri" w:cs="Times New Roman"/>
                <w:b/>
                <w:bCs/>
                <w:color w:val="000000"/>
                <w:sz w:val="20"/>
                <w:szCs w:val="20"/>
                <w:lang w:eastAsia="ja-JP"/>
              </w:rPr>
            </w:pPr>
            <w:r w:rsidRPr="00464A0D">
              <w:rPr>
                <w:rFonts w:ascii="Calibri" w:eastAsia="Times New Roman" w:hAnsi="Calibri" w:cs="Times New Roman"/>
                <w:b/>
                <w:bCs/>
                <w:color w:val="000000"/>
                <w:sz w:val="20"/>
                <w:szCs w:val="20"/>
                <w:lang w:eastAsia="ja-JP"/>
              </w:rPr>
              <w:t>Irradiation Effects:</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 </w:t>
            </w:r>
          </w:p>
        </w:tc>
      </w:tr>
      <w:tr w:rsidR="00464A0D" w:rsidRPr="00464A0D" w:rsidTr="00EE6258">
        <w:trPr>
          <w:trHeight w:val="300"/>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Irradiation-Induced Creep</w:t>
            </w:r>
          </w:p>
        </w:tc>
        <w:tc>
          <w:tcPr>
            <w:tcW w:w="4840" w:type="dxa"/>
            <w:vMerge w:val="restart"/>
            <w:tcBorders>
              <w:top w:val="nil"/>
              <w:left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5</w:t>
            </w:r>
            <w:r w:rsidRPr="00464A0D">
              <w:rPr>
                <w:rFonts w:ascii="Calibri" w:eastAsia="Times New Roman" w:hAnsi="Calibri" w:cs="Times New Roman"/>
                <w:color w:val="000000"/>
                <w:sz w:val="20"/>
                <w:szCs w:val="20"/>
                <w:lang w:eastAsia="ja-JP"/>
              </w:rPr>
              <w:t xml:space="preserve"> – Limited irradiation data unsurprisingly points to degradation of joints. However, logic alone suggests that this is a vital damage mechanism.  </w:t>
            </w:r>
          </w:p>
        </w:tc>
      </w:tr>
      <w:tr w:rsidR="00464A0D" w:rsidRPr="00464A0D" w:rsidTr="00EE6258">
        <w:trPr>
          <w:trHeight w:val="300"/>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Irradiation-Induced Swelling</w:t>
            </w:r>
          </w:p>
        </w:tc>
        <w:tc>
          <w:tcPr>
            <w:tcW w:w="4840" w:type="dxa"/>
            <w:vMerge/>
            <w:tcBorders>
              <w:left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p>
        </w:tc>
      </w:tr>
      <w:tr w:rsidR="00464A0D" w:rsidRPr="00464A0D" w:rsidTr="00EE6258">
        <w:trPr>
          <w:trHeight w:val="300"/>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Irradiation-Induced Changes in Material Properties</w:t>
            </w:r>
          </w:p>
        </w:tc>
        <w:tc>
          <w:tcPr>
            <w:tcW w:w="4840" w:type="dxa"/>
            <w:vMerge/>
            <w:tcBorders>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p>
        </w:tc>
      </w:tr>
      <w:tr w:rsidR="00464A0D" w:rsidRPr="00464A0D" w:rsidTr="00EE6258">
        <w:trPr>
          <w:trHeight w:val="300"/>
          <w:jc w:val="center"/>
        </w:trPr>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Corrosion and Erosion</w:t>
            </w:r>
          </w:p>
        </w:tc>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4</w:t>
            </w:r>
            <w:r w:rsidRPr="00464A0D">
              <w:rPr>
                <w:rFonts w:ascii="Calibri" w:eastAsia="Times New Roman" w:hAnsi="Calibri" w:cs="Times New Roman"/>
                <w:color w:val="000000"/>
                <w:sz w:val="20"/>
                <w:szCs w:val="20"/>
                <w:lang w:eastAsia="ja-JP"/>
              </w:rPr>
              <w:t xml:space="preserve"> – Dependent on whether joints are exposed.</w:t>
            </w:r>
          </w:p>
        </w:tc>
      </w:tr>
      <w:tr w:rsidR="00464A0D" w:rsidRPr="00464A0D" w:rsidTr="00EE6258">
        <w:trPr>
          <w:trHeight w:val="300"/>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Multilayer Effects (i.e. Delamination)</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5</w:t>
            </w:r>
            <w:r w:rsidRPr="00464A0D">
              <w:rPr>
                <w:rFonts w:ascii="Calibri" w:eastAsia="Times New Roman" w:hAnsi="Calibri" w:cs="Times New Roman"/>
                <w:color w:val="000000"/>
                <w:sz w:val="20"/>
                <w:szCs w:val="20"/>
                <w:lang w:eastAsia="ja-JP"/>
              </w:rPr>
              <w:t xml:space="preserve"> – A vague damage mechanism, but relevant here.</w:t>
            </w:r>
          </w:p>
        </w:tc>
      </w:tr>
      <w:tr w:rsidR="00464A0D" w:rsidRPr="00464A0D" w:rsidTr="00EE6258">
        <w:trPr>
          <w:trHeight w:val="330"/>
          <w:jc w:val="center"/>
        </w:trPr>
        <w:tc>
          <w:tcPr>
            <w:tcW w:w="9680" w:type="dxa"/>
            <w:gridSpan w:val="2"/>
            <w:tcBorders>
              <w:top w:val="double" w:sz="6" w:space="0" w:color="3F3F3F"/>
              <w:left w:val="double" w:sz="6" w:space="0" w:color="3F3F3F"/>
              <w:bottom w:val="double" w:sz="6" w:space="0" w:color="3F3F3F"/>
              <w:right w:val="double" w:sz="6" w:space="0" w:color="3F3F3F"/>
            </w:tcBorders>
            <w:shd w:val="clear" w:color="000000" w:fill="A5A5A5"/>
            <w:noWrap/>
            <w:vAlign w:val="center"/>
            <w:hideMark/>
          </w:tcPr>
          <w:p w:rsidR="00464A0D" w:rsidRPr="00464A0D" w:rsidRDefault="00464A0D" w:rsidP="00464A0D">
            <w:pPr>
              <w:spacing w:after="0" w:line="240" w:lineRule="auto"/>
              <w:jc w:val="center"/>
              <w:rPr>
                <w:rFonts w:ascii="Calibri" w:eastAsia="Times New Roman" w:hAnsi="Calibri" w:cs="Times New Roman"/>
                <w:b/>
                <w:bCs/>
                <w:color w:val="FFFFFF"/>
                <w:sz w:val="20"/>
                <w:szCs w:val="20"/>
                <w:lang w:eastAsia="ja-JP"/>
              </w:rPr>
            </w:pPr>
            <w:r w:rsidRPr="00464A0D">
              <w:rPr>
                <w:rFonts w:ascii="Calibri" w:eastAsia="Times New Roman" w:hAnsi="Calibri" w:cs="Times New Roman"/>
                <w:b/>
                <w:bCs/>
                <w:color w:val="FFFFFF"/>
                <w:sz w:val="20"/>
                <w:szCs w:val="20"/>
                <w:lang w:eastAsia="ja-JP"/>
              </w:rPr>
              <w:t>Compound Damage</w:t>
            </w:r>
          </w:p>
        </w:tc>
      </w:tr>
      <w:tr w:rsidR="00464A0D" w:rsidRPr="00464A0D" w:rsidTr="00EE6258">
        <w:trPr>
          <w:trHeight w:val="315"/>
          <w:jc w:val="center"/>
        </w:trPr>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Stress Corrosion Cracking</w:t>
            </w:r>
          </w:p>
        </w:tc>
        <w:tc>
          <w:tcPr>
            <w:tcW w:w="4840" w:type="dxa"/>
            <w:tcBorders>
              <w:top w:val="nil"/>
              <w:left w:val="nil"/>
              <w:bottom w:val="nil"/>
              <w:right w:val="nil"/>
            </w:tcBorders>
            <w:shd w:val="clear" w:color="000000" w:fill="F2F2F2"/>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3</w:t>
            </w:r>
            <w:r w:rsidRPr="00464A0D">
              <w:rPr>
                <w:rFonts w:ascii="Calibri" w:eastAsia="Times New Roman" w:hAnsi="Calibri" w:cs="Times New Roman"/>
                <w:color w:val="000000"/>
                <w:sz w:val="20"/>
                <w:szCs w:val="20"/>
                <w:lang w:eastAsia="ja-JP"/>
              </w:rPr>
              <w:t xml:space="preserve"> – Dependent on environment.</w:t>
            </w:r>
          </w:p>
        </w:tc>
      </w:tr>
      <w:tr w:rsidR="00464A0D" w:rsidRPr="00464A0D" w:rsidTr="00EE6258">
        <w:trPr>
          <w:trHeight w:val="300"/>
          <w:jc w:val="center"/>
        </w:trPr>
        <w:tc>
          <w:tcPr>
            <w:tcW w:w="4840" w:type="dxa"/>
            <w:tcBorders>
              <w:top w:val="nil"/>
              <w:left w:val="nil"/>
              <w:bottom w:val="nil"/>
              <w:right w:val="nil"/>
            </w:tcBorders>
            <w:shd w:val="clear" w:color="000000" w:fill="D9D9D9"/>
            <w:noWrap/>
            <w:vAlign w:val="center"/>
            <w:hideMark/>
          </w:tcPr>
          <w:p w:rsidR="00464A0D" w:rsidRPr="00464A0D" w:rsidRDefault="00464A0D" w:rsidP="00464A0D">
            <w:pPr>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color w:val="000000"/>
                <w:sz w:val="20"/>
                <w:szCs w:val="20"/>
                <w:lang w:eastAsia="ja-JP"/>
              </w:rPr>
              <w:t>Creep Fatigue</w:t>
            </w:r>
          </w:p>
        </w:tc>
        <w:tc>
          <w:tcPr>
            <w:tcW w:w="4840" w:type="dxa"/>
            <w:tcBorders>
              <w:top w:val="nil"/>
              <w:left w:val="nil"/>
              <w:bottom w:val="nil"/>
              <w:right w:val="nil"/>
            </w:tcBorders>
            <w:shd w:val="clear" w:color="000000" w:fill="D9D9D9"/>
            <w:noWrap/>
            <w:vAlign w:val="center"/>
            <w:hideMark/>
          </w:tcPr>
          <w:p w:rsidR="00464A0D" w:rsidRPr="00464A0D" w:rsidRDefault="00464A0D" w:rsidP="00464A0D">
            <w:pPr>
              <w:keepNext/>
              <w:spacing w:after="0" w:line="240" w:lineRule="auto"/>
              <w:jc w:val="center"/>
              <w:rPr>
                <w:rFonts w:ascii="Calibri" w:eastAsia="Times New Roman" w:hAnsi="Calibri" w:cs="Times New Roman"/>
                <w:color w:val="000000"/>
                <w:sz w:val="20"/>
                <w:szCs w:val="20"/>
                <w:lang w:eastAsia="ja-JP"/>
              </w:rPr>
            </w:pPr>
            <w:r w:rsidRPr="00464A0D">
              <w:rPr>
                <w:rFonts w:ascii="Calibri" w:eastAsia="Times New Roman" w:hAnsi="Calibri" w:cs="Times New Roman"/>
                <w:b/>
                <w:color w:val="000000"/>
                <w:sz w:val="20"/>
                <w:szCs w:val="20"/>
                <w:lang w:eastAsia="ja-JP"/>
              </w:rPr>
              <w:t>4</w:t>
            </w:r>
            <w:r w:rsidRPr="00464A0D">
              <w:rPr>
                <w:rFonts w:ascii="Calibri" w:eastAsia="Times New Roman" w:hAnsi="Calibri" w:cs="Times New Roman"/>
                <w:color w:val="000000"/>
                <w:sz w:val="20"/>
                <w:szCs w:val="20"/>
                <w:lang w:eastAsia="ja-JP"/>
              </w:rPr>
              <w:t xml:space="preserve"> – Creep is not the dominant fatigue mechanism.</w:t>
            </w:r>
          </w:p>
        </w:tc>
      </w:tr>
    </w:tbl>
    <w:p w:rsidR="00464A0D" w:rsidRPr="00464A0D" w:rsidRDefault="00464A0D" w:rsidP="00464A0D">
      <w:pPr>
        <w:rPr>
          <w:rFonts w:ascii="Calibri" w:eastAsia="MS Mincho" w:hAnsi="Calibri" w:cs="Times New Roman"/>
          <w:b/>
          <w:bCs/>
          <w:sz w:val="20"/>
          <w:szCs w:val="20"/>
          <w:lang w:eastAsia="ja-JP"/>
        </w:rPr>
      </w:pPr>
      <w:r w:rsidRPr="00464A0D">
        <w:rPr>
          <w:rFonts w:ascii="Calibri" w:eastAsia="MS Mincho" w:hAnsi="Calibri" w:cs="Times New Roman"/>
          <w:b/>
          <w:bCs/>
          <w:sz w:val="20"/>
          <w:szCs w:val="20"/>
          <w:lang w:eastAsia="ja-JP"/>
        </w:rPr>
        <w:t xml:space="preserve">Table </w:t>
      </w:r>
      <w:r w:rsidRPr="00464A0D">
        <w:rPr>
          <w:rFonts w:ascii="Calibri" w:eastAsia="MS Mincho" w:hAnsi="Calibri" w:cs="Times New Roman"/>
          <w:b/>
          <w:bCs/>
          <w:sz w:val="20"/>
          <w:szCs w:val="20"/>
          <w:lang w:eastAsia="ja-JP"/>
        </w:rPr>
        <w:fldChar w:fldCharType="begin"/>
      </w:r>
      <w:r w:rsidRPr="00464A0D">
        <w:rPr>
          <w:rFonts w:ascii="Calibri" w:eastAsia="MS Mincho" w:hAnsi="Calibri" w:cs="Times New Roman"/>
          <w:b/>
          <w:bCs/>
          <w:sz w:val="20"/>
          <w:szCs w:val="20"/>
          <w:lang w:eastAsia="ja-JP"/>
        </w:rPr>
        <w:instrText xml:space="preserve"> SEQ Table \* ARABIC </w:instrText>
      </w:r>
      <w:r w:rsidRPr="00464A0D">
        <w:rPr>
          <w:rFonts w:ascii="Calibri" w:eastAsia="MS Mincho" w:hAnsi="Calibri" w:cs="Times New Roman"/>
          <w:b/>
          <w:bCs/>
          <w:sz w:val="20"/>
          <w:szCs w:val="20"/>
          <w:lang w:eastAsia="ja-JP"/>
        </w:rPr>
        <w:fldChar w:fldCharType="separate"/>
      </w:r>
      <w:r w:rsidRPr="00464A0D">
        <w:rPr>
          <w:rFonts w:ascii="Calibri" w:eastAsia="MS Mincho" w:hAnsi="Calibri" w:cs="Times New Roman"/>
          <w:b/>
          <w:bCs/>
          <w:noProof/>
          <w:sz w:val="20"/>
          <w:szCs w:val="20"/>
          <w:lang w:eastAsia="ja-JP"/>
        </w:rPr>
        <w:t>2</w:t>
      </w:r>
      <w:r w:rsidRPr="00464A0D">
        <w:rPr>
          <w:rFonts w:ascii="Calibri" w:eastAsia="MS Mincho" w:hAnsi="Calibri" w:cs="Times New Roman"/>
          <w:b/>
          <w:bCs/>
          <w:sz w:val="20"/>
          <w:szCs w:val="20"/>
          <w:lang w:eastAsia="ja-JP"/>
        </w:rPr>
        <w:fldChar w:fldCharType="end"/>
      </w:r>
      <w:r w:rsidR="002761F4">
        <w:rPr>
          <w:rFonts w:ascii="Calibri" w:eastAsia="MS Mincho" w:hAnsi="Calibri" w:cs="Times New Roman"/>
          <w:b/>
          <w:bCs/>
          <w:sz w:val="20"/>
          <w:szCs w:val="20"/>
          <w:lang w:eastAsia="ja-JP"/>
        </w:rPr>
        <w:t>. Rating</w:t>
      </w:r>
      <w:r w:rsidRPr="00464A0D">
        <w:rPr>
          <w:rFonts w:ascii="Calibri" w:eastAsia="MS Mincho" w:hAnsi="Calibri" w:cs="Times New Roman"/>
          <w:b/>
          <w:bCs/>
          <w:sz w:val="20"/>
          <w:szCs w:val="20"/>
          <w:lang w:eastAsia="ja-JP"/>
        </w:rPr>
        <w:t xml:space="preserve"> the relevance </w:t>
      </w:r>
      <w:r w:rsidR="002761F4">
        <w:rPr>
          <w:rFonts w:ascii="Calibri" w:eastAsia="MS Mincho" w:hAnsi="Calibri" w:cs="Times New Roman"/>
          <w:b/>
          <w:bCs/>
          <w:sz w:val="20"/>
          <w:szCs w:val="20"/>
          <w:lang w:eastAsia="ja-JP"/>
        </w:rPr>
        <w:t>of</w:t>
      </w:r>
      <w:r w:rsidRPr="00464A0D">
        <w:rPr>
          <w:rFonts w:ascii="Calibri" w:eastAsia="MS Mincho" w:hAnsi="Calibri" w:cs="Times New Roman"/>
          <w:b/>
          <w:bCs/>
          <w:sz w:val="20"/>
          <w:szCs w:val="20"/>
          <w:lang w:eastAsia="ja-JP"/>
        </w:rPr>
        <w:t xml:space="preserve"> different damage mechanisms with regards to </w:t>
      </w:r>
      <w:proofErr w:type="spellStart"/>
      <w:r w:rsidRPr="00464A0D">
        <w:rPr>
          <w:rFonts w:ascii="Calibri" w:eastAsia="MS Mincho" w:hAnsi="Calibri" w:cs="Times New Roman"/>
          <w:b/>
          <w:bCs/>
          <w:sz w:val="20"/>
          <w:szCs w:val="20"/>
          <w:lang w:eastAsia="ja-JP"/>
        </w:rPr>
        <w:t>divertor</w:t>
      </w:r>
      <w:proofErr w:type="spellEnd"/>
      <w:r w:rsidRPr="00464A0D">
        <w:rPr>
          <w:rFonts w:ascii="Calibri" w:eastAsia="MS Mincho" w:hAnsi="Calibri" w:cs="Times New Roman"/>
          <w:b/>
          <w:bCs/>
          <w:sz w:val="20"/>
          <w:szCs w:val="20"/>
          <w:lang w:eastAsia="ja-JP"/>
        </w:rPr>
        <w:t xml:space="preserve"> </w:t>
      </w:r>
      <w:proofErr w:type="spellStart"/>
      <w:r w:rsidRPr="00464A0D">
        <w:rPr>
          <w:rFonts w:ascii="Calibri" w:eastAsia="MS Mincho" w:hAnsi="Calibri" w:cs="Times New Roman"/>
          <w:b/>
          <w:bCs/>
          <w:sz w:val="20"/>
          <w:szCs w:val="20"/>
          <w:lang w:eastAsia="ja-JP"/>
        </w:rPr>
        <w:t>monoblocks</w:t>
      </w:r>
      <w:proofErr w:type="spellEnd"/>
      <w:r w:rsidRPr="00464A0D">
        <w:rPr>
          <w:rFonts w:ascii="Calibri" w:eastAsia="MS Mincho" w:hAnsi="Calibri" w:cs="Times New Roman"/>
          <w:b/>
          <w:bCs/>
          <w:sz w:val="20"/>
          <w:szCs w:val="20"/>
          <w:lang w:eastAsia="ja-JP"/>
        </w:rPr>
        <w:t>.</w:t>
      </w:r>
    </w:p>
    <w:p w:rsidR="00464A0D" w:rsidRPr="00464A0D" w:rsidRDefault="00464A0D" w:rsidP="00464A0D">
      <w:pPr>
        <w:rPr>
          <w:rFonts w:ascii="Calibri" w:eastAsia="MS Mincho" w:hAnsi="Calibri" w:cs="Times New Roman"/>
          <w:lang w:eastAsia="ja-JP"/>
        </w:rPr>
      </w:pPr>
      <w:r w:rsidRPr="00464A0D">
        <w:rPr>
          <w:rFonts w:ascii="Calibri" w:eastAsia="MS Mincho" w:hAnsi="Calibri" w:cs="Times New Roman"/>
          <w:lang w:eastAsia="ja-JP"/>
        </w:rPr>
        <w:t>Analysis using the SDC-IC procedure can only suggest that a damage mechanism is not relevant by judging reserve factors</w:t>
      </w:r>
      <w:r w:rsidR="004E6A0F">
        <w:rPr>
          <w:rFonts w:ascii="Calibri" w:eastAsia="MS Mincho" w:hAnsi="Calibri" w:cs="Times New Roman"/>
          <w:lang w:eastAsia="ja-JP"/>
        </w:rPr>
        <w:t xml:space="preserve"> from the results of an analysis</w:t>
      </w:r>
      <w:r w:rsidRPr="00464A0D">
        <w:rPr>
          <w:rFonts w:ascii="Calibri" w:eastAsia="MS Mincho" w:hAnsi="Calibri" w:cs="Times New Roman"/>
          <w:lang w:eastAsia="ja-JP"/>
        </w:rPr>
        <w:t xml:space="preserve">. Study of the literature can only show what others’ have worked on and works best to confirm the relevance rather than dismiss it. No definitive answer will be known without extensive testing; which does not exist for many of these </w:t>
      </w:r>
      <w:r w:rsidR="004E6A0F" w:rsidRPr="00464A0D">
        <w:rPr>
          <w:rFonts w:ascii="Calibri" w:eastAsia="MS Mincho" w:hAnsi="Calibri" w:cs="Times New Roman"/>
          <w:lang w:eastAsia="ja-JP"/>
        </w:rPr>
        <w:t>damage mech</w:t>
      </w:r>
      <w:r w:rsidR="004E6A0F">
        <w:rPr>
          <w:rFonts w:ascii="Calibri" w:eastAsia="MS Mincho" w:hAnsi="Calibri" w:cs="Times New Roman"/>
          <w:lang w:eastAsia="ja-JP"/>
        </w:rPr>
        <w:t>anism</w:t>
      </w:r>
      <w:r w:rsidRPr="00464A0D">
        <w:rPr>
          <w:rFonts w:ascii="Calibri" w:eastAsia="MS Mincho" w:hAnsi="Calibri" w:cs="Times New Roman"/>
          <w:lang w:eastAsia="ja-JP"/>
        </w:rPr>
        <w:t>s.</w:t>
      </w:r>
    </w:p>
    <w:p w:rsidR="00464A0D" w:rsidRPr="00464A0D" w:rsidRDefault="00464A0D" w:rsidP="000674F8">
      <w:pPr>
        <w:pStyle w:val="Heading2"/>
        <w:numPr>
          <w:ilvl w:val="0"/>
          <w:numId w:val="0"/>
        </w:numPr>
        <w:ind w:left="576" w:hanging="576"/>
        <w:rPr>
          <w:lang w:eastAsia="ja-JP"/>
        </w:rPr>
      </w:pPr>
      <w:bookmarkStart w:id="8" w:name="_Toc468693991"/>
      <w:r w:rsidRPr="00464A0D">
        <w:rPr>
          <w:lang w:eastAsia="ja-JP"/>
        </w:rPr>
        <w:lastRenderedPageBreak/>
        <w:t>III. Identify associated gaps in design rules and materials data</w:t>
      </w:r>
      <w:bookmarkEnd w:id="8"/>
    </w:p>
    <w:p w:rsidR="00464A0D" w:rsidRPr="00464A0D" w:rsidRDefault="00051E94" w:rsidP="00051E94">
      <w:pPr>
        <w:rPr>
          <w:lang w:eastAsia="ja-JP"/>
        </w:rPr>
      </w:pPr>
      <w:r>
        <w:rPr>
          <w:lang w:eastAsia="ja-JP"/>
        </w:rPr>
        <w:t>This study has been focussed around the existing brazed joint design code in the SDC-IC. Experience in use of ANSYS was developed whilst analysing very simple geometries with the SDC-IC analysis procedure. The following points are the author’s evaluation of the code’s suitability to assess DEMO in-vessel components:</w:t>
      </w:r>
    </w:p>
    <w:p w:rsidR="00EE6258" w:rsidRDefault="00EC19F5" w:rsidP="00EC19F5">
      <w:pPr>
        <w:numPr>
          <w:ilvl w:val="0"/>
          <w:numId w:val="14"/>
        </w:numPr>
        <w:ind w:left="360"/>
        <w:rPr>
          <w:rFonts w:ascii="Calibri" w:eastAsia="MS Mincho" w:hAnsi="Calibri" w:cs="Times New Roman"/>
          <w:lang w:eastAsia="ja-JP"/>
        </w:rPr>
      </w:pPr>
      <w:r>
        <w:rPr>
          <w:rFonts w:ascii="Calibri" w:eastAsia="MS Mincho" w:hAnsi="Calibri" w:cs="Times New Roman"/>
          <w:lang w:eastAsia="ja-JP"/>
        </w:rPr>
        <w:t>There are numerous h</w:t>
      </w:r>
      <w:r w:rsidR="00EE6258">
        <w:rPr>
          <w:rFonts w:ascii="Calibri" w:eastAsia="MS Mincho" w:hAnsi="Calibri" w:cs="Times New Roman"/>
          <w:lang w:eastAsia="ja-JP"/>
        </w:rPr>
        <w:t xml:space="preserve">oles in Appendix </w:t>
      </w:r>
      <w:proofErr w:type="gramStart"/>
      <w:r w:rsidR="00EE6258">
        <w:rPr>
          <w:rFonts w:ascii="Calibri" w:eastAsia="MS Mincho" w:hAnsi="Calibri" w:cs="Times New Roman"/>
          <w:lang w:eastAsia="ja-JP"/>
        </w:rPr>
        <w:t>A</w:t>
      </w:r>
      <w:r w:rsidR="00EE6258">
        <w:rPr>
          <w:rFonts w:ascii="Calibri" w:eastAsia="MS Mincho" w:hAnsi="Calibri" w:cs="Times New Roman"/>
          <w:vertAlign w:val="superscript"/>
          <w:lang w:eastAsia="ja-JP"/>
        </w:rPr>
        <w:t>[</w:t>
      </w:r>
      <w:proofErr w:type="gramEnd"/>
      <w:r w:rsidR="00EE6258">
        <w:rPr>
          <w:rFonts w:ascii="Calibri" w:eastAsia="MS Mincho" w:hAnsi="Calibri" w:cs="Times New Roman"/>
          <w:vertAlign w:val="superscript"/>
          <w:lang w:eastAsia="ja-JP"/>
        </w:rPr>
        <w:t>18]</w:t>
      </w:r>
      <w:r w:rsidR="00464A0D" w:rsidRPr="00464A0D">
        <w:rPr>
          <w:rFonts w:ascii="Calibri" w:eastAsia="MS Mincho" w:hAnsi="Calibri" w:cs="Times New Roman"/>
          <w:lang w:eastAsia="ja-JP"/>
        </w:rPr>
        <w:t xml:space="preserve"> Data</w:t>
      </w:r>
      <w:r>
        <w:rPr>
          <w:rFonts w:ascii="Calibri" w:eastAsia="MS Mincho" w:hAnsi="Calibri" w:cs="Times New Roman"/>
          <w:lang w:eastAsia="ja-JP"/>
        </w:rPr>
        <w:t xml:space="preserve">, such as allowable stresses and properties for many key materials, which are required to carry out the SDC-IC analysis procedure. Furthermore, there is no data at all on interlayer materials should an analyst choose to model this layer. </w:t>
      </w:r>
      <w:r w:rsidR="00EE6258">
        <w:rPr>
          <w:rFonts w:ascii="Calibri" w:eastAsia="MS Mincho" w:hAnsi="Calibri" w:cs="Times New Roman"/>
          <w:lang w:eastAsia="ja-JP"/>
        </w:rPr>
        <w:t xml:space="preserve">The full analysis cannot be carried out on most of the materials of interest due to these holes. </w:t>
      </w:r>
    </w:p>
    <w:p w:rsidR="00464A0D" w:rsidRPr="00464A0D" w:rsidRDefault="00464A0D" w:rsidP="00464A0D">
      <w:pPr>
        <w:numPr>
          <w:ilvl w:val="0"/>
          <w:numId w:val="14"/>
        </w:numPr>
        <w:ind w:left="360"/>
        <w:rPr>
          <w:rFonts w:ascii="Calibri" w:eastAsia="MS Mincho" w:hAnsi="Calibri" w:cs="Times New Roman"/>
          <w:lang w:eastAsia="ja-JP"/>
        </w:rPr>
      </w:pPr>
      <w:r w:rsidRPr="00464A0D">
        <w:rPr>
          <w:rFonts w:ascii="Calibri" w:eastAsia="MS Mincho" w:hAnsi="Calibri" w:cs="Times New Roman"/>
          <w:lang w:eastAsia="ja-JP"/>
        </w:rPr>
        <w:t>Seemingly arbitrary knockdown factors leading to unknown and potentially unsubstantiated conservatism. In some ca</w:t>
      </w:r>
      <w:r w:rsidR="00AA79A1">
        <w:rPr>
          <w:rFonts w:ascii="Calibri" w:eastAsia="MS Mincho" w:hAnsi="Calibri" w:cs="Times New Roman"/>
          <w:lang w:eastAsia="ja-JP"/>
        </w:rPr>
        <w:t>ses</w:t>
      </w:r>
      <w:r w:rsidRPr="00464A0D">
        <w:rPr>
          <w:rFonts w:ascii="Calibri" w:eastAsia="MS Mincho" w:hAnsi="Calibri" w:cs="Times New Roman"/>
          <w:lang w:eastAsia="ja-JP"/>
        </w:rPr>
        <w:t xml:space="preserve"> </w:t>
      </w:r>
      <w:r w:rsidR="00AA79A1">
        <w:rPr>
          <w:rFonts w:ascii="Calibri" w:eastAsia="MS Mincho" w:hAnsi="Calibri" w:cs="Times New Roman"/>
          <w:lang w:eastAsia="ja-JP"/>
        </w:rPr>
        <w:t>(</w:t>
      </w:r>
      <w:r w:rsidRPr="00464A0D">
        <w:rPr>
          <w:rFonts w:ascii="Calibri" w:eastAsia="MS Mincho" w:hAnsi="Calibri" w:cs="Times New Roman"/>
          <w:lang w:eastAsia="ja-JP"/>
        </w:rPr>
        <w:t>par</w:t>
      </w:r>
      <w:r w:rsidR="00AA79A1">
        <w:rPr>
          <w:rFonts w:ascii="Calibri" w:eastAsia="MS Mincho" w:hAnsi="Calibri" w:cs="Times New Roman"/>
          <w:lang w:eastAsia="ja-JP"/>
        </w:rPr>
        <w:t>ticularly for plastic analysis)</w:t>
      </w:r>
      <w:r w:rsidRPr="00464A0D">
        <w:rPr>
          <w:rFonts w:ascii="Calibri" w:eastAsia="MS Mincho" w:hAnsi="Calibri" w:cs="Times New Roman"/>
          <w:lang w:eastAsia="ja-JP"/>
        </w:rPr>
        <w:t xml:space="preserve"> it is suggested that these knockdown factor must be found through experimentation.</w:t>
      </w:r>
    </w:p>
    <w:p w:rsidR="00464A0D" w:rsidRDefault="00464A0D" w:rsidP="00464A0D">
      <w:pPr>
        <w:numPr>
          <w:ilvl w:val="0"/>
          <w:numId w:val="14"/>
        </w:numPr>
        <w:spacing w:after="0"/>
        <w:ind w:left="360"/>
        <w:rPr>
          <w:rFonts w:ascii="Calibri" w:eastAsia="MS Mincho" w:hAnsi="Calibri" w:cs="Times New Roman"/>
          <w:lang w:eastAsia="ja-JP"/>
        </w:rPr>
      </w:pPr>
      <w:r w:rsidRPr="00464A0D">
        <w:rPr>
          <w:rFonts w:ascii="Calibri" w:eastAsia="MS Mincho" w:hAnsi="Calibri" w:cs="Times New Roman"/>
          <w:lang w:eastAsia="ja-JP"/>
        </w:rPr>
        <w:t>There is very little mention in the SDC-IC on how to create the model to</w:t>
      </w:r>
      <w:r w:rsidR="00B96B03">
        <w:rPr>
          <w:rFonts w:ascii="Calibri" w:eastAsia="MS Mincho" w:hAnsi="Calibri" w:cs="Times New Roman"/>
          <w:lang w:eastAsia="ja-JP"/>
        </w:rPr>
        <w:t xml:space="preserve"> best represent a brazed joint:</w:t>
      </w:r>
    </w:p>
    <w:p w:rsidR="00B96B03" w:rsidRDefault="00B96B03" w:rsidP="00B96B03">
      <w:pPr>
        <w:numPr>
          <w:ilvl w:val="1"/>
          <w:numId w:val="14"/>
        </w:numPr>
        <w:spacing w:after="0"/>
        <w:rPr>
          <w:rFonts w:ascii="Calibri" w:eastAsia="MS Mincho" w:hAnsi="Calibri" w:cs="Times New Roman"/>
          <w:lang w:eastAsia="ja-JP"/>
        </w:rPr>
      </w:pPr>
      <w:r>
        <w:rPr>
          <w:rFonts w:ascii="Calibri" w:eastAsia="MS Mincho" w:hAnsi="Calibri" w:cs="Times New Roman"/>
          <w:lang w:eastAsia="ja-JP"/>
        </w:rPr>
        <w:t>2D or 3D modelling?</w:t>
      </w:r>
    </w:p>
    <w:p w:rsidR="00B96B03" w:rsidRDefault="00B96B03" w:rsidP="00B96B03">
      <w:pPr>
        <w:numPr>
          <w:ilvl w:val="1"/>
          <w:numId w:val="14"/>
        </w:numPr>
        <w:spacing w:after="0"/>
        <w:rPr>
          <w:rFonts w:ascii="Calibri" w:eastAsia="MS Mincho" w:hAnsi="Calibri" w:cs="Times New Roman"/>
          <w:lang w:eastAsia="ja-JP"/>
        </w:rPr>
      </w:pPr>
      <w:r>
        <w:rPr>
          <w:rFonts w:ascii="Calibri" w:eastAsia="MS Mincho" w:hAnsi="Calibri" w:cs="Times New Roman"/>
          <w:lang w:eastAsia="ja-JP"/>
        </w:rPr>
        <w:t>Mesh refinement?</w:t>
      </w:r>
    </w:p>
    <w:p w:rsidR="00B96B03" w:rsidRPr="00464A0D" w:rsidRDefault="00B96B03" w:rsidP="00B96B03">
      <w:pPr>
        <w:numPr>
          <w:ilvl w:val="1"/>
          <w:numId w:val="14"/>
        </w:numPr>
        <w:rPr>
          <w:rFonts w:ascii="Calibri" w:eastAsia="MS Mincho" w:hAnsi="Calibri" w:cs="Times New Roman"/>
          <w:lang w:eastAsia="ja-JP"/>
        </w:rPr>
      </w:pPr>
      <w:r>
        <w:rPr>
          <w:rFonts w:ascii="Calibri" w:eastAsia="MS Mincho" w:hAnsi="Calibri" w:cs="Times New Roman"/>
          <w:lang w:eastAsia="ja-JP"/>
        </w:rPr>
        <w:t>Representation of braze layer, if at all?</w:t>
      </w:r>
    </w:p>
    <w:p w:rsidR="00464A0D" w:rsidRPr="00464A0D" w:rsidRDefault="00464A0D" w:rsidP="00E2747C">
      <w:pPr>
        <w:numPr>
          <w:ilvl w:val="0"/>
          <w:numId w:val="15"/>
        </w:numPr>
        <w:ind w:left="360"/>
        <w:rPr>
          <w:rFonts w:ascii="Calibri" w:eastAsia="MS Mincho" w:hAnsi="Calibri" w:cs="Times New Roman"/>
          <w:lang w:eastAsia="ja-JP"/>
        </w:rPr>
      </w:pPr>
      <w:r w:rsidRPr="00464A0D">
        <w:rPr>
          <w:rFonts w:ascii="Calibri" w:eastAsia="MS Mincho" w:hAnsi="Calibri" w:cs="Times New Roman"/>
          <w:lang w:eastAsia="ja-JP"/>
        </w:rPr>
        <w:t xml:space="preserve">There is little mention of modelling the stress state around the </w:t>
      </w:r>
      <w:r w:rsidR="00E2747C">
        <w:rPr>
          <w:rFonts w:ascii="Calibri" w:eastAsia="MS Mincho" w:hAnsi="Calibri" w:cs="Times New Roman"/>
          <w:lang w:eastAsia="ja-JP"/>
        </w:rPr>
        <w:t>materials interface, which is much studied in the literature and remains a key issue for brazed joints</w:t>
      </w:r>
      <w:r w:rsidRPr="00464A0D">
        <w:rPr>
          <w:rFonts w:ascii="Calibri" w:eastAsia="MS Mincho" w:hAnsi="Calibri" w:cs="Times New Roman"/>
          <w:lang w:eastAsia="ja-JP"/>
        </w:rPr>
        <w:t>. There is a section ‘IC 5201 Abrupt changes in mechanical properties at brazed joints’ which directs the analyst back to welding rules for the equivalent section. Unfortunately this section is only relevant to particular types of weld</w:t>
      </w:r>
      <w:r w:rsidR="00E2747C">
        <w:rPr>
          <w:rFonts w:ascii="Calibri" w:eastAsia="MS Mincho" w:hAnsi="Calibri" w:cs="Times New Roman"/>
          <w:lang w:eastAsia="ja-JP"/>
        </w:rPr>
        <w:t>ed joint and cannot be applied to brazing</w:t>
      </w:r>
      <w:r w:rsidRPr="00464A0D">
        <w:rPr>
          <w:rFonts w:ascii="Calibri" w:eastAsia="MS Mincho" w:hAnsi="Calibri" w:cs="Times New Roman"/>
          <w:lang w:eastAsia="ja-JP"/>
        </w:rPr>
        <w:t xml:space="preserve">. </w:t>
      </w:r>
    </w:p>
    <w:p w:rsidR="00E2747C" w:rsidRDefault="00464A0D" w:rsidP="002761F4">
      <w:pPr>
        <w:numPr>
          <w:ilvl w:val="0"/>
          <w:numId w:val="15"/>
        </w:numPr>
        <w:ind w:left="360"/>
        <w:rPr>
          <w:rFonts w:ascii="Calibri" w:eastAsia="MS Mincho" w:hAnsi="Calibri" w:cs="Times New Roman"/>
          <w:lang w:eastAsia="ja-JP"/>
        </w:rPr>
      </w:pPr>
      <w:r w:rsidRPr="00464A0D">
        <w:rPr>
          <w:rFonts w:ascii="Calibri" w:eastAsia="MS Mincho" w:hAnsi="Calibri" w:cs="Times New Roman"/>
          <w:lang w:eastAsia="ja-JP"/>
        </w:rPr>
        <w:t xml:space="preserve">Analytical singularities are a real issue in measuring these stress states around the joint as they can misrepresent the residual stress in the critical region adjacent to the interface. The SDC-IC doesn’t approach this subject. </w:t>
      </w:r>
    </w:p>
    <w:p w:rsidR="00D20359" w:rsidRDefault="00EE6258" w:rsidP="00D20359">
      <w:pPr>
        <w:numPr>
          <w:ilvl w:val="0"/>
          <w:numId w:val="15"/>
        </w:numPr>
        <w:spacing w:after="0"/>
        <w:ind w:left="360"/>
        <w:rPr>
          <w:rFonts w:ascii="Calibri" w:eastAsia="MS Mincho" w:hAnsi="Calibri" w:cs="Times New Roman"/>
          <w:lang w:eastAsia="ja-JP"/>
        </w:rPr>
      </w:pPr>
      <w:r w:rsidRPr="007F59D3">
        <w:rPr>
          <w:rFonts w:ascii="Calibri" w:eastAsia="MS Mincho" w:hAnsi="Calibri" w:cs="Times New Roman"/>
          <w:lang w:eastAsia="ja-JP"/>
        </w:rPr>
        <w:t xml:space="preserve">Section ‘IC 5011 Design Requirements’ </w:t>
      </w:r>
      <w:r w:rsidR="007E4B36" w:rsidRPr="007F59D3">
        <w:rPr>
          <w:rFonts w:ascii="Calibri" w:eastAsia="MS Mincho" w:hAnsi="Calibri" w:cs="Times New Roman"/>
          <w:lang w:eastAsia="ja-JP"/>
        </w:rPr>
        <w:t>lists four design rules which are adapted slightly from the welding section IC 4011.</w:t>
      </w:r>
      <w:r w:rsidR="007F59D3">
        <w:rPr>
          <w:rFonts w:ascii="Calibri" w:eastAsia="MS Mincho" w:hAnsi="Calibri" w:cs="Times New Roman"/>
          <w:lang w:eastAsia="ja-JP"/>
        </w:rPr>
        <w:t xml:space="preserve"> </w:t>
      </w:r>
      <w:r w:rsidR="00D20359">
        <w:rPr>
          <w:rFonts w:ascii="Calibri" w:eastAsia="MS Mincho" w:hAnsi="Calibri" w:cs="Times New Roman"/>
          <w:lang w:eastAsia="ja-JP"/>
        </w:rPr>
        <w:t>Each of these rules initially seems agreeable and has a good basis. However, an adaption from welding rules does not seem to describe the brazed joints well. An example is:</w:t>
      </w:r>
    </w:p>
    <w:p w:rsidR="009C0ABA" w:rsidRPr="00D20359" w:rsidRDefault="00D20359" w:rsidP="00D20359">
      <w:pPr>
        <w:numPr>
          <w:ilvl w:val="1"/>
          <w:numId w:val="15"/>
        </w:numPr>
        <w:spacing w:after="0"/>
        <w:rPr>
          <w:rFonts w:ascii="Calibri" w:eastAsia="MS Mincho" w:hAnsi="Calibri" w:cs="Times New Roman"/>
          <w:lang w:eastAsia="ja-JP"/>
        </w:rPr>
      </w:pPr>
      <w:r>
        <w:rPr>
          <w:rFonts w:ascii="Calibri" w:eastAsia="MS Mincho" w:hAnsi="Calibri" w:cs="Times New Roman"/>
          <w:lang w:eastAsia="ja-JP"/>
        </w:rPr>
        <w:t>‘</w:t>
      </w:r>
      <w:proofErr w:type="gramStart"/>
      <w:r w:rsidRPr="003E603B">
        <w:rPr>
          <w:rFonts w:ascii="Calibri" w:eastAsia="MS Mincho" w:hAnsi="Calibri" w:cs="Times New Roman"/>
          <w:b/>
          <w:i/>
          <w:lang w:eastAsia="ja-JP"/>
        </w:rPr>
        <w:t>d</w:t>
      </w:r>
      <w:proofErr w:type="gramEnd"/>
      <w:r w:rsidRPr="003E603B">
        <w:rPr>
          <w:rFonts w:ascii="Calibri" w:eastAsia="MS Mincho" w:hAnsi="Calibri" w:cs="Times New Roman"/>
          <w:b/>
          <w:i/>
          <w:lang w:eastAsia="ja-JP"/>
        </w:rPr>
        <w:t xml:space="preserve">) </w:t>
      </w:r>
      <w:r w:rsidR="009C0ABA" w:rsidRPr="003E603B">
        <w:rPr>
          <w:rFonts w:ascii="Calibri" w:eastAsia="MS Mincho" w:hAnsi="Calibri" w:cs="Times New Roman"/>
          <w:b/>
          <w:i/>
          <w:lang w:eastAsia="ja-JP"/>
        </w:rPr>
        <w:t xml:space="preserve">Brazed joints in high </w:t>
      </w:r>
      <w:proofErr w:type="spellStart"/>
      <w:r w:rsidR="009C0ABA" w:rsidRPr="003E603B">
        <w:rPr>
          <w:rFonts w:ascii="Calibri" w:eastAsia="MS Mincho" w:hAnsi="Calibri" w:cs="Times New Roman"/>
          <w:b/>
          <w:i/>
          <w:lang w:eastAsia="ja-JP"/>
        </w:rPr>
        <w:t>fluence</w:t>
      </w:r>
      <w:proofErr w:type="spellEnd"/>
      <w:r w:rsidR="009C0ABA" w:rsidRPr="003E603B">
        <w:rPr>
          <w:rFonts w:ascii="Calibri" w:eastAsia="MS Mincho" w:hAnsi="Calibri" w:cs="Times New Roman"/>
          <w:b/>
          <w:i/>
          <w:lang w:eastAsia="ja-JP"/>
        </w:rPr>
        <w:t xml:space="preserve"> zones should be avoided.</w:t>
      </w:r>
      <w:r>
        <w:rPr>
          <w:rFonts w:ascii="Calibri" w:eastAsia="MS Mincho" w:hAnsi="Calibri" w:cs="Times New Roman"/>
          <w:lang w:eastAsia="ja-JP"/>
        </w:rPr>
        <w:t>’</w:t>
      </w:r>
    </w:p>
    <w:p w:rsidR="00EE6258" w:rsidRPr="007F59D3" w:rsidRDefault="00D20359" w:rsidP="00D20359">
      <w:pPr>
        <w:numPr>
          <w:ilvl w:val="1"/>
          <w:numId w:val="15"/>
        </w:numPr>
        <w:rPr>
          <w:rFonts w:ascii="Calibri" w:eastAsia="MS Mincho" w:hAnsi="Calibri" w:cs="Times New Roman"/>
          <w:lang w:eastAsia="ja-JP"/>
        </w:rPr>
      </w:pPr>
      <w:r>
        <w:rPr>
          <w:rFonts w:ascii="Calibri" w:eastAsia="MS Mincho" w:hAnsi="Calibri" w:cs="Times New Roman"/>
          <w:lang w:eastAsia="ja-JP"/>
        </w:rPr>
        <w:t xml:space="preserve">Although this seems like a sensible rule, most in-vessel components will experience high neutron </w:t>
      </w:r>
      <w:proofErr w:type="spellStart"/>
      <w:r>
        <w:rPr>
          <w:rFonts w:ascii="Calibri" w:eastAsia="MS Mincho" w:hAnsi="Calibri" w:cs="Times New Roman"/>
          <w:lang w:eastAsia="ja-JP"/>
        </w:rPr>
        <w:t>fluence</w:t>
      </w:r>
      <w:proofErr w:type="spellEnd"/>
      <w:r>
        <w:rPr>
          <w:rFonts w:ascii="Calibri" w:eastAsia="MS Mincho" w:hAnsi="Calibri" w:cs="Times New Roman"/>
          <w:lang w:eastAsia="ja-JP"/>
        </w:rPr>
        <w:t xml:space="preserve"> and many of the current designs for PFCs which use brazed joints are in the very highest </w:t>
      </w:r>
      <w:proofErr w:type="spellStart"/>
      <w:r>
        <w:rPr>
          <w:rFonts w:ascii="Calibri" w:eastAsia="MS Mincho" w:hAnsi="Calibri" w:cs="Times New Roman"/>
          <w:lang w:eastAsia="ja-JP"/>
        </w:rPr>
        <w:t>fluence</w:t>
      </w:r>
      <w:proofErr w:type="spellEnd"/>
      <w:r>
        <w:rPr>
          <w:rFonts w:ascii="Calibri" w:eastAsia="MS Mincho" w:hAnsi="Calibri" w:cs="Times New Roman"/>
          <w:lang w:eastAsia="ja-JP"/>
        </w:rPr>
        <w:t xml:space="preserve"> regions in the first wall.</w:t>
      </w:r>
    </w:p>
    <w:p w:rsidR="00EE6258" w:rsidRPr="00D20359" w:rsidRDefault="00051E94" w:rsidP="00EE6258">
      <w:pPr>
        <w:rPr>
          <w:rFonts w:ascii="Calibri" w:eastAsia="MS Mincho" w:hAnsi="Calibri" w:cs="Times New Roman"/>
          <w:lang w:eastAsia="ja-JP"/>
        </w:rPr>
      </w:pPr>
      <w:r>
        <w:rPr>
          <w:rFonts w:ascii="Calibri" w:eastAsia="MS Mincho" w:hAnsi="Calibri" w:cs="Times New Roman"/>
          <w:lang w:eastAsia="ja-JP"/>
        </w:rPr>
        <w:t>‘IC 5000 Rules for Brazed Joints’ is a new section for version 3 of the SDC-IC, and seems to be adapted from exi</w:t>
      </w:r>
      <w:r w:rsidR="00AA79A1">
        <w:rPr>
          <w:rFonts w:ascii="Calibri" w:eastAsia="MS Mincho" w:hAnsi="Calibri" w:cs="Times New Roman"/>
          <w:lang w:eastAsia="ja-JP"/>
        </w:rPr>
        <w:t>sting</w:t>
      </w:r>
      <w:r>
        <w:rPr>
          <w:rFonts w:ascii="Calibri" w:eastAsia="MS Mincho" w:hAnsi="Calibri" w:cs="Times New Roman"/>
          <w:lang w:eastAsia="ja-JP"/>
        </w:rPr>
        <w:t xml:space="preserve"> rules</w:t>
      </w:r>
      <w:r w:rsidR="00AA79A1">
        <w:rPr>
          <w:rFonts w:ascii="Calibri" w:eastAsia="MS Mincho" w:hAnsi="Calibri" w:cs="Times New Roman"/>
          <w:lang w:eastAsia="ja-JP"/>
        </w:rPr>
        <w:t xml:space="preserve"> for welding</w:t>
      </w:r>
      <w:r>
        <w:rPr>
          <w:rFonts w:ascii="Calibri" w:eastAsia="MS Mincho" w:hAnsi="Calibri" w:cs="Times New Roman"/>
          <w:lang w:eastAsia="ja-JP"/>
        </w:rPr>
        <w:t>.</w:t>
      </w:r>
      <w:r w:rsidR="00AA79A1">
        <w:rPr>
          <w:rFonts w:ascii="Calibri" w:eastAsia="MS Mincho" w:hAnsi="Calibri" w:cs="Times New Roman"/>
          <w:lang w:eastAsia="ja-JP"/>
        </w:rPr>
        <w:t xml:space="preserve"> These rules are based upon years of experience and testing, but brazed dissimilar material joints present unique stress states so any adapted rules warrant further substantiation. Should the above points be addressed and the </w:t>
      </w:r>
      <w:r w:rsidR="00CB2297">
        <w:rPr>
          <w:rFonts w:ascii="Calibri" w:eastAsia="MS Mincho" w:hAnsi="Calibri" w:cs="Times New Roman"/>
          <w:lang w:eastAsia="ja-JP"/>
        </w:rPr>
        <w:t xml:space="preserve">code fully substantiated with experimental testing, then the current structure may be suitable for brazed joint DBA rules. </w:t>
      </w:r>
      <w:r w:rsidR="00AA79A1">
        <w:rPr>
          <w:rFonts w:ascii="Calibri" w:eastAsia="MS Mincho" w:hAnsi="Calibri" w:cs="Times New Roman"/>
          <w:lang w:eastAsia="ja-JP"/>
        </w:rPr>
        <w:t xml:space="preserve">  </w:t>
      </w:r>
    </w:p>
    <w:p w:rsidR="00464A0D" w:rsidRPr="0087272D" w:rsidRDefault="0087272D" w:rsidP="000674F8">
      <w:pPr>
        <w:pStyle w:val="Heading2"/>
        <w:numPr>
          <w:ilvl w:val="0"/>
          <w:numId w:val="0"/>
        </w:numPr>
        <w:ind w:left="576" w:hanging="576"/>
        <w:rPr>
          <w:lang w:eastAsia="ja-JP"/>
        </w:rPr>
      </w:pPr>
      <w:bookmarkStart w:id="9" w:name="_Toc468693992"/>
      <w:r w:rsidRPr="0087272D">
        <w:rPr>
          <w:lang w:eastAsia="ja-JP"/>
        </w:rPr>
        <w:lastRenderedPageBreak/>
        <w:t>IV.</w:t>
      </w:r>
      <w:r>
        <w:rPr>
          <w:lang w:eastAsia="ja-JP"/>
        </w:rPr>
        <w:t xml:space="preserve"> </w:t>
      </w:r>
      <w:r w:rsidR="00464A0D" w:rsidRPr="0087272D">
        <w:rPr>
          <w:lang w:eastAsia="ja-JP"/>
        </w:rPr>
        <w:t>Propose and design rule development and validation programme</w:t>
      </w:r>
      <w:bookmarkEnd w:id="9"/>
    </w:p>
    <w:p w:rsidR="009F6CF8" w:rsidRDefault="009F6CF8" w:rsidP="009F6CF8">
      <w:pPr>
        <w:rPr>
          <w:lang w:eastAsia="ja-JP"/>
        </w:rPr>
      </w:pPr>
      <w:r>
        <w:rPr>
          <w:lang w:eastAsia="ja-JP"/>
        </w:rPr>
        <w:t xml:space="preserve">This report has been unable to rule out the use of an adapted SDC-IC or any of the damage mechanisms that are used in its analysis procedure. However, the next step towards DBA rules can be suggested with the work that has been carried out. </w:t>
      </w:r>
    </w:p>
    <w:p w:rsidR="00F13DA7" w:rsidRDefault="00F13DA7" w:rsidP="00F13DA7">
      <w:pPr>
        <w:pStyle w:val="Heading3"/>
        <w:numPr>
          <w:ilvl w:val="0"/>
          <w:numId w:val="0"/>
        </w:numPr>
        <w:ind w:left="720" w:hanging="720"/>
        <w:rPr>
          <w:lang w:eastAsia="ja-JP"/>
        </w:rPr>
      </w:pPr>
      <w:bookmarkStart w:id="10" w:name="_Toc468693993"/>
      <w:r>
        <w:rPr>
          <w:lang w:eastAsia="ja-JP"/>
        </w:rPr>
        <w:t>Creation of Experimental Curves</w:t>
      </w:r>
      <w:bookmarkEnd w:id="10"/>
    </w:p>
    <w:p w:rsidR="00F13DA7" w:rsidRDefault="00F13DA7" w:rsidP="00F13DA7">
      <w:pPr>
        <w:rPr>
          <w:lang w:eastAsia="ja-JP"/>
        </w:rPr>
      </w:pPr>
      <w:r>
        <w:rPr>
          <w:lang w:eastAsia="ja-JP"/>
        </w:rPr>
        <w:t xml:space="preserve">A large amount of experimental data is needed to build curves which are the basis for analysis design </w:t>
      </w:r>
      <w:proofErr w:type="gramStart"/>
      <w:r>
        <w:rPr>
          <w:lang w:eastAsia="ja-JP"/>
        </w:rPr>
        <w:t>codes</w:t>
      </w:r>
      <w:r>
        <w:rPr>
          <w:vertAlign w:val="superscript"/>
          <w:lang w:eastAsia="ja-JP"/>
        </w:rPr>
        <w:t>[</w:t>
      </w:r>
      <w:proofErr w:type="gramEnd"/>
      <w:r w:rsidR="00F01B19">
        <w:rPr>
          <w:vertAlign w:val="superscript"/>
          <w:lang w:eastAsia="ja-JP"/>
        </w:rPr>
        <w:t>19][20][21</w:t>
      </w:r>
      <w:r>
        <w:rPr>
          <w:vertAlign w:val="superscript"/>
          <w:lang w:eastAsia="ja-JP"/>
        </w:rPr>
        <w:t>]</w:t>
      </w:r>
      <w:r>
        <w:rPr>
          <w:lang w:eastAsia="ja-JP"/>
        </w:rPr>
        <w:t>. This information can be used to derive allowable stresses, joint knockdown factors and materials data whilst increasing the expertise in joint fabrication and behaviour. The tests that should be a priority are the following:</w:t>
      </w:r>
    </w:p>
    <w:p w:rsidR="00F13DA7" w:rsidRDefault="00F13DA7" w:rsidP="00F13DA7">
      <w:pPr>
        <w:pStyle w:val="ListParagraph"/>
        <w:numPr>
          <w:ilvl w:val="0"/>
          <w:numId w:val="19"/>
        </w:numPr>
        <w:rPr>
          <w:lang w:eastAsia="ja-JP"/>
        </w:rPr>
      </w:pPr>
      <w:r>
        <w:rPr>
          <w:lang w:eastAsia="ja-JP"/>
        </w:rPr>
        <w:t>Thermal and mechanical fatigue tests to determine S-N curves. Carry out in shear and tension for mechanical testing as brazed joints may be weaker in shear.</w:t>
      </w:r>
    </w:p>
    <w:p w:rsidR="00F13DA7" w:rsidRDefault="00F13DA7" w:rsidP="00F13DA7">
      <w:pPr>
        <w:pStyle w:val="ListParagraph"/>
        <w:numPr>
          <w:ilvl w:val="0"/>
          <w:numId w:val="19"/>
        </w:numPr>
        <w:rPr>
          <w:lang w:eastAsia="ja-JP"/>
        </w:rPr>
      </w:pPr>
      <w:r>
        <w:rPr>
          <w:lang w:eastAsia="ja-JP"/>
        </w:rPr>
        <w:t>Tensile testing at varying temperatures for determination of M-type damage mechanism. Carry out tests in tension and shear.</w:t>
      </w:r>
    </w:p>
    <w:p w:rsidR="00F13DA7" w:rsidRDefault="00F13DA7" w:rsidP="00F13DA7">
      <w:pPr>
        <w:pStyle w:val="ListParagraph"/>
        <w:numPr>
          <w:ilvl w:val="0"/>
          <w:numId w:val="19"/>
        </w:numPr>
        <w:rPr>
          <w:lang w:eastAsia="ja-JP"/>
        </w:rPr>
      </w:pPr>
      <w:r>
        <w:rPr>
          <w:lang w:eastAsia="ja-JP"/>
        </w:rPr>
        <w:t>Accelerated or extrapolated creep testing. Accelerated creep may not be representative as creep mechanism changes at different temperatures.</w:t>
      </w:r>
    </w:p>
    <w:p w:rsidR="00F13DA7" w:rsidRDefault="00F13DA7" w:rsidP="00F13DA7">
      <w:pPr>
        <w:rPr>
          <w:lang w:eastAsia="ja-JP"/>
        </w:rPr>
      </w:pPr>
      <w:r>
        <w:rPr>
          <w:lang w:eastAsia="ja-JP"/>
        </w:rPr>
        <w:t xml:space="preserve">Neutron irradiated samples for the above tests would be desirable. However, irradiation time in experimental reactors with sufficient neutron </w:t>
      </w:r>
      <w:proofErr w:type="spellStart"/>
      <w:r>
        <w:rPr>
          <w:lang w:eastAsia="ja-JP"/>
        </w:rPr>
        <w:t>fluence</w:t>
      </w:r>
      <w:proofErr w:type="spellEnd"/>
      <w:r>
        <w:rPr>
          <w:lang w:eastAsia="ja-JP"/>
        </w:rPr>
        <w:t xml:space="preserve"> is costly</w:t>
      </w:r>
      <w:commentRangeStart w:id="11"/>
      <w:r>
        <w:rPr>
          <w:lang w:eastAsia="ja-JP"/>
        </w:rPr>
        <w:t>.</w:t>
      </w:r>
      <w:r w:rsidR="00684E26">
        <w:rPr>
          <w:lang w:eastAsia="ja-JP"/>
        </w:rPr>
        <w:t xml:space="preserve"> With no irradiation campaign guaranteed it must be assumed that the data may come from surveillance of DEMO samples.</w:t>
      </w:r>
      <w:r>
        <w:rPr>
          <w:lang w:eastAsia="ja-JP"/>
        </w:rPr>
        <w:t xml:space="preserve"> </w:t>
      </w:r>
      <w:r w:rsidR="00FA73EC">
        <w:rPr>
          <w:lang w:eastAsia="ja-JP"/>
        </w:rPr>
        <w:t xml:space="preserve">The implications of this must be considered in greater detail than in this report. An assessment of </w:t>
      </w:r>
      <w:r w:rsidR="00DC16E8">
        <w:rPr>
          <w:lang w:eastAsia="ja-JP"/>
        </w:rPr>
        <w:t xml:space="preserve">this </w:t>
      </w:r>
      <w:r w:rsidR="00FA73EC">
        <w:rPr>
          <w:lang w:eastAsia="ja-JP"/>
        </w:rPr>
        <w:t xml:space="preserve">risk should be included in the 2017 deliverable, along with an argument for the neutron irradiation of key joints. </w:t>
      </w:r>
      <w:del w:id="12" w:author="Gorley, Mike" w:date="2016-12-14T16:04:00Z">
        <w:r w:rsidDel="003B2EE3">
          <w:rPr>
            <w:lang w:eastAsia="ja-JP"/>
          </w:rPr>
          <w:delText xml:space="preserve">  </w:delText>
        </w:r>
      </w:del>
      <w:commentRangeEnd w:id="11"/>
      <w:r w:rsidR="00DC16E8">
        <w:rPr>
          <w:rStyle w:val="CommentReference"/>
        </w:rPr>
        <w:commentReference w:id="11"/>
      </w:r>
      <w:bookmarkStart w:id="13" w:name="_GoBack"/>
      <w:bookmarkEnd w:id="13"/>
    </w:p>
    <w:p w:rsidR="00040EF0" w:rsidRDefault="00040EF0" w:rsidP="00040EF0">
      <w:pPr>
        <w:pStyle w:val="Heading3"/>
        <w:numPr>
          <w:ilvl w:val="0"/>
          <w:numId w:val="0"/>
        </w:numPr>
        <w:ind w:left="720" w:hanging="720"/>
        <w:rPr>
          <w:lang w:eastAsia="ja-JP"/>
        </w:rPr>
      </w:pPr>
      <w:bookmarkStart w:id="14" w:name="_Toc468693994"/>
      <w:r>
        <w:rPr>
          <w:lang w:eastAsia="ja-JP"/>
        </w:rPr>
        <w:t>Study of Joint Stress State</w:t>
      </w:r>
      <w:bookmarkEnd w:id="14"/>
    </w:p>
    <w:p w:rsidR="00040EF0" w:rsidRDefault="00040EF0" w:rsidP="00040EF0">
      <w:pPr>
        <w:rPr>
          <w:lang w:eastAsia="ja-JP"/>
        </w:rPr>
      </w:pPr>
      <w:r>
        <w:rPr>
          <w:lang w:eastAsia="ja-JP"/>
        </w:rPr>
        <w:t>Gaining an understanding of the complex stress state around the joint, and its evolution throughout service, is the f</w:t>
      </w:r>
      <w:r w:rsidR="008F527E">
        <w:rPr>
          <w:lang w:eastAsia="ja-JP"/>
        </w:rPr>
        <w:t xml:space="preserve">ocus of many analytical </w:t>
      </w:r>
      <w:proofErr w:type="gramStart"/>
      <w:r w:rsidR="008F527E">
        <w:rPr>
          <w:lang w:eastAsia="ja-JP"/>
        </w:rPr>
        <w:t>studies</w:t>
      </w:r>
      <w:r w:rsidR="009E2AF8">
        <w:rPr>
          <w:vertAlign w:val="superscript"/>
          <w:lang w:eastAsia="ja-JP"/>
        </w:rPr>
        <w:t>[</w:t>
      </w:r>
      <w:proofErr w:type="gramEnd"/>
      <w:r w:rsidR="009E2AF8">
        <w:rPr>
          <w:vertAlign w:val="superscript"/>
          <w:lang w:eastAsia="ja-JP"/>
        </w:rPr>
        <w:t>2][4]</w:t>
      </w:r>
      <w:r w:rsidR="008F527E">
        <w:rPr>
          <w:vertAlign w:val="superscript"/>
          <w:lang w:eastAsia="ja-JP"/>
        </w:rPr>
        <w:t>[</w:t>
      </w:r>
      <w:r w:rsidR="00F30AA9">
        <w:rPr>
          <w:vertAlign w:val="superscript"/>
          <w:lang w:eastAsia="ja-JP"/>
        </w:rPr>
        <w:t>22</w:t>
      </w:r>
      <w:r w:rsidR="008F527E">
        <w:rPr>
          <w:vertAlign w:val="superscript"/>
          <w:lang w:eastAsia="ja-JP"/>
        </w:rPr>
        <w:t>]</w:t>
      </w:r>
      <w:r w:rsidR="00F30AA9">
        <w:rPr>
          <w:vertAlign w:val="superscript"/>
          <w:lang w:eastAsia="ja-JP"/>
        </w:rPr>
        <w:t>[23]</w:t>
      </w:r>
      <w:r w:rsidR="008F527E">
        <w:rPr>
          <w:lang w:eastAsia="ja-JP"/>
        </w:rPr>
        <w:t xml:space="preserve">. It is described in more detail later in this report; for now it suffices to say that high residual stresses are caused by mismatch of parent material CTEs following solidification of </w:t>
      </w:r>
      <w:r w:rsidR="00BD1FC4">
        <w:rPr>
          <w:lang w:eastAsia="ja-JP"/>
        </w:rPr>
        <w:t xml:space="preserve">the </w:t>
      </w:r>
      <w:r w:rsidR="008F527E">
        <w:rPr>
          <w:lang w:eastAsia="ja-JP"/>
        </w:rPr>
        <w:t xml:space="preserve">braze layer after </w:t>
      </w:r>
      <w:r w:rsidR="009D3A0C">
        <w:rPr>
          <w:lang w:eastAsia="ja-JP"/>
        </w:rPr>
        <w:t>the joint fabrication heat cycle</w:t>
      </w:r>
      <w:r w:rsidR="008F527E">
        <w:rPr>
          <w:lang w:eastAsia="ja-JP"/>
        </w:rPr>
        <w:t>.</w:t>
      </w:r>
      <w:r w:rsidR="00BD1FC4">
        <w:rPr>
          <w:lang w:eastAsia="ja-JP"/>
        </w:rPr>
        <w:t xml:space="preserve"> Unique stress-states appear in each material and can dictate the failure of the joint. Therefore, it is necessary to study this feature in more detail: </w:t>
      </w:r>
    </w:p>
    <w:p w:rsidR="00BD1FC4" w:rsidRDefault="00BD1FC4" w:rsidP="00040EF0">
      <w:pPr>
        <w:pStyle w:val="ListParagraph"/>
        <w:numPr>
          <w:ilvl w:val="0"/>
          <w:numId w:val="20"/>
        </w:numPr>
        <w:rPr>
          <w:lang w:eastAsia="ja-JP"/>
        </w:rPr>
      </w:pPr>
      <w:r>
        <w:rPr>
          <w:lang w:eastAsia="ja-JP"/>
        </w:rPr>
        <w:t>Modelling</w:t>
      </w:r>
      <w:r w:rsidR="003E603B">
        <w:rPr>
          <w:lang w:eastAsia="ja-JP"/>
        </w:rPr>
        <w:t xml:space="preserve"> –</w:t>
      </w:r>
      <w:r w:rsidR="00480928">
        <w:rPr>
          <w:lang w:eastAsia="ja-JP"/>
        </w:rPr>
        <w:t xml:space="preserve"> the Hot-Spot Stress t</w:t>
      </w:r>
      <w:r w:rsidR="003E603B">
        <w:rPr>
          <w:lang w:eastAsia="ja-JP"/>
        </w:rPr>
        <w:t>echnique:</w:t>
      </w:r>
    </w:p>
    <w:p w:rsidR="009C0ABA" w:rsidRDefault="003E603B" w:rsidP="003E603B">
      <w:pPr>
        <w:pStyle w:val="ListParagraph"/>
        <w:numPr>
          <w:ilvl w:val="1"/>
          <w:numId w:val="20"/>
        </w:numPr>
        <w:rPr>
          <w:lang w:eastAsia="ja-JP"/>
        </w:rPr>
      </w:pPr>
      <w:r>
        <w:rPr>
          <w:lang w:eastAsia="ja-JP"/>
        </w:rPr>
        <w:t>This has been identified</w:t>
      </w:r>
      <w:r w:rsidR="009C0ABA">
        <w:rPr>
          <w:lang w:eastAsia="ja-JP"/>
        </w:rPr>
        <w:t xml:space="preserve"> in the literature</w:t>
      </w:r>
      <w:r w:rsidR="00F30AA9">
        <w:rPr>
          <w:vertAlign w:val="superscript"/>
          <w:lang w:eastAsia="ja-JP"/>
        </w:rPr>
        <w:t>[23][24</w:t>
      </w:r>
      <w:r w:rsidR="009C0ABA">
        <w:rPr>
          <w:vertAlign w:val="superscript"/>
          <w:lang w:eastAsia="ja-JP"/>
        </w:rPr>
        <w:t>]</w:t>
      </w:r>
      <w:r w:rsidR="009C0ABA">
        <w:rPr>
          <w:lang w:eastAsia="ja-JP"/>
        </w:rPr>
        <w:t xml:space="preserve"> as a technique to measure residual stresses</w:t>
      </w:r>
      <w:r w:rsidR="00480928">
        <w:rPr>
          <w:lang w:eastAsia="ja-JP"/>
        </w:rPr>
        <w:t xml:space="preserve"> in weld toes</w:t>
      </w:r>
      <w:r w:rsidR="00B647ED">
        <w:rPr>
          <w:lang w:eastAsia="ja-JP"/>
        </w:rPr>
        <w:t xml:space="preserve"> where analytical singularities exist</w:t>
      </w:r>
      <w:r w:rsidR="00EE21CF">
        <w:rPr>
          <w:lang w:eastAsia="ja-JP"/>
        </w:rPr>
        <w:t>; as they do at the dissimilar material interface in brazed joints</w:t>
      </w:r>
      <w:r w:rsidR="00480928">
        <w:rPr>
          <w:lang w:eastAsia="ja-JP"/>
        </w:rPr>
        <w:t>.</w:t>
      </w:r>
    </w:p>
    <w:p w:rsidR="003E603B" w:rsidRDefault="00480928" w:rsidP="003E603B">
      <w:pPr>
        <w:pStyle w:val="ListParagraph"/>
        <w:numPr>
          <w:ilvl w:val="1"/>
          <w:numId w:val="20"/>
        </w:numPr>
        <w:rPr>
          <w:lang w:eastAsia="ja-JP"/>
        </w:rPr>
      </w:pPr>
      <w:r>
        <w:rPr>
          <w:lang w:eastAsia="ja-JP"/>
        </w:rPr>
        <w:t xml:space="preserve">It has been </w:t>
      </w:r>
      <w:r w:rsidR="00EE21CF">
        <w:rPr>
          <w:lang w:eastAsia="ja-JP"/>
        </w:rPr>
        <w:t xml:space="preserve">successfully </w:t>
      </w:r>
      <w:r>
        <w:rPr>
          <w:lang w:eastAsia="ja-JP"/>
        </w:rPr>
        <w:t>applied to brazed joints in this study and</w:t>
      </w:r>
      <w:r w:rsidR="009C0ABA">
        <w:rPr>
          <w:lang w:eastAsia="ja-JP"/>
        </w:rPr>
        <w:t xml:space="preserve"> is also detail</w:t>
      </w:r>
      <w:r>
        <w:rPr>
          <w:lang w:eastAsia="ja-JP"/>
        </w:rPr>
        <w:t>ed later in the report.</w:t>
      </w:r>
    </w:p>
    <w:p w:rsidR="009C0ABA" w:rsidRDefault="00EE21CF" w:rsidP="003E603B">
      <w:pPr>
        <w:pStyle w:val="ListParagraph"/>
        <w:numPr>
          <w:ilvl w:val="1"/>
          <w:numId w:val="20"/>
        </w:numPr>
        <w:rPr>
          <w:lang w:eastAsia="ja-JP"/>
        </w:rPr>
      </w:pPr>
      <w:r>
        <w:rPr>
          <w:lang w:eastAsia="ja-JP"/>
        </w:rPr>
        <w:t xml:space="preserve">This appears to be a promising method, but </w:t>
      </w:r>
      <w:r w:rsidR="00480928">
        <w:rPr>
          <w:lang w:eastAsia="ja-JP"/>
        </w:rPr>
        <w:t>experimental</w:t>
      </w:r>
      <w:r w:rsidR="009C0ABA">
        <w:rPr>
          <w:lang w:eastAsia="ja-JP"/>
        </w:rPr>
        <w:t xml:space="preserve"> </w:t>
      </w:r>
      <w:r w:rsidR="00480928">
        <w:rPr>
          <w:lang w:eastAsia="ja-JP"/>
        </w:rPr>
        <w:t xml:space="preserve">measurements of </w:t>
      </w:r>
      <w:r w:rsidR="009C0ABA">
        <w:rPr>
          <w:lang w:eastAsia="ja-JP"/>
        </w:rPr>
        <w:t>residual stress are required to validate this technique</w:t>
      </w:r>
      <w:r w:rsidR="00480928">
        <w:rPr>
          <w:lang w:eastAsia="ja-JP"/>
        </w:rPr>
        <w:t>.</w:t>
      </w:r>
      <w:r w:rsidR="009C0ABA">
        <w:rPr>
          <w:lang w:eastAsia="ja-JP"/>
        </w:rPr>
        <w:t xml:space="preserve"> </w:t>
      </w:r>
    </w:p>
    <w:p w:rsidR="00480928" w:rsidRDefault="00480928" w:rsidP="00040EF0">
      <w:pPr>
        <w:pStyle w:val="ListParagraph"/>
        <w:numPr>
          <w:ilvl w:val="0"/>
          <w:numId w:val="20"/>
        </w:numPr>
        <w:rPr>
          <w:lang w:eastAsia="ja-JP"/>
        </w:rPr>
      </w:pPr>
      <w:r>
        <w:rPr>
          <w:lang w:eastAsia="ja-JP"/>
        </w:rPr>
        <w:t>Experimental – Measurement of residual stresses:</w:t>
      </w:r>
    </w:p>
    <w:p w:rsidR="00B647ED" w:rsidRDefault="00480928" w:rsidP="00480928">
      <w:pPr>
        <w:pStyle w:val="ListParagraph"/>
        <w:numPr>
          <w:ilvl w:val="1"/>
          <w:numId w:val="20"/>
        </w:numPr>
        <w:rPr>
          <w:lang w:eastAsia="ja-JP"/>
        </w:rPr>
      </w:pPr>
      <w:r>
        <w:rPr>
          <w:lang w:eastAsia="ja-JP"/>
        </w:rPr>
        <w:t xml:space="preserve">Typically XRD has been used to measure residual stresses in the </w:t>
      </w:r>
      <w:proofErr w:type="gramStart"/>
      <w:r>
        <w:rPr>
          <w:lang w:eastAsia="ja-JP"/>
        </w:rPr>
        <w:t>literature</w:t>
      </w:r>
      <w:r>
        <w:rPr>
          <w:vertAlign w:val="superscript"/>
          <w:lang w:eastAsia="ja-JP"/>
        </w:rPr>
        <w:t>[</w:t>
      </w:r>
      <w:proofErr w:type="gramEnd"/>
      <w:r w:rsidR="009B526E">
        <w:rPr>
          <w:vertAlign w:val="superscript"/>
          <w:lang w:eastAsia="ja-JP"/>
        </w:rPr>
        <w:t>2</w:t>
      </w:r>
      <w:r>
        <w:rPr>
          <w:vertAlign w:val="superscript"/>
          <w:lang w:eastAsia="ja-JP"/>
        </w:rPr>
        <w:t>]</w:t>
      </w:r>
      <w:r w:rsidR="009B526E">
        <w:rPr>
          <w:vertAlign w:val="superscript"/>
          <w:lang w:eastAsia="ja-JP"/>
        </w:rPr>
        <w:t>[7]</w:t>
      </w:r>
      <w:r>
        <w:rPr>
          <w:lang w:eastAsia="ja-JP"/>
        </w:rPr>
        <w:t>.</w:t>
      </w:r>
      <w:r w:rsidR="00B647ED">
        <w:rPr>
          <w:lang w:eastAsia="ja-JP"/>
        </w:rPr>
        <w:t xml:space="preserve"> </w:t>
      </w:r>
    </w:p>
    <w:p w:rsidR="00480928" w:rsidRDefault="00B647ED" w:rsidP="00480928">
      <w:pPr>
        <w:pStyle w:val="ListParagraph"/>
        <w:numPr>
          <w:ilvl w:val="1"/>
          <w:numId w:val="20"/>
        </w:numPr>
        <w:rPr>
          <w:lang w:eastAsia="ja-JP"/>
        </w:rPr>
      </w:pPr>
      <w:r>
        <w:rPr>
          <w:lang w:eastAsia="ja-JP"/>
        </w:rPr>
        <w:t>Mixed results have been obtained</w:t>
      </w:r>
      <w:r w:rsidR="00EE21CF">
        <w:rPr>
          <w:lang w:eastAsia="ja-JP"/>
        </w:rPr>
        <w:t xml:space="preserve"> with this method. T</w:t>
      </w:r>
      <w:r>
        <w:rPr>
          <w:lang w:eastAsia="ja-JP"/>
        </w:rPr>
        <w:t xml:space="preserve">here is the issue of poor penetration of the </w:t>
      </w:r>
      <w:r w:rsidR="00EE21CF">
        <w:rPr>
          <w:lang w:eastAsia="ja-JP"/>
        </w:rPr>
        <w:t>X-rays in</w:t>
      </w:r>
      <w:r>
        <w:rPr>
          <w:lang w:eastAsia="ja-JP"/>
        </w:rPr>
        <w:t xml:space="preserve">to materials </w:t>
      </w:r>
      <w:r w:rsidR="00EE21CF">
        <w:rPr>
          <w:lang w:eastAsia="ja-JP"/>
        </w:rPr>
        <w:t>and the need to cut up the joint to carry out the test which can affect the stress state.</w:t>
      </w:r>
    </w:p>
    <w:p w:rsidR="00040EF0" w:rsidRDefault="00B647ED" w:rsidP="00480928">
      <w:pPr>
        <w:pStyle w:val="ListParagraph"/>
        <w:numPr>
          <w:ilvl w:val="1"/>
          <w:numId w:val="20"/>
        </w:numPr>
        <w:rPr>
          <w:lang w:eastAsia="ja-JP"/>
        </w:rPr>
      </w:pPr>
      <w:r>
        <w:rPr>
          <w:lang w:eastAsia="ja-JP"/>
        </w:rPr>
        <w:lastRenderedPageBreak/>
        <w:t>N</w:t>
      </w:r>
      <w:r w:rsidR="00040EF0">
        <w:rPr>
          <w:lang w:eastAsia="ja-JP"/>
        </w:rPr>
        <w:t xml:space="preserve">eutron diffraction </w:t>
      </w:r>
      <w:r w:rsidR="00940CBB">
        <w:rPr>
          <w:lang w:eastAsia="ja-JP"/>
        </w:rPr>
        <w:t>could provide far greater penetration into samples and thus reveal greater detail of the stress state in the entire joint.</w:t>
      </w:r>
    </w:p>
    <w:p w:rsidR="00BD1FC4" w:rsidRDefault="00BD1FC4" w:rsidP="00BD1FC4">
      <w:pPr>
        <w:rPr>
          <w:lang w:eastAsia="ja-JP"/>
        </w:rPr>
      </w:pPr>
      <w:r>
        <w:rPr>
          <w:lang w:eastAsia="ja-JP"/>
        </w:rPr>
        <w:t xml:space="preserve">If the stress state of these joints can be better understood, and furthermore, accurately modelled, then </w:t>
      </w:r>
      <w:r w:rsidR="001D1D13">
        <w:rPr>
          <w:lang w:eastAsia="ja-JP"/>
        </w:rPr>
        <w:t>the life of the joint could be easier to predict</w:t>
      </w:r>
      <w:r w:rsidR="00480928">
        <w:rPr>
          <w:lang w:eastAsia="ja-JP"/>
        </w:rPr>
        <w:t>,</w:t>
      </w:r>
      <w:r w:rsidR="001D1D13">
        <w:rPr>
          <w:lang w:eastAsia="ja-JP"/>
        </w:rPr>
        <w:t xml:space="preserve"> </w:t>
      </w:r>
      <w:r w:rsidR="00480928">
        <w:rPr>
          <w:lang w:eastAsia="ja-JP"/>
        </w:rPr>
        <w:t>forming the basis of</w:t>
      </w:r>
      <w:r>
        <w:rPr>
          <w:lang w:eastAsia="ja-JP"/>
        </w:rPr>
        <w:t xml:space="preserve"> </w:t>
      </w:r>
      <w:r w:rsidR="001D1D13">
        <w:rPr>
          <w:lang w:eastAsia="ja-JP"/>
        </w:rPr>
        <w:t>a DBA technique. If the stress state is too complex to accurately predict, any experiments that are carried out in the attempt to understand it may yield some knockdown factors to apply to analysis which have a stronger experimental basis than those given in the SDC-IC.</w:t>
      </w:r>
    </w:p>
    <w:p w:rsidR="00040EF0" w:rsidRDefault="00040EF0" w:rsidP="00040EF0">
      <w:pPr>
        <w:pStyle w:val="Heading3"/>
        <w:numPr>
          <w:ilvl w:val="0"/>
          <w:numId w:val="0"/>
        </w:numPr>
        <w:ind w:left="720" w:hanging="720"/>
        <w:rPr>
          <w:lang w:eastAsia="ja-JP"/>
        </w:rPr>
      </w:pPr>
      <w:bookmarkStart w:id="15" w:name="_Toc468693995"/>
      <w:r>
        <w:rPr>
          <w:lang w:eastAsia="ja-JP"/>
        </w:rPr>
        <w:t>Development of Joints</w:t>
      </w:r>
      <w:bookmarkEnd w:id="15"/>
    </w:p>
    <w:p w:rsidR="00D014B5" w:rsidRDefault="00940CBB" w:rsidP="008633F8">
      <w:pPr>
        <w:rPr>
          <w:lang w:eastAsia="ja-JP"/>
        </w:rPr>
      </w:pPr>
      <w:r>
        <w:rPr>
          <w:lang w:eastAsia="ja-JP"/>
        </w:rPr>
        <w:t xml:space="preserve">As is partially demonstrated in table 1, there is </w:t>
      </w:r>
      <w:r w:rsidR="00E43DF5">
        <w:rPr>
          <w:lang w:eastAsia="ja-JP"/>
        </w:rPr>
        <w:t xml:space="preserve">currently </w:t>
      </w:r>
      <w:r>
        <w:rPr>
          <w:lang w:eastAsia="ja-JP"/>
        </w:rPr>
        <w:t xml:space="preserve">no </w:t>
      </w:r>
      <w:r w:rsidR="00E43DF5">
        <w:rPr>
          <w:lang w:eastAsia="ja-JP"/>
        </w:rPr>
        <w:t xml:space="preserve">single joint configuration for each component type. </w:t>
      </w:r>
      <w:r w:rsidR="00B43716">
        <w:rPr>
          <w:lang w:eastAsia="ja-JP"/>
        </w:rPr>
        <w:t>This is largely due to the selection of filler material, as parent material</w:t>
      </w:r>
      <w:r w:rsidR="00E43DF5">
        <w:rPr>
          <w:lang w:eastAsia="ja-JP"/>
        </w:rPr>
        <w:t xml:space="preserve"> combinations</w:t>
      </w:r>
      <w:r w:rsidR="00B43716">
        <w:rPr>
          <w:lang w:eastAsia="ja-JP"/>
        </w:rPr>
        <w:t xml:space="preserve"> for </w:t>
      </w:r>
      <w:r w:rsidR="00D014B5">
        <w:rPr>
          <w:lang w:eastAsia="ja-JP"/>
        </w:rPr>
        <w:t>in-vessel component</w:t>
      </w:r>
      <w:r w:rsidR="00B43716">
        <w:rPr>
          <w:lang w:eastAsia="ja-JP"/>
        </w:rPr>
        <w:t>s</w:t>
      </w:r>
      <w:r w:rsidR="00E43DF5">
        <w:rPr>
          <w:lang w:eastAsia="ja-JP"/>
        </w:rPr>
        <w:t xml:space="preserve"> are</w:t>
      </w:r>
      <w:r w:rsidR="00D014B5">
        <w:rPr>
          <w:lang w:eastAsia="ja-JP"/>
        </w:rPr>
        <w:t xml:space="preserve"> better</w:t>
      </w:r>
      <w:r w:rsidR="00B43716">
        <w:rPr>
          <w:lang w:eastAsia="ja-JP"/>
        </w:rPr>
        <w:t xml:space="preserve"> defined.</w:t>
      </w:r>
      <w:r w:rsidR="00D014B5">
        <w:rPr>
          <w:lang w:eastAsia="ja-JP"/>
        </w:rPr>
        <w:t xml:space="preserve"> The following are currently the most likely candidates for DEMO PFC material joints:</w:t>
      </w:r>
    </w:p>
    <w:p w:rsidR="00040EF0" w:rsidRDefault="00D014B5" w:rsidP="00D014B5">
      <w:pPr>
        <w:pStyle w:val="ListParagraph"/>
        <w:numPr>
          <w:ilvl w:val="0"/>
          <w:numId w:val="23"/>
        </w:numPr>
        <w:rPr>
          <w:lang w:eastAsia="ja-JP"/>
        </w:rPr>
      </w:pPr>
      <w:r>
        <w:rPr>
          <w:lang w:eastAsia="ja-JP"/>
        </w:rPr>
        <w:t>Armour (W) – Heat sink (Cu/</w:t>
      </w:r>
      <w:proofErr w:type="spellStart"/>
      <w:r>
        <w:rPr>
          <w:lang w:eastAsia="ja-JP"/>
        </w:rPr>
        <w:t>CuCrZr</w:t>
      </w:r>
      <w:proofErr w:type="spellEnd"/>
      <w:r>
        <w:rPr>
          <w:lang w:eastAsia="ja-JP"/>
        </w:rPr>
        <w:t>)</w:t>
      </w:r>
    </w:p>
    <w:p w:rsidR="00D014B5" w:rsidRDefault="00D014B5" w:rsidP="00D014B5">
      <w:pPr>
        <w:pStyle w:val="ListParagraph"/>
        <w:numPr>
          <w:ilvl w:val="0"/>
          <w:numId w:val="23"/>
        </w:numPr>
        <w:rPr>
          <w:lang w:eastAsia="ja-JP"/>
        </w:rPr>
      </w:pPr>
      <w:r>
        <w:rPr>
          <w:lang w:eastAsia="ja-JP"/>
        </w:rPr>
        <w:t>Armour (W) – Structural (</w:t>
      </w:r>
      <w:proofErr w:type="spellStart"/>
      <w:r>
        <w:rPr>
          <w:lang w:eastAsia="ja-JP"/>
        </w:rPr>
        <w:t>Eurofer</w:t>
      </w:r>
      <w:proofErr w:type="spellEnd"/>
      <w:r w:rsidR="00C93E91">
        <w:rPr>
          <w:lang w:eastAsia="ja-JP"/>
        </w:rPr>
        <w:t>/</w:t>
      </w:r>
      <w:proofErr w:type="spellStart"/>
      <w:r w:rsidR="00C93E91">
        <w:rPr>
          <w:lang w:eastAsia="ja-JP"/>
        </w:rPr>
        <w:t>CuCrZr</w:t>
      </w:r>
      <w:proofErr w:type="spellEnd"/>
      <w:r w:rsidR="008633F8">
        <w:rPr>
          <w:lang w:eastAsia="ja-JP"/>
        </w:rPr>
        <w:t>)</w:t>
      </w:r>
    </w:p>
    <w:p w:rsidR="00D014B5" w:rsidRDefault="008633F8" w:rsidP="00D014B5">
      <w:pPr>
        <w:pStyle w:val="ListParagraph"/>
        <w:numPr>
          <w:ilvl w:val="0"/>
          <w:numId w:val="23"/>
        </w:numPr>
        <w:rPr>
          <w:lang w:eastAsia="ja-JP"/>
        </w:rPr>
      </w:pPr>
      <w:r>
        <w:rPr>
          <w:lang w:eastAsia="ja-JP"/>
        </w:rPr>
        <w:t>Heat sink (Cu/</w:t>
      </w:r>
      <w:proofErr w:type="spellStart"/>
      <w:r>
        <w:rPr>
          <w:lang w:eastAsia="ja-JP"/>
        </w:rPr>
        <w:t>CuCrZr</w:t>
      </w:r>
      <w:proofErr w:type="spellEnd"/>
      <w:r>
        <w:rPr>
          <w:lang w:eastAsia="ja-JP"/>
        </w:rPr>
        <w:t>) – Structural (</w:t>
      </w:r>
      <w:proofErr w:type="spellStart"/>
      <w:r>
        <w:rPr>
          <w:lang w:eastAsia="ja-JP"/>
        </w:rPr>
        <w:t>Eurofer</w:t>
      </w:r>
      <w:proofErr w:type="spellEnd"/>
      <w:r w:rsidR="00C93E91">
        <w:rPr>
          <w:lang w:eastAsia="ja-JP"/>
        </w:rPr>
        <w:t>/</w:t>
      </w:r>
      <w:proofErr w:type="spellStart"/>
      <w:r w:rsidR="00C93E91">
        <w:rPr>
          <w:lang w:eastAsia="ja-JP"/>
        </w:rPr>
        <w:t>CuCrZr</w:t>
      </w:r>
      <w:proofErr w:type="spellEnd"/>
      <w:r>
        <w:rPr>
          <w:lang w:eastAsia="ja-JP"/>
        </w:rPr>
        <w:t>)</w:t>
      </w:r>
    </w:p>
    <w:p w:rsidR="00F13DA7" w:rsidRDefault="00F13DA7" w:rsidP="008633F8">
      <w:pPr>
        <w:rPr>
          <w:lang w:eastAsia="ja-JP"/>
        </w:rPr>
      </w:pPr>
      <w:r>
        <w:rPr>
          <w:lang w:eastAsia="ja-JP"/>
        </w:rPr>
        <w:t>The large variation in joint configurations in the literature is mostly due to the use of different fill</w:t>
      </w:r>
      <w:r w:rsidR="00D605B5">
        <w:rPr>
          <w:lang w:eastAsia="ja-JP"/>
        </w:rPr>
        <w:t xml:space="preserve">er materials. </w:t>
      </w:r>
      <w:commentRangeStart w:id="16"/>
      <w:r w:rsidR="00D605B5">
        <w:rPr>
          <w:lang w:eastAsia="ja-JP"/>
        </w:rPr>
        <w:t xml:space="preserve">The most common filler used in </w:t>
      </w:r>
      <w:proofErr w:type="spellStart"/>
      <w:r w:rsidR="00D605B5">
        <w:rPr>
          <w:lang w:eastAsia="ja-JP"/>
        </w:rPr>
        <w:t>divertor</w:t>
      </w:r>
      <w:proofErr w:type="spellEnd"/>
      <w:r w:rsidR="00D605B5">
        <w:rPr>
          <w:lang w:eastAsia="ja-JP"/>
        </w:rPr>
        <w:t xml:space="preserve">-like joints is Cu80Au20, with good results reported in the </w:t>
      </w:r>
      <w:proofErr w:type="gramStart"/>
      <w:r w:rsidR="00D605B5">
        <w:rPr>
          <w:lang w:eastAsia="ja-JP"/>
        </w:rPr>
        <w:t>literature</w:t>
      </w:r>
      <w:r w:rsidR="00D605B5">
        <w:rPr>
          <w:vertAlign w:val="superscript"/>
          <w:lang w:eastAsia="ja-JP"/>
        </w:rPr>
        <w:t>[</w:t>
      </w:r>
      <w:proofErr w:type="gramEnd"/>
      <w:r w:rsidR="00D605B5">
        <w:rPr>
          <w:vertAlign w:val="superscript"/>
          <w:lang w:eastAsia="ja-JP"/>
        </w:rPr>
        <w:t>4,5,6]</w:t>
      </w:r>
      <w:r w:rsidR="00D605B5">
        <w:rPr>
          <w:lang w:eastAsia="ja-JP"/>
        </w:rPr>
        <w:t>. However, there are still many other possible candidates that deserve more attention. Thus it is proposed</w:t>
      </w:r>
      <w:r w:rsidR="00EB330F">
        <w:rPr>
          <w:lang w:eastAsia="ja-JP"/>
        </w:rPr>
        <w:t xml:space="preserve"> that this is followed up in the 2017 deliverable report with a section on the exact joint configuration to be pursued, including filler material.</w:t>
      </w:r>
      <w:r w:rsidR="00D605B5">
        <w:rPr>
          <w:lang w:eastAsia="ja-JP"/>
        </w:rPr>
        <w:t xml:space="preserve"> </w:t>
      </w:r>
      <w:commentRangeEnd w:id="16"/>
      <w:r w:rsidR="00FA73EC">
        <w:rPr>
          <w:rStyle w:val="CommentReference"/>
        </w:rPr>
        <w:commentReference w:id="16"/>
      </w:r>
    </w:p>
    <w:p w:rsidR="00F246C7" w:rsidRDefault="009B526E" w:rsidP="00F246C7">
      <w:pPr>
        <w:rPr>
          <w:lang w:eastAsia="ja-JP"/>
        </w:rPr>
      </w:pPr>
      <w:r>
        <w:rPr>
          <w:lang w:eastAsia="ja-JP"/>
        </w:rPr>
        <w:t xml:space="preserve">Although there are many joints that should be fully assessed it would be necessary to initially focus on just one. </w:t>
      </w:r>
      <w:r w:rsidR="00F246C7">
        <w:rPr>
          <w:lang w:eastAsia="ja-JP"/>
        </w:rPr>
        <w:t>This should reduce number of samples needed for creating the experimental curves and studying the stress state of joints, thus reducing the workload and cost of the programme</w:t>
      </w:r>
      <w:r w:rsidR="000F5F4C">
        <w:rPr>
          <w:lang w:eastAsia="ja-JP"/>
        </w:rPr>
        <w:t xml:space="preserve"> and allowing comprehensive testing</w:t>
      </w:r>
      <w:r w:rsidR="00F246C7">
        <w:rPr>
          <w:lang w:eastAsia="ja-JP"/>
        </w:rPr>
        <w:t>.</w:t>
      </w:r>
      <w:r w:rsidR="00F246C7" w:rsidRPr="00F246C7">
        <w:rPr>
          <w:lang w:eastAsia="ja-JP"/>
        </w:rPr>
        <w:t xml:space="preserve"> </w:t>
      </w:r>
      <w:r>
        <w:rPr>
          <w:lang w:eastAsia="ja-JP"/>
        </w:rPr>
        <w:t xml:space="preserve">Furthermore it will act as a trial run and inform the design of testing campaigns for future joints. </w:t>
      </w:r>
    </w:p>
    <w:p w:rsidR="008633F8" w:rsidRDefault="008633F8" w:rsidP="008633F8">
      <w:pPr>
        <w:rPr>
          <w:lang w:eastAsia="ja-JP"/>
        </w:rPr>
      </w:pPr>
    </w:p>
    <w:p w:rsidR="0087272D" w:rsidRDefault="0087272D" w:rsidP="0087272D">
      <w:pPr>
        <w:rPr>
          <w:lang w:eastAsia="ja-JP"/>
        </w:rPr>
      </w:pPr>
    </w:p>
    <w:p w:rsidR="0064103B" w:rsidRDefault="0064103B" w:rsidP="0087272D">
      <w:pPr>
        <w:rPr>
          <w:lang w:eastAsia="ja-JP"/>
        </w:rPr>
      </w:pPr>
    </w:p>
    <w:p w:rsidR="0064103B" w:rsidRDefault="0064103B" w:rsidP="0087272D">
      <w:pPr>
        <w:rPr>
          <w:lang w:eastAsia="ja-JP"/>
        </w:rPr>
      </w:pPr>
    </w:p>
    <w:p w:rsidR="0064103B" w:rsidRDefault="0064103B" w:rsidP="0087272D">
      <w:pPr>
        <w:rPr>
          <w:lang w:eastAsia="ja-JP"/>
        </w:rPr>
      </w:pPr>
    </w:p>
    <w:p w:rsidR="0064103B" w:rsidRDefault="0064103B" w:rsidP="0087272D">
      <w:pPr>
        <w:rPr>
          <w:lang w:eastAsia="ja-JP"/>
        </w:rPr>
      </w:pPr>
    </w:p>
    <w:p w:rsidR="0087272D" w:rsidRDefault="0087272D" w:rsidP="0087272D">
      <w:pPr>
        <w:rPr>
          <w:lang w:eastAsia="ja-JP"/>
        </w:rPr>
      </w:pPr>
    </w:p>
    <w:p w:rsidR="0087272D" w:rsidRDefault="0087272D" w:rsidP="0087272D">
      <w:pPr>
        <w:rPr>
          <w:lang w:eastAsia="ja-JP"/>
        </w:rPr>
      </w:pPr>
    </w:p>
    <w:p w:rsidR="000450E1" w:rsidRPr="00B41A0C" w:rsidRDefault="00464A0D" w:rsidP="00B41A0C">
      <w:pPr>
        <w:pStyle w:val="Heading1"/>
      </w:pPr>
      <w:bookmarkStart w:id="17" w:name="_Toc468693996"/>
      <w:r w:rsidRPr="00B41A0C">
        <w:lastRenderedPageBreak/>
        <w:t>Further Work</w:t>
      </w:r>
      <w:bookmarkEnd w:id="17"/>
    </w:p>
    <w:p w:rsidR="008C0824" w:rsidRPr="008C0824" w:rsidRDefault="008C0824" w:rsidP="008C0824">
      <w:r>
        <w:t xml:space="preserve">This section is a summary of work that was not fully related to the main objectives but </w:t>
      </w:r>
      <w:r w:rsidR="00B41A0C">
        <w:t>is</w:t>
      </w:r>
      <w:r>
        <w:t xml:space="preserve"> important enough to mention:</w:t>
      </w:r>
    </w:p>
    <w:p w:rsidR="00356683" w:rsidRPr="00B31374" w:rsidRDefault="00356683" w:rsidP="00D4442E">
      <w:pPr>
        <w:pStyle w:val="Heading2"/>
        <w:numPr>
          <w:ilvl w:val="0"/>
          <w:numId w:val="0"/>
        </w:numPr>
        <w:ind w:left="576" w:hanging="576"/>
      </w:pPr>
      <w:bookmarkStart w:id="18" w:name="_Toc468693997"/>
      <w:r w:rsidRPr="00B31374">
        <w:t>Brazed Joint Issues</w:t>
      </w:r>
      <w:bookmarkEnd w:id="18"/>
    </w:p>
    <w:p w:rsidR="00B31374" w:rsidRPr="00B31374" w:rsidRDefault="00B31374" w:rsidP="00B31374">
      <w:pPr>
        <w:numPr>
          <w:ilvl w:val="0"/>
          <w:numId w:val="24"/>
        </w:numPr>
        <w:spacing w:after="0"/>
      </w:pPr>
      <w:r w:rsidRPr="00B31374">
        <w:t>Stress state</w:t>
      </w:r>
      <w:r w:rsidR="00463A40">
        <w:t>:</w:t>
      </w:r>
    </w:p>
    <w:p w:rsidR="00B31374" w:rsidRPr="00B31374" w:rsidRDefault="00B31374" w:rsidP="00B31374">
      <w:pPr>
        <w:numPr>
          <w:ilvl w:val="1"/>
          <w:numId w:val="24"/>
        </w:numPr>
        <w:spacing w:after="0"/>
      </w:pPr>
      <w:r w:rsidRPr="00B31374">
        <w:t>The mismatch of CTEs in dissimilar material joints cause</w:t>
      </w:r>
      <w:r w:rsidR="00463A40">
        <w:t xml:space="preserve"> a complex residual stress state</w:t>
      </w:r>
      <w:r w:rsidRPr="00B31374">
        <w:t xml:space="preserve"> following manufacture and may evolve throughout the lifetime of the component subjected to thermal and mechanical loads as well as </w:t>
      </w:r>
      <w:r w:rsidR="00463A40" w:rsidRPr="00B31374">
        <w:t>high</w:t>
      </w:r>
      <w:r w:rsidRPr="00B31374">
        <w:t xml:space="preserve"> neutron </w:t>
      </w:r>
      <w:proofErr w:type="spellStart"/>
      <w:r w:rsidRPr="00B31374">
        <w:t>fluence</w:t>
      </w:r>
      <w:proofErr w:type="spellEnd"/>
      <w:r w:rsidRPr="00B31374">
        <w:t>.</w:t>
      </w:r>
    </w:p>
    <w:p w:rsidR="00B31374" w:rsidRPr="00B31374" w:rsidRDefault="00B31374" w:rsidP="00B31374">
      <w:pPr>
        <w:numPr>
          <w:ilvl w:val="1"/>
          <w:numId w:val="24"/>
        </w:numPr>
        <w:spacing w:after="0"/>
      </w:pPr>
      <w:r w:rsidRPr="00B31374">
        <w:t>It is affected by:</w:t>
      </w:r>
    </w:p>
    <w:p w:rsidR="00B31374" w:rsidRPr="00B31374" w:rsidRDefault="00B31374" w:rsidP="00B31374">
      <w:pPr>
        <w:numPr>
          <w:ilvl w:val="2"/>
          <w:numId w:val="24"/>
        </w:numPr>
        <w:spacing w:after="0"/>
      </w:pPr>
      <w:r w:rsidRPr="00B31374">
        <w:t>Mismatch of material properties following manufacture</w:t>
      </w:r>
      <w:r w:rsidR="00463A40">
        <w:t>.</w:t>
      </w:r>
    </w:p>
    <w:p w:rsidR="00B31374" w:rsidRPr="00B31374" w:rsidRDefault="00B31374" w:rsidP="00B31374">
      <w:pPr>
        <w:numPr>
          <w:ilvl w:val="2"/>
          <w:numId w:val="24"/>
        </w:numPr>
        <w:spacing w:after="0"/>
      </w:pPr>
      <w:r w:rsidRPr="00B31374">
        <w:t>Primary creep may also play a role</w:t>
      </w:r>
      <w:r w:rsidR="00463A40">
        <w:t>.</w:t>
      </w:r>
    </w:p>
    <w:p w:rsidR="00B31374" w:rsidRPr="00B31374" w:rsidRDefault="00B31374" w:rsidP="00B31374">
      <w:pPr>
        <w:numPr>
          <w:ilvl w:val="2"/>
          <w:numId w:val="24"/>
        </w:numPr>
        <w:spacing w:after="0"/>
      </w:pPr>
      <w:r w:rsidRPr="00B31374">
        <w:t>Plastic deformation on cooling</w:t>
      </w:r>
      <w:r w:rsidR="00463A40">
        <w:t>.</w:t>
      </w:r>
    </w:p>
    <w:p w:rsidR="00B31374" w:rsidRPr="00B31374" w:rsidRDefault="00B31374" w:rsidP="00B31374">
      <w:pPr>
        <w:numPr>
          <w:ilvl w:val="2"/>
          <w:numId w:val="24"/>
        </w:numPr>
        <w:spacing w:after="0"/>
      </w:pPr>
      <w:r w:rsidRPr="00B31374">
        <w:t>Nature of materials – i.e. brittle/ductile</w:t>
      </w:r>
      <w:r w:rsidR="00463A40">
        <w:t>.</w:t>
      </w:r>
    </w:p>
    <w:p w:rsidR="00B31374" w:rsidRPr="00B31374" w:rsidRDefault="00D657C0" w:rsidP="00B31374">
      <w:pPr>
        <w:numPr>
          <w:ilvl w:val="1"/>
          <w:numId w:val="24"/>
        </w:numPr>
        <w:spacing w:after="0"/>
      </w:pPr>
      <w:r>
        <w:t xml:space="preserve">The braze </w:t>
      </w:r>
      <w:r w:rsidR="00B31374" w:rsidRPr="00B31374">
        <w:t>layer can experience hydrostatic stresses which effectively s</w:t>
      </w:r>
      <w:r w:rsidR="00B31374">
        <w:t>trengthen</w:t>
      </w:r>
      <w:r w:rsidR="00B31374" w:rsidRPr="00B31374">
        <w:t xml:space="preserve"> the joint as dislocations movement is impeded. There is also suggestion that this leads to greater strength in tension than in shear.</w:t>
      </w:r>
    </w:p>
    <w:p w:rsidR="00B31374" w:rsidRPr="00B31374" w:rsidRDefault="00B31374" w:rsidP="00B31374">
      <w:pPr>
        <w:numPr>
          <w:ilvl w:val="1"/>
          <w:numId w:val="24"/>
        </w:numPr>
        <w:spacing w:after="0"/>
      </w:pPr>
      <w:r w:rsidRPr="00B31374">
        <w:t>Different studies show failure in different locations within the joint. It is more common to see failure in the brittle material (tungsten) due a tensile stress field, whereas the ductile material (i.e. copper) experiences compressive stresses. It is also common for failure within the interlayer.</w:t>
      </w:r>
    </w:p>
    <w:p w:rsidR="00B31374" w:rsidRPr="00B31374" w:rsidRDefault="00B31374" w:rsidP="00B31374">
      <w:pPr>
        <w:numPr>
          <w:ilvl w:val="1"/>
          <w:numId w:val="24"/>
        </w:numPr>
        <w:spacing w:after="0"/>
      </w:pPr>
      <w:r w:rsidRPr="00B31374">
        <w:t>Failure is dominated by crack propagation.</w:t>
      </w:r>
    </w:p>
    <w:p w:rsidR="00B31374" w:rsidRPr="00B31374" w:rsidRDefault="00B31374" w:rsidP="00B31374">
      <w:pPr>
        <w:numPr>
          <w:ilvl w:val="1"/>
          <w:numId w:val="24"/>
        </w:numPr>
        <w:spacing w:after="0"/>
      </w:pPr>
      <w:r w:rsidRPr="00B31374">
        <w:t>There are two arguments about the way to deal with stress states with regards to future code development:</w:t>
      </w:r>
    </w:p>
    <w:p w:rsidR="00B31374" w:rsidRPr="00B31374" w:rsidRDefault="00B31374" w:rsidP="00B31374">
      <w:pPr>
        <w:numPr>
          <w:ilvl w:val="2"/>
          <w:numId w:val="24"/>
        </w:numPr>
        <w:spacing w:after="0"/>
      </w:pPr>
      <w:r w:rsidRPr="00B31374">
        <w:t>Understanding of the behaviour of this stress state so it can be effectively modelled is essential if new joints are to be designed using DBA and not DBE.</w:t>
      </w:r>
    </w:p>
    <w:p w:rsidR="00B31374" w:rsidRPr="00B31374" w:rsidRDefault="00B31374" w:rsidP="00B31374">
      <w:pPr>
        <w:numPr>
          <w:ilvl w:val="2"/>
          <w:numId w:val="24"/>
        </w:numPr>
        <w:spacing w:after="0"/>
      </w:pPr>
      <w:r w:rsidRPr="00B31374">
        <w:t>Understanding of the stress state is difficult and analysis may be even more so.  The stress state for each joint type should be deduced experimentally and relevant knockdown factors applied to the analysis.</w:t>
      </w:r>
    </w:p>
    <w:p w:rsidR="00B31374" w:rsidRPr="00B31374" w:rsidRDefault="00B31374" w:rsidP="00B31374">
      <w:pPr>
        <w:numPr>
          <w:ilvl w:val="1"/>
          <w:numId w:val="24"/>
        </w:numPr>
        <w:spacing w:after="0"/>
      </w:pPr>
      <w:r w:rsidRPr="00B31374">
        <w:t>Practical solutions to the residual stresses have been studied:</w:t>
      </w:r>
    </w:p>
    <w:p w:rsidR="00B31374" w:rsidRPr="00B31374" w:rsidRDefault="00B31374" w:rsidP="00B31374">
      <w:pPr>
        <w:numPr>
          <w:ilvl w:val="2"/>
          <w:numId w:val="24"/>
        </w:numPr>
        <w:spacing w:after="0"/>
      </w:pPr>
      <w:proofErr w:type="spellStart"/>
      <w:r w:rsidRPr="00B31374">
        <w:t>Autofrettage</w:t>
      </w:r>
      <w:proofErr w:type="spellEnd"/>
      <w:r w:rsidRPr="00B31374">
        <w:t xml:space="preserve"> – inducing plastic strain in the joint, and thus releasing some residual stress via lowering the temperature of the joint to cryogenic temperatures. </w:t>
      </w:r>
    </w:p>
    <w:p w:rsidR="00B31374" w:rsidRDefault="00B31374" w:rsidP="00BF2D91">
      <w:pPr>
        <w:numPr>
          <w:ilvl w:val="2"/>
          <w:numId w:val="24"/>
        </w:numPr>
      </w:pPr>
      <w:r w:rsidRPr="00B31374">
        <w:t>Interlayers – a third parent material in the middle of the joint between filler materials in the form of a thin plate or foil which bridges the gap in CTE between the primary two parent materials.</w:t>
      </w:r>
    </w:p>
    <w:p w:rsidR="00356683" w:rsidRPr="00B31374" w:rsidRDefault="00356683" w:rsidP="00356683">
      <w:pPr>
        <w:numPr>
          <w:ilvl w:val="0"/>
          <w:numId w:val="24"/>
        </w:numPr>
        <w:spacing w:after="0"/>
      </w:pPr>
      <w:r w:rsidRPr="00B31374">
        <w:t>Microstructural:</w:t>
      </w:r>
    </w:p>
    <w:p w:rsidR="00356683" w:rsidRPr="00B31374" w:rsidRDefault="00356683" w:rsidP="00356683">
      <w:pPr>
        <w:numPr>
          <w:ilvl w:val="1"/>
          <w:numId w:val="24"/>
        </w:numPr>
        <w:spacing w:after="0"/>
      </w:pPr>
      <w:r w:rsidRPr="00B31374">
        <w:t>Migration of elements between layers – there is a suggestion that allowing diffusion of parent and filler elements may be beneficial in particular joints</w:t>
      </w:r>
      <w:r w:rsidR="000F5F4C">
        <w:rPr>
          <w:vertAlign w:val="superscript"/>
        </w:rPr>
        <w:t>[10]</w:t>
      </w:r>
      <w:r w:rsidRPr="00B31374">
        <w:t>, other joint setups could be degraded by the formation of brittle intermetallic phases</w:t>
      </w:r>
      <w:r w:rsidR="000F5F4C">
        <w:rPr>
          <w:vertAlign w:val="superscript"/>
        </w:rPr>
        <w:t>[3</w:t>
      </w:r>
      <w:r w:rsidRPr="00B31374">
        <w:rPr>
          <w:vertAlign w:val="superscript"/>
        </w:rPr>
        <w:t>]</w:t>
      </w:r>
      <w:r w:rsidR="000F5F4C">
        <w:rPr>
          <w:vertAlign w:val="superscript"/>
        </w:rPr>
        <w:t>[5][6]</w:t>
      </w:r>
      <w:r w:rsidRPr="00B31374">
        <w:t xml:space="preserve">. </w:t>
      </w:r>
    </w:p>
    <w:p w:rsidR="00356683" w:rsidRPr="00B31374" w:rsidRDefault="00356683" w:rsidP="00356683">
      <w:pPr>
        <w:numPr>
          <w:ilvl w:val="1"/>
          <w:numId w:val="24"/>
        </w:numPr>
      </w:pPr>
      <w:r w:rsidRPr="00B31374">
        <w:t xml:space="preserve">Directionality in the grain texture – the interlayer is usually around &lt;100μm in thickness. Without the necessary number of grains to average out their orientation, properties of this layer could be </w:t>
      </w:r>
      <w:proofErr w:type="gramStart"/>
      <w:r w:rsidRPr="00B31374">
        <w:t>anisotropic</w:t>
      </w:r>
      <w:r w:rsidR="000F5F4C">
        <w:rPr>
          <w:vertAlign w:val="superscript"/>
        </w:rPr>
        <w:t>[</w:t>
      </w:r>
      <w:proofErr w:type="gramEnd"/>
      <w:r w:rsidR="000F5F4C">
        <w:rPr>
          <w:vertAlign w:val="superscript"/>
        </w:rPr>
        <w:t>2</w:t>
      </w:r>
      <w:r w:rsidRPr="00B31374">
        <w:rPr>
          <w:vertAlign w:val="superscript"/>
        </w:rPr>
        <w:t>]</w:t>
      </w:r>
      <w:r w:rsidRPr="00B31374">
        <w:t>.</w:t>
      </w:r>
    </w:p>
    <w:p w:rsidR="00356683" w:rsidRPr="00463A40" w:rsidRDefault="00356683" w:rsidP="00356683">
      <w:pPr>
        <w:numPr>
          <w:ilvl w:val="0"/>
          <w:numId w:val="24"/>
        </w:numPr>
        <w:spacing w:before="240" w:after="0"/>
      </w:pPr>
      <w:r w:rsidRPr="00463A40">
        <w:t>Analytical singularities:</w:t>
      </w:r>
    </w:p>
    <w:p w:rsidR="00356683" w:rsidRPr="00463A40" w:rsidRDefault="00356683" w:rsidP="00356683">
      <w:pPr>
        <w:numPr>
          <w:ilvl w:val="1"/>
          <w:numId w:val="24"/>
        </w:numPr>
        <w:spacing w:after="0"/>
      </w:pPr>
      <w:r w:rsidRPr="00463A40">
        <w:lastRenderedPageBreak/>
        <w:t xml:space="preserve">The aforementioned residual stresses in brazed joints are also present in analytical models. However, they become stress singularities at the free surface edge of the joint. These </w:t>
      </w:r>
      <w:proofErr w:type="spellStart"/>
      <w:r w:rsidRPr="00463A40">
        <w:t>unconverged</w:t>
      </w:r>
      <w:proofErr w:type="spellEnd"/>
      <w:r w:rsidRPr="00463A40">
        <w:t xml:space="preserve"> stresses make it very difficult to accurately predict the stress state in what is a key region of the joint.</w:t>
      </w:r>
    </w:p>
    <w:p w:rsidR="00356683" w:rsidRPr="00463A40" w:rsidRDefault="00356683" w:rsidP="00356683">
      <w:pPr>
        <w:numPr>
          <w:ilvl w:val="1"/>
          <w:numId w:val="24"/>
        </w:numPr>
        <w:spacing w:after="0"/>
      </w:pPr>
      <w:r w:rsidRPr="00463A40">
        <w:t xml:space="preserve">Analytical work to understand and reduce the strength of these </w:t>
      </w:r>
      <w:proofErr w:type="gramStart"/>
      <w:r w:rsidRPr="00463A40">
        <w:t>singularities</w:t>
      </w:r>
      <w:r w:rsidRPr="00463A40">
        <w:rPr>
          <w:vertAlign w:val="superscript"/>
        </w:rPr>
        <w:t>[</w:t>
      </w:r>
      <w:proofErr w:type="gramEnd"/>
      <w:r w:rsidR="000F5F4C">
        <w:rPr>
          <w:vertAlign w:val="superscript"/>
        </w:rPr>
        <w:t>25</w:t>
      </w:r>
      <w:r w:rsidRPr="00463A40">
        <w:rPr>
          <w:vertAlign w:val="superscript"/>
        </w:rPr>
        <w:t>]</w:t>
      </w:r>
      <w:r w:rsidRPr="00463A40">
        <w:t xml:space="preserve">. It has been shown that: </w:t>
      </w:r>
    </w:p>
    <w:p w:rsidR="00356683" w:rsidRPr="00463A40" w:rsidRDefault="00356683" w:rsidP="00356683">
      <w:pPr>
        <w:numPr>
          <w:ilvl w:val="2"/>
          <w:numId w:val="24"/>
        </w:numPr>
        <w:spacing w:after="0"/>
      </w:pPr>
      <w:r w:rsidRPr="00463A40">
        <w:t>FGM brazed</w:t>
      </w:r>
      <w:r w:rsidR="00BF2D91">
        <w:t xml:space="preserve"> layer reduces the strength of </w:t>
      </w:r>
      <w:r w:rsidRPr="00463A40">
        <w:t>the singularity</w:t>
      </w:r>
      <w:r w:rsidR="00D657C0">
        <w:t>.</w:t>
      </w:r>
    </w:p>
    <w:p w:rsidR="00356683" w:rsidRPr="00463A40" w:rsidRDefault="00356683" w:rsidP="00356683">
      <w:pPr>
        <w:numPr>
          <w:ilvl w:val="2"/>
          <w:numId w:val="24"/>
        </w:numPr>
        <w:spacing w:after="0"/>
      </w:pPr>
      <w:r w:rsidRPr="00463A40">
        <w:t>A larger braze layer also reduces the strength</w:t>
      </w:r>
      <w:r w:rsidR="00D657C0">
        <w:t>.</w:t>
      </w:r>
    </w:p>
    <w:p w:rsidR="00356683" w:rsidRPr="00463A40" w:rsidRDefault="00356683" w:rsidP="00356683">
      <w:pPr>
        <w:numPr>
          <w:ilvl w:val="2"/>
          <w:numId w:val="24"/>
        </w:numPr>
        <w:spacing w:after="0"/>
      </w:pPr>
      <w:r w:rsidRPr="00463A40">
        <w:t>Filleting of one of the parent materials, so that there is one shared node at the free edge, eliminates the singularity.</w:t>
      </w:r>
    </w:p>
    <w:p w:rsidR="00356683" w:rsidRPr="00463A40" w:rsidRDefault="00356683" w:rsidP="00356683">
      <w:pPr>
        <w:numPr>
          <w:ilvl w:val="2"/>
          <w:numId w:val="24"/>
        </w:numPr>
        <w:spacing w:after="0"/>
      </w:pPr>
      <w:r w:rsidRPr="00463A40">
        <w:t>Although these techniques affect the singularities they do not guarantee accurate predictions of the joint stress state and, if applied, may not be representative of the joint geometry.</w:t>
      </w:r>
    </w:p>
    <w:p w:rsidR="00356683" w:rsidRPr="00463A40" w:rsidRDefault="00356683" w:rsidP="00356683">
      <w:pPr>
        <w:numPr>
          <w:ilvl w:val="1"/>
          <w:numId w:val="24"/>
        </w:numPr>
        <w:spacing w:after="0"/>
      </w:pPr>
      <w:r w:rsidRPr="00463A40">
        <w:t>Another way to understand the stresses at the joint is to use a method typically used to understand stresses at a weld toe; the hot spot stress technique:</w:t>
      </w:r>
    </w:p>
    <w:p w:rsidR="00356683" w:rsidRPr="00463A40" w:rsidRDefault="00356683" w:rsidP="00356683">
      <w:pPr>
        <w:numPr>
          <w:ilvl w:val="2"/>
          <w:numId w:val="24"/>
        </w:numPr>
        <w:spacing w:after="0"/>
      </w:pPr>
      <w:r w:rsidRPr="00463A40">
        <w:t>Extrapolation of the stress near the joint as the stress raises, but before the singularity.</w:t>
      </w:r>
    </w:p>
    <w:p w:rsidR="00356683" w:rsidRPr="00463A40" w:rsidRDefault="00356683" w:rsidP="00356683">
      <w:pPr>
        <w:numPr>
          <w:ilvl w:val="2"/>
          <w:numId w:val="24"/>
        </w:numPr>
        <w:spacing w:after="0"/>
      </w:pPr>
      <w:r w:rsidRPr="00463A40">
        <w:t>Relies on mesh refinement, sampling distance and extrapolation type; which makes this another approximation technique like linearization.</w:t>
      </w:r>
    </w:p>
    <w:p w:rsidR="00356683" w:rsidRDefault="00356683" w:rsidP="00BF2D91">
      <w:pPr>
        <w:numPr>
          <w:ilvl w:val="2"/>
          <w:numId w:val="24"/>
        </w:numPr>
        <w:spacing w:after="0"/>
      </w:pPr>
      <w:r w:rsidRPr="00463A40">
        <w:t>Work has been carried out to assess this method for use with the free surface edge at the braze interface.</w:t>
      </w:r>
    </w:p>
    <w:p w:rsidR="00BF2D91" w:rsidRDefault="00E44851" w:rsidP="00CD79DB">
      <w:pPr>
        <w:numPr>
          <w:ilvl w:val="1"/>
          <w:numId w:val="24"/>
        </w:numPr>
        <w:spacing w:after="0"/>
      </w:pPr>
      <w:r>
        <w:t>Different j</w:t>
      </w:r>
      <w:r w:rsidR="00BF2D91">
        <w:t>oint element types</w:t>
      </w:r>
      <w:r>
        <w:t xml:space="preserve"> were investigated </w:t>
      </w:r>
      <w:r w:rsidR="00BF2D91">
        <w:t>:</w:t>
      </w:r>
    </w:p>
    <w:p w:rsidR="00BF2D91" w:rsidRDefault="00BF2D91" w:rsidP="00CD79DB">
      <w:pPr>
        <w:numPr>
          <w:ilvl w:val="2"/>
          <w:numId w:val="24"/>
        </w:numPr>
        <w:spacing w:after="0"/>
      </w:pPr>
      <w:r>
        <w:t>The braze layer can be represented in a number of ways:</w:t>
      </w:r>
    </w:p>
    <w:p w:rsidR="00BF2D91" w:rsidRDefault="00E44851" w:rsidP="00757ADD">
      <w:pPr>
        <w:numPr>
          <w:ilvl w:val="3"/>
          <w:numId w:val="24"/>
        </w:numPr>
        <w:spacing w:after="0"/>
      </w:pPr>
      <w:r>
        <w:t>Solid</w:t>
      </w:r>
      <w:r w:rsidR="00757ADD">
        <w:t xml:space="preserve"> elements</w:t>
      </w:r>
      <w:r>
        <w:t xml:space="preserve"> – </w:t>
      </w:r>
      <w:r w:rsidR="008C0135">
        <w:t>possibly the most representative way model the stress state in a brazed joint. However, high refinement of mesh is needed around material interface which makes modelling impractical.</w:t>
      </w:r>
    </w:p>
    <w:p w:rsidR="00757ADD" w:rsidRDefault="00757ADD" w:rsidP="00757ADD">
      <w:pPr>
        <w:numPr>
          <w:ilvl w:val="3"/>
          <w:numId w:val="24"/>
        </w:numPr>
        <w:spacing w:after="0"/>
      </w:pPr>
      <w:r>
        <w:t>Membrane</w:t>
      </w:r>
      <w:r w:rsidR="00E44851">
        <w:t xml:space="preserve"> – membrane elements are in place of the braze layer greatly reducing the element count, but represent the stress state poorly.</w:t>
      </w:r>
    </w:p>
    <w:p w:rsidR="00757ADD" w:rsidRPr="00463A40" w:rsidRDefault="00757ADD" w:rsidP="00BF2D91">
      <w:pPr>
        <w:numPr>
          <w:ilvl w:val="3"/>
          <w:numId w:val="24"/>
        </w:numPr>
      </w:pPr>
      <w:r>
        <w:t>Cohesive elements</w:t>
      </w:r>
      <w:r w:rsidR="00E44851">
        <w:t xml:space="preserve"> – good for modelling delamination at material interfaces. However, this is not always the region of failure in a brazed joint. </w:t>
      </w:r>
    </w:p>
    <w:p w:rsidR="00356683" w:rsidRPr="00463A40" w:rsidRDefault="00356683" w:rsidP="00463A40">
      <w:pPr>
        <w:numPr>
          <w:ilvl w:val="0"/>
          <w:numId w:val="24"/>
        </w:numPr>
        <w:spacing w:after="0"/>
      </w:pPr>
      <w:r w:rsidRPr="00463A40">
        <w:t>Irradiation data:</w:t>
      </w:r>
    </w:p>
    <w:p w:rsidR="00356683" w:rsidRPr="00463A40" w:rsidRDefault="00356683" w:rsidP="00463A40">
      <w:pPr>
        <w:numPr>
          <w:ilvl w:val="1"/>
          <w:numId w:val="24"/>
        </w:numPr>
        <w:spacing w:after="0"/>
      </w:pPr>
      <w:r w:rsidRPr="00463A40">
        <w:t>There is relatively little literature available on the irradiation of brazed joints. The work that does exist focuses on the transmutation of elements in the joints. For example:</w:t>
      </w:r>
    </w:p>
    <w:p w:rsidR="00356683" w:rsidRPr="00463A40" w:rsidRDefault="00356683" w:rsidP="00463A40">
      <w:pPr>
        <w:numPr>
          <w:ilvl w:val="1"/>
          <w:numId w:val="24"/>
        </w:numPr>
        <w:spacing w:after="0"/>
      </w:pPr>
      <w:r w:rsidRPr="00463A40">
        <w:t>Transmutation</w:t>
      </w:r>
    </w:p>
    <w:p w:rsidR="00356683" w:rsidRPr="00463A40" w:rsidRDefault="00356683" w:rsidP="00463A40">
      <w:pPr>
        <w:numPr>
          <w:ilvl w:val="2"/>
          <w:numId w:val="24"/>
        </w:numPr>
        <w:spacing w:after="0"/>
      </w:pPr>
      <w:r w:rsidRPr="00463A40">
        <w:t xml:space="preserve">Common filler material elements Au and Ag transmute to Zn and Cd which have low vapour pressure and can cause </w:t>
      </w:r>
      <w:proofErr w:type="spellStart"/>
      <w:r w:rsidRPr="00463A40">
        <w:t>cryo</w:t>
      </w:r>
      <w:proofErr w:type="spellEnd"/>
      <w:r w:rsidRPr="00463A40">
        <w:t xml:space="preserve">-pump </w:t>
      </w:r>
      <w:proofErr w:type="gramStart"/>
      <w:r w:rsidRPr="00463A40">
        <w:t>poisoning</w:t>
      </w:r>
      <w:r w:rsidR="000F5F4C">
        <w:rPr>
          <w:vertAlign w:val="superscript"/>
        </w:rPr>
        <w:t>[</w:t>
      </w:r>
      <w:proofErr w:type="gramEnd"/>
      <w:r w:rsidR="000F5F4C">
        <w:rPr>
          <w:vertAlign w:val="superscript"/>
        </w:rPr>
        <w:t>26</w:t>
      </w:r>
      <w:r w:rsidRPr="00463A40">
        <w:rPr>
          <w:vertAlign w:val="superscript"/>
        </w:rPr>
        <w:t>]</w:t>
      </w:r>
      <w:r w:rsidRPr="00463A40">
        <w:t>.</w:t>
      </w:r>
    </w:p>
    <w:p w:rsidR="00356683" w:rsidRPr="00463A40" w:rsidRDefault="00356683" w:rsidP="00463A40">
      <w:pPr>
        <w:numPr>
          <w:ilvl w:val="2"/>
          <w:numId w:val="24"/>
        </w:numPr>
        <w:spacing w:after="0"/>
      </w:pPr>
      <w:r w:rsidRPr="00463A40">
        <w:t xml:space="preserve">The amount of Cd transmuted from Au may not conform to low activation </w:t>
      </w:r>
      <w:proofErr w:type="gramStart"/>
      <w:r w:rsidRPr="00463A40">
        <w:t>rules</w:t>
      </w:r>
      <w:r w:rsidR="000F5F4C">
        <w:rPr>
          <w:vertAlign w:val="superscript"/>
        </w:rPr>
        <w:t>[</w:t>
      </w:r>
      <w:proofErr w:type="gramEnd"/>
      <w:r w:rsidR="000F5F4C">
        <w:rPr>
          <w:vertAlign w:val="superscript"/>
        </w:rPr>
        <w:t>27</w:t>
      </w:r>
      <w:r w:rsidRPr="00463A40">
        <w:rPr>
          <w:vertAlign w:val="superscript"/>
        </w:rPr>
        <w:t>]</w:t>
      </w:r>
      <w:r w:rsidRPr="00463A40">
        <w:t xml:space="preserve"> as might the existence of certain Ag isotopes.</w:t>
      </w:r>
    </w:p>
    <w:p w:rsidR="00356683" w:rsidRPr="00463A40" w:rsidRDefault="00356683" w:rsidP="00463A40">
      <w:pPr>
        <w:numPr>
          <w:ilvl w:val="2"/>
          <w:numId w:val="24"/>
        </w:numPr>
        <w:spacing w:after="0"/>
      </w:pPr>
      <w:r w:rsidRPr="00463A40">
        <w:t xml:space="preserve">Another product, Hg, has also been shown to degrade the </w:t>
      </w:r>
      <w:proofErr w:type="gramStart"/>
      <w:r w:rsidRPr="00463A40">
        <w:t>joint</w:t>
      </w:r>
      <w:r w:rsidRPr="00463A40">
        <w:rPr>
          <w:vertAlign w:val="superscript"/>
        </w:rPr>
        <w:t>[</w:t>
      </w:r>
      <w:proofErr w:type="gramEnd"/>
      <w:r w:rsidR="000F5F4C">
        <w:rPr>
          <w:vertAlign w:val="superscript"/>
        </w:rPr>
        <w:t>27</w:t>
      </w:r>
      <w:r w:rsidRPr="00463A40">
        <w:rPr>
          <w:vertAlign w:val="superscript"/>
        </w:rPr>
        <w:t>]</w:t>
      </w:r>
      <w:r w:rsidRPr="00463A40">
        <w:t>.</w:t>
      </w:r>
    </w:p>
    <w:p w:rsidR="00356683" w:rsidRPr="00463A40" w:rsidRDefault="00356683" w:rsidP="00463A40">
      <w:pPr>
        <w:numPr>
          <w:ilvl w:val="1"/>
          <w:numId w:val="24"/>
        </w:numPr>
        <w:spacing w:after="0"/>
      </w:pPr>
      <w:r w:rsidRPr="00463A40">
        <w:t xml:space="preserve">One older </w:t>
      </w:r>
      <w:proofErr w:type="gramStart"/>
      <w:r w:rsidRPr="00463A40">
        <w:t>study</w:t>
      </w:r>
      <w:r w:rsidRPr="00463A40">
        <w:rPr>
          <w:vertAlign w:val="superscript"/>
        </w:rPr>
        <w:t>[</w:t>
      </w:r>
      <w:proofErr w:type="gramEnd"/>
      <w:r w:rsidR="000F5F4C">
        <w:rPr>
          <w:vertAlign w:val="superscript"/>
        </w:rPr>
        <w:t>28</w:t>
      </w:r>
      <w:r w:rsidRPr="00463A40">
        <w:rPr>
          <w:vertAlign w:val="superscript"/>
        </w:rPr>
        <w:t>]</w:t>
      </w:r>
      <w:r w:rsidRPr="00463A40">
        <w:t xml:space="preserve"> showed that a dissimilar material joint with Au-Ni braze filler failed only in the parent material at low temperatures, but failed in the braze layer at all temperatures in irradiated samples (n </w:t>
      </w:r>
      <w:proofErr w:type="spellStart"/>
      <w:r w:rsidRPr="00463A40">
        <w:t>fluence</w:t>
      </w:r>
      <w:proofErr w:type="spellEnd"/>
      <w:r w:rsidRPr="00463A40">
        <w:t xml:space="preserve"> – 6 x 10</w:t>
      </w:r>
      <w:r w:rsidRPr="00463A40">
        <w:rPr>
          <w:vertAlign w:val="superscript"/>
        </w:rPr>
        <w:t>20</w:t>
      </w:r>
      <w:r w:rsidRPr="00463A40">
        <w:t>cm</w:t>
      </w:r>
      <w:r w:rsidRPr="00463A40">
        <w:rPr>
          <w:vertAlign w:val="superscript"/>
        </w:rPr>
        <w:t>-2</w:t>
      </w:r>
      <w:r w:rsidRPr="00463A40">
        <w:t xml:space="preserve">). </w:t>
      </w:r>
    </w:p>
    <w:p w:rsidR="00356683" w:rsidRPr="00463A40" w:rsidRDefault="000F5F4C" w:rsidP="00356683">
      <w:pPr>
        <w:numPr>
          <w:ilvl w:val="1"/>
          <w:numId w:val="24"/>
        </w:numPr>
      </w:pPr>
      <w:r>
        <w:lastRenderedPageBreak/>
        <w:t xml:space="preserve">Due to the lack of comprehensive literature available for irradiated </w:t>
      </w:r>
      <w:r w:rsidR="00C83DA3">
        <w:t>materials, it is likely that a s</w:t>
      </w:r>
      <w:r w:rsidR="00356683" w:rsidRPr="00463A40">
        <w:t>urveillance campaign</w:t>
      </w:r>
      <w:r w:rsidR="00C83DA3">
        <w:t xml:space="preserve"> will be carried out in DEMO to assess irradiation effects.</w:t>
      </w:r>
    </w:p>
    <w:p w:rsidR="00356683" w:rsidRPr="00463A40" w:rsidRDefault="00356683" w:rsidP="00D4442E">
      <w:pPr>
        <w:pStyle w:val="Heading2"/>
        <w:numPr>
          <w:ilvl w:val="0"/>
          <w:numId w:val="0"/>
        </w:numPr>
        <w:ind w:left="576" w:hanging="576"/>
      </w:pPr>
      <w:bookmarkStart w:id="19" w:name="_Toc468693998"/>
      <w:r w:rsidRPr="00463A40">
        <w:t>Other Sources of Information</w:t>
      </w:r>
      <w:bookmarkEnd w:id="19"/>
    </w:p>
    <w:p w:rsidR="00356683" w:rsidRPr="00463A40" w:rsidRDefault="00356683" w:rsidP="00463A40">
      <w:pPr>
        <w:numPr>
          <w:ilvl w:val="0"/>
          <w:numId w:val="24"/>
        </w:numPr>
        <w:spacing w:after="0"/>
      </w:pPr>
      <w:r w:rsidRPr="00463A40">
        <w:t>Standards:</w:t>
      </w:r>
    </w:p>
    <w:p w:rsidR="00356683" w:rsidRPr="00463A40" w:rsidRDefault="00356683" w:rsidP="00463A40">
      <w:pPr>
        <w:numPr>
          <w:ilvl w:val="1"/>
          <w:numId w:val="24"/>
        </w:numPr>
        <w:spacing w:after="0"/>
      </w:pPr>
      <w:r w:rsidRPr="00463A40">
        <w:t xml:space="preserve">‘BS EN 14324:2004, Brazing - Guidance on the application of brazed </w:t>
      </w:r>
      <w:proofErr w:type="gramStart"/>
      <w:r w:rsidRPr="00463A40">
        <w:t>joints’</w:t>
      </w:r>
      <w:r w:rsidR="00C83DA3">
        <w:rPr>
          <w:vertAlign w:val="superscript"/>
        </w:rPr>
        <w:t>[</w:t>
      </w:r>
      <w:proofErr w:type="gramEnd"/>
      <w:r w:rsidR="00C83DA3">
        <w:rPr>
          <w:vertAlign w:val="superscript"/>
        </w:rPr>
        <w:t>29</w:t>
      </w:r>
      <w:r w:rsidRPr="00463A40">
        <w:rPr>
          <w:vertAlign w:val="superscript"/>
        </w:rPr>
        <w:t>]</w:t>
      </w:r>
      <w:r w:rsidRPr="00463A40">
        <w:t xml:space="preserve"> is an extremely useful resource in the understanding of brazed joint manufacture and design. There is information on materials selection, surface finish, heat treatment, </w:t>
      </w:r>
      <w:proofErr w:type="spellStart"/>
      <w:r w:rsidRPr="00463A40">
        <w:t>inspectability</w:t>
      </w:r>
      <w:proofErr w:type="spellEnd"/>
      <w:r w:rsidRPr="00463A40">
        <w:t xml:space="preserve"> and brazing gap change at temperature. There are also diagrams that list recommended designs for application of filler material and high/low stress configurations that the SDC-IC references. </w:t>
      </w:r>
    </w:p>
    <w:p w:rsidR="00356683" w:rsidRPr="00463A40" w:rsidRDefault="00356683" w:rsidP="00356683">
      <w:pPr>
        <w:numPr>
          <w:ilvl w:val="1"/>
          <w:numId w:val="24"/>
        </w:numPr>
      </w:pPr>
      <w:r w:rsidRPr="00463A40">
        <w:t xml:space="preserve">Other EN, ISO and BSI standards have not yielded anywhere near as much useful information as BS EN 14324. Comparison of equivalent welding codes showed the level of vagueness and lack of knowledge that went into making the brazing standards. </w:t>
      </w:r>
    </w:p>
    <w:p w:rsidR="00356683" w:rsidRPr="00463A40" w:rsidRDefault="00356683" w:rsidP="00463A40">
      <w:pPr>
        <w:numPr>
          <w:ilvl w:val="0"/>
          <w:numId w:val="24"/>
        </w:numPr>
        <w:spacing w:after="0"/>
      </w:pPr>
      <w:r w:rsidRPr="00463A40">
        <w:t>Other codes:</w:t>
      </w:r>
    </w:p>
    <w:p w:rsidR="00356683" w:rsidRPr="00463A40" w:rsidRDefault="00356683" w:rsidP="00463A40">
      <w:pPr>
        <w:numPr>
          <w:ilvl w:val="1"/>
          <w:numId w:val="24"/>
        </w:numPr>
        <w:spacing w:after="0"/>
      </w:pPr>
      <w:r w:rsidRPr="00463A40">
        <w:t>The RCC-</w:t>
      </w:r>
      <w:proofErr w:type="spellStart"/>
      <w:r w:rsidRPr="00463A40">
        <w:t>MRx</w:t>
      </w:r>
      <w:proofErr w:type="spellEnd"/>
      <w:r w:rsidRPr="00463A40">
        <w:t xml:space="preserve"> Nuclear Design Code is the basis of the SDC-IC. It contains no dedicated section for analysis of brazed joints. Between two sections that mention brazing; ‘RB 4370 MECHANICAL ASSEMBLIES - BRAZED ASSEMBLIES’</w:t>
      </w:r>
      <w:r w:rsidR="00C83DA3">
        <w:rPr>
          <w:vertAlign w:val="superscript"/>
        </w:rPr>
        <w:t>[19</w:t>
      </w:r>
      <w:r w:rsidRPr="00463A40">
        <w:rPr>
          <w:vertAlign w:val="superscript"/>
        </w:rPr>
        <w:t>]</w:t>
      </w:r>
      <w:r w:rsidRPr="00463A40">
        <w:t xml:space="preserve"> and ‘RF 7300 BRAZED ASSEMBLIES’</w:t>
      </w:r>
      <w:r w:rsidRPr="00463A40">
        <w:rPr>
          <w:vertAlign w:val="superscript"/>
        </w:rPr>
        <w:t>[</w:t>
      </w:r>
      <w:r w:rsidR="00C83DA3">
        <w:rPr>
          <w:vertAlign w:val="superscript"/>
        </w:rPr>
        <w:t>20</w:t>
      </w:r>
      <w:r w:rsidRPr="00463A40">
        <w:rPr>
          <w:vertAlign w:val="superscript"/>
        </w:rPr>
        <w:t>]</w:t>
      </w:r>
      <w:r w:rsidRPr="00463A40">
        <w:t xml:space="preserve"> there is limited information, all which can be found in EN, ISO and BSI standards.</w:t>
      </w:r>
    </w:p>
    <w:p w:rsidR="00356683" w:rsidRPr="00463A40" w:rsidRDefault="00356683" w:rsidP="00356683">
      <w:pPr>
        <w:numPr>
          <w:ilvl w:val="1"/>
          <w:numId w:val="24"/>
        </w:numPr>
      </w:pPr>
      <w:r w:rsidRPr="00463A40">
        <w:t>The ASME III Code also mentions brazing, but the information is even more limited than in the RCC-</w:t>
      </w:r>
      <w:proofErr w:type="spellStart"/>
      <w:r w:rsidRPr="00463A40">
        <w:t>MRx</w:t>
      </w:r>
      <w:proofErr w:type="spellEnd"/>
      <w:r w:rsidRPr="00463A40">
        <w:t xml:space="preserve"> and there is again, no specific section by analysis of brazed </w:t>
      </w:r>
      <w:proofErr w:type="gramStart"/>
      <w:r w:rsidRPr="00463A40">
        <w:t>joints</w:t>
      </w:r>
      <w:r w:rsidRPr="00463A40">
        <w:rPr>
          <w:vertAlign w:val="superscript"/>
        </w:rPr>
        <w:t>[</w:t>
      </w:r>
      <w:proofErr w:type="gramEnd"/>
      <w:r w:rsidR="00C83DA3">
        <w:rPr>
          <w:vertAlign w:val="superscript"/>
        </w:rPr>
        <w:t>21</w:t>
      </w:r>
      <w:r w:rsidRPr="00463A40">
        <w:rPr>
          <w:vertAlign w:val="superscript"/>
        </w:rPr>
        <w:t>]</w:t>
      </w:r>
      <w:r w:rsidRPr="00463A40">
        <w:t>.</w:t>
      </w:r>
    </w:p>
    <w:p w:rsidR="00356683" w:rsidRPr="00463A40" w:rsidRDefault="00356683" w:rsidP="00463A40">
      <w:pPr>
        <w:numPr>
          <w:ilvl w:val="0"/>
          <w:numId w:val="24"/>
        </w:numPr>
        <w:spacing w:after="0"/>
      </w:pPr>
      <w:r w:rsidRPr="00463A40">
        <w:t>Industry:</w:t>
      </w:r>
    </w:p>
    <w:p w:rsidR="00356683" w:rsidRPr="00463A40" w:rsidRDefault="00356683" w:rsidP="00463A40">
      <w:pPr>
        <w:numPr>
          <w:ilvl w:val="1"/>
          <w:numId w:val="24"/>
        </w:numPr>
        <w:spacing w:after="0"/>
      </w:pPr>
      <w:r w:rsidRPr="00463A40">
        <w:t>The Welding Institute (TWI</w:t>
      </w:r>
      <w:proofErr w:type="gramStart"/>
      <w:r w:rsidRPr="00463A40">
        <w:t>)</w:t>
      </w:r>
      <w:r w:rsidR="00F30AA9">
        <w:rPr>
          <w:vertAlign w:val="superscript"/>
        </w:rPr>
        <w:t>[</w:t>
      </w:r>
      <w:proofErr w:type="gramEnd"/>
      <w:r w:rsidR="00F30AA9">
        <w:rPr>
          <w:vertAlign w:val="superscript"/>
        </w:rPr>
        <w:t>24</w:t>
      </w:r>
      <w:r w:rsidRPr="00463A40">
        <w:rPr>
          <w:vertAlign w:val="superscript"/>
        </w:rPr>
        <w:t>]</w:t>
      </w:r>
      <w:r w:rsidRPr="00463A40">
        <w:t xml:space="preserve"> is a consultancy and research organisation which the UKAEA is a member of. Contact was made via phone with the duty engineer and information was provided regarding the ‘hot-spot stress’ analysis technique. </w:t>
      </w:r>
    </w:p>
    <w:p w:rsidR="00356683" w:rsidRPr="00463A40" w:rsidRDefault="00356683" w:rsidP="00463A40">
      <w:pPr>
        <w:numPr>
          <w:ilvl w:val="1"/>
          <w:numId w:val="24"/>
        </w:numPr>
        <w:spacing w:after="0"/>
      </w:pPr>
      <w:r w:rsidRPr="00463A40">
        <w:t>ANSYS engineering analysis software was used in this work to assess the SDC-IC, brazed joints, hot-spot stress technique and an exhaustion of ductility technique. Contact was made with the ANSYS technical support team who advised on methods with which to model a brazed layer. Information regarding cohesive elements was obtained from this source.</w:t>
      </w:r>
    </w:p>
    <w:p w:rsidR="00356683" w:rsidRPr="00463A40" w:rsidRDefault="00356683" w:rsidP="00463A40">
      <w:pPr>
        <w:numPr>
          <w:ilvl w:val="1"/>
          <w:numId w:val="24"/>
        </w:numPr>
        <w:spacing w:after="0"/>
      </w:pPr>
      <w:r w:rsidRPr="00463A40">
        <w:t>Special Techniques Group, UKAEA</w:t>
      </w:r>
      <w:r w:rsidR="00BF2D91">
        <w:t xml:space="preserve">, have extensive practical experience in joining techniques such as brazing. </w:t>
      </w:r>
    </w:p>
    <w:p w:rsidR="00356683" w:rsidRPr="00463A40" w:rsidRDefault="00356683" w:rsidP="00356683">
      <w:pPr>
        <w:pStyle w:val="ListParagraph"/>
        <w:numPr>
          <w:ilvl w:val="1"/>
          <w:numId w:val="24"/>
        </w:numPr>
      </w:pPr>
      <w:r w:rsidRPr="00463A40">
        <w:t>Potential industry contacts that have not been approached are STFC as is the aerospace industry in general.</w:t>
      </w:r>
    </w:p>
    <w:p w:rsidR="00356683" w:rsidRDefault="00356683" w:rsidP="000450E1"/>
    <w:p w:rsidR="00463A40" w:rsidRDefault="00463A40" w:rsidP="000450E1"/>
    <w:p w:rsidR="00463A40" w:rsidRDefault="00463A40" w:rsidP="000450E1"/>
    <w:p w:rsidR="00D657C0" w:rsidRDefault="00D657C0" w:rsidP="000450E1"/>
    <w:p w:rsidR="00D657C0" w:rsidRDefault="00D657C0" w:rsidP="000450E1"/>
    <w:p w:rsidR="00D657C0" w:rsidRDefault="00D657C0" w:rsidP="000450E1"/>
    <w:p w:rsidR="000450E1" w:rsidRDefault="000450E1" w:rsidP="00B41A0C">
      <w:pPr>
        <w:pStyle w:val="Heading1"/>
      </w:pPr>
      <w:bookmarkStart w:id="20" w:name="_Toc468693999"/>
      <w:r>
        <w:t>Re</w:t>
      </w:r>
      <w:r w:rsidR="00464A0D">
        <w:t>commendations</w:t>
      </w:r>
      <w:bookmarkEnd w:id="20"/>
    </w:p>
    <w:p w:rsidR="007F5BEC" w:rsidRPr="007F5BEC" w:rsidRDefault="007F5BEC" w:rsidP="007F5BEC">
      <w:pPr>
        <w:pStyle w:val="Heading3"/>
        <w:numPr>
          <w:ilvl w:val="0"/>
          <w:numId w:val="0"/>
        </w:numPr>
        <w:ind w:left="720" w:hanging="720"/>
      </w:pPr>
      <w:bookmarkStart w:id="21" w:name="_Toc468694000"/>
      <w:r w:rsidRPr="007F5BEC">
        <w:t>Fabrication</w:t>
      </w:r>
      <w:bookmarkEnd w:id="21"/>
    </w:p>
    <w:p w:rsidR="007F5BEC" w:rsidRPr="007F5BEC" w:rsidRDefault="007F5BEC" w:rsidP="007F5BEC">
      <w:pPr>
        <w:rPr>
          <w:rFonts w:ascii="Calibri" w:eastAsia="Calibri" w:hAnsi="Calibri" w:cs="Times New Roman"/>
        </w:rPr>
      </w:pPr>
      <w:r w:rsidRPr="007F5BEC">
        <w:rPr>
          <w:rFonts w:ascii="Calibri" w:eastAsia="Calibri" w:hAnsi="Calibri" w:cs="Times New Roman"/>
        </w:rPr>
        <w:t>There is an obvious lack of information on brazed joints throughout the available literature and other resources when compared to a more mature technology such as welding. Should this not be the case, the recommendation would be to begin a testing campaign to validate, augment or replace current deign codes. However, more research is needed into different joint configurations and their manufacture:</w:t>
      </w:r>
    </w:p>
    <w:p w:rsidR="007F5BEC" w:rsidRPr="007F5BEC" w:rsidRDefault="007F5BEC" w:rsidP="007F5BEC">
      <w:pPr>
        <w:numPr>
          <w:ilvl w:val="0"/>
          <w:numId w:val="25"/>
        </w:numPr>
        <w:spacing w:after="0"/>
        <w:rPr>
          <w:rFonts w:ascii="Calibri" w:eastAsia="Calibri" w:hAnsi="Calibri" w:cs="Times New Roman"/>
        </w:rPr>
      </w:pPr>
      <w:r w:rsidRPr="007F5BEC">
        <w:rPr>
          <w:rFonts w:ascii="Calibri" w:eastAsia="Calibri" w:hAnsi="Calibri" w:cs="Times New Roman"/>
        </w:rPr>
        <w:t>Focus on parent materials relevant to PFCs (tungsten, copper and Eurofer).</w:t>
      </w:r>
    </w:p>
    <w:p w:rsidR="007F5BEC" w:rsidRPr="007F5BEC" w:rsidRDefault="007F5BEC" w:rsidP="007F5BEC">
      <w:pPr>
        <w:numPr>
          <w:ilvl w:val="0"/>
          <w:numId w:val="25"/>
        </w:numPr>
        <w:spacing w:after="0"/>
        <w:rPr>
          <w:rFonts w:ascii="Calibri" w:eastAsia="Calibri" w:hAnsi="Calibri" w:cs="Times New Roman"/>
        </w:rPr>
      </w:pPr>
      <w:r w:rsidRPr="007F5BEC">
        <w:rPr>
          <w:rFonts w:ascii="Calibri" w:eastAsia="Calibri" w:hAnsi="Calibri" w:cs="Times New Roman"/>
        </w:rPr>
        <w:t xml:space="preserve">Review available filler material options in the literature. </w:t>
      </w:r>
    </w:p>
    <w:p w:rsidR="007F5BEC" w:rsidRPr="007F5BEC" w:rsidRDefault="007F5BEC" w:rsidP="007F5BEC">
      <w:pPr>
        <w:numPr>
          <w:ilvl w:val="0"/>
          <w:numId w:val="25"/>
        </w:numPr>
        <w:spacing w:after="0"/>
        <w:rPr>
          <w:rFonts w:ascii="Calibri" w:eastAsia="Calibri" w:hAnsi="Calibri" w:cs="Times New Roman"/>
        </w:rPr>
      </w:pPr>
      <w:r w:rsidRPr="007F5BEC">
        <w:rPr>
          <w:rFonts w:ascii="Calibri" w:eastAsia="Calibri" w:hAnsi="Calibri" w:cs="Times New Roman"/>
        </w:rPr>
        <w:t>Create brazed samples with chosen filler and parent material combinations, with the aim of obtaining consistently reliable wetting of joint.</w:t>
      </w:r>
    </w:p>
    <w:p w:rsidR="007F5BEC" w:rsidRPr="007F5BEC" w:rsidRDefault="007F5BEC" w:rsidP="007F5BEC">
      <w:pPr>
        <w:numPr>
          <w:ilvl w:val="1"/>
          <w:numId w:val="25"/>
        </w:numPr>
        <w:spacing w:after="0"/>
        <w:rPr>
          <w:rFonts w:ascii="Calibri" w:eastAsia="Calibri" w:hAnsi="Calibri" w:cs="Times New Roman"/>
        </w:rPr>
      </w:pPr>
      <w:r w:rsidRPr="007F5BEC">
        <w:rPr>
          <w:rFonts w:ascii="Calibri" w:eastAsia="Calibri" w:hAnsi="Calibri" w:cs="Times New Roman"/>
        </w:rPr>
        <w:t xml:space="preserve">SEM and </w:t>
      </w:r>
      <w:proofErr w:type="spellStart"/>
      <w:r w:rsidRPr="007F5BEC">
        <w:rPr>
          <w:rFonts w:ascii="Calibri" w:eastAsia="Calibri" w:hAnsi="Calibri" w:cs="Times New Roman"/>
        </w:rPr>
        <w:t>nanoindenter</w:t>
      </w:r>
      <w:proofErr w:type="spellEnd"/>
      <w:r w:rsidRPr="007F5BEC">
        <w:rPr>
          <w:rFonts w:ascii="Calibri" w:eastAsia="Calibri" w:hAnsi="Calibri" w:cs="Times New Roman"/>
        </w:rPr>
        <w:t xml:space="preserve"> tests may be needed to assess the quality of the braze layer and any microstructural changes. </w:t>
      </w:r>
    </w:p>
    <w:p w:rsidR="007F5BEC" w:rsidRPr="007F5BEC" w:rsidRDefault="007F5BEC" w:rsidP="007F5BEC">
      <w:pPr>
        <w:numPr>
          <w:ilvl w:val="0"/>
          <w:numId w:val="25"/>
        </w:numPr>
        <w:rPr>
          <w:rFonts w:ascii="Calibri" w:eastAsia="Calibri" w:hAnsi="Calibri" w:cs="Times New Roman"/>
        </w:rPr>
      </w:pPr>
      <w:r w:rsidRPr="007F5BEC">
        <w:rPr>
          <w:rFonts w:ascii="Calibri" w:eastAsia="Calibri" w:hAnsi="Calibri" w:cs="Times New Roman"/>
        </w:rPr>
        <w:t>Samples for testing programme to be created as per relevant standards.</w:t>
      </w:r>
    </w:p>
    <w:p w:rsidR="007F5BEC" w:rsidRPr="007F5BEC" w:rsidRDefault="007F5BEC" w:rsidP="007F5BEC">
      <w:pPr>
        <w:pStyle w:val="Heading3"/>
        <w:numPr>
          <w:ilvl w:val="0"/>
          <w:numId w:val="0"/>
        </w:numPr>
        <w:ind w:left="720" w:hanging="720"/>
      </w:pPr>
      <w:bookmarkStart w:id="22" w:name="_Toc468694001"/>
      <w:r w:rsidRPr="007F5BEC">
        <w:t>Testing</w:t>
      </w:r>
      <w:bookmarkEnd w:id="22"/>
    </w:p>
    <w:p w:rsidR="007F5BEC" w:rsidRPr="007F5BEC" w:rsidRDefault="007F5BEC" w:rsidP="007F5BEC">
      <w:pPr>
        <w:rPr>
          <w:rFonts w:ascii="Calibri" w:eastAsia="MS Mincho" w:hAnsi="Calibri" w:cs="Times New Roman"/>
        </w:rPr>
      </w:pPr>
      <w:r w:rsidRPr="007F5BEC">
        <w:rPr>
          <w:rFonts w:ascii="Calibri" w:eastAsia="MS Mincho" w:hAnsi="Calibri" w:cs="Times New Roman"/>
        </w:rPr>
        <w:t>Samples will be required for the following tests:</w:t>
      </w:r>
    </w:p>
    <w:p w:rsidR="007F5BEC" w:rsidRPr="007F5BEC" w:rsidRDefault="007F5BEC" w:rsidP="007F5BEC">
      <w:pPr>
        <w:numPr>
          <w:ilvl w:val="0"/>
          <w:numId w:val="26"/>
        </w:numPr>
        <w:spacing w:after="0"/>
        <w:rPr>
          <w:rFonts w:ascii="Calibri" w:eastAsia="MS Mincho" w:hAnsi="Calibri" w:cs="Times New Roman"/>
        </w:rPr>
      </w:pPr>
      <w:r w:rsidRPr="007F5BEC">
        <w:rPr>
          <w:rFonts w:ascii="Calibri" w:eastAsia="MS Mincho" w:hAnsi="Calibri" w:cs="Times New Roman"/>
        </w:rPr>
        <w:t>X-ray or neutron diffraction to study residual stresses at the joint.</w:t>
      </w:r>
    </w:p>
    <w:p w:rsidR="007F5BEC" w:rsidRPr="007F5BEC" w:rsidRDefault="007F5BEC" w:rsidP="007F5BEC">
      <w:pPr>
        <w:numPr>
          <w:ilvl w:val="0"/>
          <w:numId w:val="26"/>
        </w:numPr>
        <w:spacing w:after="0"/>
        <w:rPr>
          <w:rFonts w:ascii="Calibri" w:eastAsia="MS Mincho" w:hAnsi="Calibri" w:cs="Times New Roman"/>
        </w:rPr>
      </w:pPr>
      <w:r w:rsidRPr="007F5BEC">
        <w:rPr>
          <w:rFonts w:ascii="Calibri" w:eastAsia="MS Mincho" w:hAnsi="Calibri" w:cs="Times New Roman"/>
        </w:rPr>
        <w:t>Creation of experimental curves:</w:t>
      </w:r>
    </w:p>
    <w:p w:rsidR="007F5BEC" w:rsidRPr="007F5BEC" w:rsidRDefault="007F5BEC" w:rsidP="007F5BEC">
      <w:pPr>
        <w:numPr>
          <w:ilvl w:val="1"/>
          <w:numId w:val="26"/>
        </w:numPr>
        <w:spacing w:after="0"/>
        <w:rPr>
          <w:rFonts w:ascii="Calibri" w:eastAsia="Calibri" w:hAnsi="Calibri" w:cs="Times New Roman"/>
        </w:rPr>
      </w:pPr>
      <w:r w:rsidRPr="007F5BEC">
        <w:rPr>
          <w:rFonts w:ascii="Calibri" w:eastAsia="Calibri" w:hAnsi="Calibri" w:cs="Times New Roman"/>
        </w:rPr>
        <w:t>Thermal and mechanical cycling tests to assess fatigue</w:t>
      </w:r>
    </w:p>
    <w:p w:rsidR="007F5BEC" w:rsidRPr="007F5BEC" w:rsidRDefault="007F5BEC" w:rsidP="007F5BEC">
      <w:pPr>
        <w:numPr>
          <w:ilvl w:val="1"/>
          <w:numId w:val="26"/>
        </w:numPr>
        <w:spacing w:after="0"/>
        <w:rPr>
          <w:rFonts w:ascii="Calibri" w:eastAsia="Calibri" w:hAnsi="Calibri" w:cs="Times New Roman"/>
        </w:rPr>
      </w:pPr>
      <w:r w:rsidRPr="007F5BEC">
        <w:rPr>
          <w:rFonts w:ascii="Calibri" w:eastAsia="Calibri" w:hAnsi="Calibri" w:cs="Times New Roman"/>
        </w:rPr>
        <w:t>Tensile and shear monotonic tests.</w:t>
      </w:r>
    </w:p>
    <w:p w:rsidR="007F5BEC" w:rsidRPr="007F5BEC" w:rsidRDefault="007F5BEC" w:rsidP="007F5BEC">
      <w:pPr>
        <w:numPr>
          <w:ilvl w:val="1"/>
          <w:numId w:val="26"/>
        </w:numPr>
        <w:spacing w:after="0"/>
        <w:rPr>
          <w:rFonts w:ascii="Calibri" w:eastAsia="Calibri" w:hAnsi="Calibri" w:cs="Times New Roman"/>
        </w:rPr>
      </w:pPr>
      <w:r w:rsidRPr="007F5BEC">
        <w:rPr>
          <w:rFonts w:ascii="Calibri" w:eastAsia="Calibri" w:hAnsi="Calibri" w:cs="Times New Roman"/>
        </w:rPr>
        <w:t>Extrapolated 100,000 hour creep testing</w:t>
      </w:r>
    </w:p>
    <w:p w:rsidR="007F5BEC" w:rsidRPr="007F5BEC" w:rsidRDefault="007F5BEC" w:rsidP="007F5BEC">
      <w:pPr>
        <w:numPr>
          <w:ilvl w:val="0"/>
          <w:numId w:val="26"/>
        </w:numPr>
        <w:spacing w:after="0"/>
        <w:rPr>
          <w:rFonts w:ascii="Calibri" w:eastAsia="MS Mincho" w:hAnsi="Calibri" w:cs="Times New Roman"/>
        </w:rPr>
      </w:pPr>
      <w:r w:rsidRPr="007F5BEC">
        <w:rPr>
          <w:rFonts w:ascii="Calibri" w:eastAsia="MS Mincho" w:hAnsi="Calibri" w:cs="Times New Roman"/>
        </w:rPr>
        <w:t>Furthermore, it is necessary to define failure criteria for joints:</w:t>
      </w:r>
    </w:p>
    <w:p w:rsidR="007F5BEC" w:rsidRPr="007F5BEC" w:rsidRDefault="007F5BEC" w:rsidP="007F5BEC">
      <w:pPr>
        <w:numPr>
          <w:ilvl w:val="2"/>
          <w:numId w:val="26"/>
        </w:numPr>
        <w:spacing w:after="0"/>
        <w:rPr>
          <w:rFonts w:ascii="Calibri" w:eastAsia="Calibri" w:hAnsi="Calibri" w:cs="Times New Roman"/>
        </w:rPr>
      </w:pPr>
      <w:r w:rsidRPr="007F5BEC">
        <w:rPr>
          <w:rFonts w:ascii="Calibri" w:eastAsia="Calibri" w:hAnsi="Calibri" w:cs="Times New Roman"/>
        </w:rPr>
        <w:t>Initiation</w:t>
      </w:r>
    </w:p>
    <w:p w:rsidR="007F5BEC" w:rsidRPr="007F5BEC" w:rsidRDefault="007F5BEC" w:rsidP="007F5BEC">
      <w:pPr>
        <w:numPr>
          <w:ilvl w:val="2"/>
          <w:numId w:val="26"/>
        </w:numPr>
        <w:spacing w:after="0"/>
        <w:rPr>
          <w:rFonts w:ascii="Calibri" w:eastAsia="Calibri" w:hAnsi="Calibri" w:cs="Times New Roman"/>
        </w:rPr>
      </w:pPr>
      <w:r w:rsidRPr="007F5BEC">
        <w:rPr>
          <w:rFonts w:ascii="Calibri" w:eastAsia="Calibri" w:hAnsi="Calibri" w:cs="Times New Roman"/>
        </w:rPr>
        <w:t>Propagation</w:t>
      </w:r>
    </w:p>
    <w:p w:rsidR="007F5BEC" w:rsidRPr="00F0043F" w:rsidRDefault="007F5BEC" w:rsidP="008D3643">
      <w:pPr>
        <w:numPr>
          <w:ilvl w:val="2"/>
          <w:numId w:val="26"/>
        </w:numPr>
        <w:spacing w:after="0"/>
        <w:rPr>
          <w:rFonts w:ascii="Calibri" w:eastAsia="MS Mincho" w:hAnsi="Calibri" w:cs="Times New Roman"/>
        </w:rPr>
      </w:pPr>
      <w:r w:rsidRPr="007F5BEC">
        <w:rPr>
          <w:rFonts w:ascii="Calibri" w:eastAsia="Calibri" w:hAnsi="Calibri" w:cs="Times New Roman"/>
        </w:rPr>
        <w:t>Delamination</w:t>
      </w:r>
    </w:p>
    <w:p w:rsidR="00F0043F" w:rsidRPr="00F0043F" w:rsidRDefault="00F0043F" w:rsidP="008D3643">
      <w:pPr>
        <w:numPr>
          <w:ilvl w:val="0"/>
          <w:numId w:val="26"/>
        </w:numPr>
        <w:spacing w:after="0"/>
        <w:rPr>
          <w:rFonts w:ascii="Calibri" w:eastAsia="MS Mincho" w:hAnsi="Calibri" w:cs="Times New Roman"/>
        </w:rPr>
      </w:pPr>
      <w:r>
        <w:rPr>
          <w:rFonts w:ascii="Calibri" w:eastAsia="Calibri" w:hAnsi="Calibri" w:cs="Times New Roman"/>
        </w:rPr>
        <w:t>Production of 5/10 year plan over the next year to properly define testing plan.</w:t>
      </w:r>
    </w:p>
    <w:p w:rsidR="00F0043F" w:rsidRPr="00F0043F" w:rsidRDefault="00F0043F" w:rsidP="008D3643">
      <w:pPr>
        <w:numPr>
          <w:ilvl w:val="1"/>
          <w:numId w:val="26"/>
        </w:numPr>
        <w:spacing w:after="0"/>
        <w:rPr>
          <w:rFonts w:ascii="Calibri" w:eastAsia="MS Mincho" w:hAnsi="Calibri" w:cs="Times New Roman"/>
        </w:rPr>
      </w:pPr>
      <w:r>
        <w:rPr>
          <w:rFonts w:ascii="Calibri" w:eastAsia="Calibri" w:hAnsi="Calibri" w:cs="Times New Roman"/>
        </w:rPr>
        <w:t xml:space="preserve">Phase 1 – </w:t>
      </w:r>
      <w:proofErr w:type="spellStart"/>
      <w:r>
        <w:rPr>
          <w:rFonts w:ascii="Calibri" w:eastAsia="Calibri" w:hAnsi="Calibri" w:cs="Times New Roman"/>
        </w:rPr>
        <w:t>Guinea</w:t>
      </w:r>
      <w:r w:rsidRPr="00F0043F">
        <w:rPr>
          <w:rFonts w:ascii="Calibri" w:eastAsia="Calibri" w:hAnsi="Calibri" w:cs="Times New Roman"/>
        </w:rPr>
        <w:t>pig</w:t>
      </w:r>
      <w:proofErr w:type="spellEnd"/>
      <w:r>
        <w:rPr>
          <w:rFonts w:ascii="Calibri" w:eastAsia="Calibri" w:hAnsi="Calibri" w:cs="Times New Roman"/>
        </w:rPr>
        <w:t xml:space="preserve"> braze</w:t>
      </w:r>
    </w:p>
    <w:p w:rsidR="00F0043F" w:rsidRPr="007F5BEC" w:rsidRDefault="00F0043F" w:rsidP="00F0043F">
      <w:pPr>
        <w:numPr>
          <w:ilvl w:val="1"/>
          <w:numId w:val="26"/>
        </w:numPr>
        <w:rPr>
          <w:rFonts w:ascii="Calibri" w:eastAsia="MS Mincho" w:hAnsi="Calibri" w:cs="Times New Roman"/>
        </w:rPr>
      </w:pPr>
      <w:r>
        <w:rPr>
          <w:rFonts w:ascii="Calibri" w:eastAsia="Calibri" w:hAnsi="Calibri" w:cs="Times New Roman"/>
        </w:rPr>
        <w:t>Phase 2 – Other brazes</w:t>
      </w:r>
    </w:p>
    <w:p w:rsidR="007F5BEC" w:rsidRPr="007F5BEC" w:rsidRDefault="007F5BEC" w:rsidP="007F5BEC">
      <w:pPr>
        <w:pStyle w:val="Heading3"/>
        <w:numPr>
          <w:ilvl w:val="0"/>
          <w:numId w:val="0"/>
        </w:numPr>
        <w:ind w:left="720" w:hanging="720"/>
      </w:pPr>
      <w:bookmarkStart w:id="23" w:name="_Toc468694002"/>
      <w:r w:rsidRPr="007F5BEC">
        <w:t>Analysis</w:t>
      </w:r>
      <w:bookmarkEnd w:id="23"/>
    </w:p>
    <w:p w:rsidR="007F5BEC" w:rsidRPr="007F5BEC" w:rsidRDefault="007F5BEC" w:rsidP="007F5BEC">
      <w:pPr>
        <w:numPr>
          <w:ilvl w:val="0"/>
          <w:numId w:val="21"/>
        </w:numPr>
        <w:spacing w:after="0"/>
        <w:rPr>
          <w:rFonts w:ascii="Calibri" w:eastAsia="Calibri" w:hAnsi="Calibri" w:cs="Times New Roman"/>
        </w:rPr>
      </w:pPr>
      <w:r w:rsidRPr="007F5BEC">
        <w:rPr>
          <w:rFonts w:ascii="Calibri" w:eastAsia="Calibri" w:hAnsi="Calibri" w:cs="Times New Roman"/>
        </w:rPr>
        <w:t>Study of stress state:</w:t>
      </w:r>
    </w:p>
    <w:p w:rsidR="007F5BEC" w:rsidRPr="007F5BEC" w:rsidRDefault="007F5BEC" w:rsidP="007F5BEC">
      <w:pPr>
        <w:numPr>
          <w:ilvl w:val="1"/>
          <w:numId w:val="21"/>
        </w:numPr>
        <w:spacing w:after="0"/>
        <w:rPr>
          <w:rFonts w:ascii="Calibri" w:eastAsia="Calibri" w:hAnsi="Calibri" w:cs="Times New Roman"/>
        </w:rPr>
      </w:pPr>
      <w:r w:rsidRPr="007F5BEC">
        <w:rPr>
          <w:rFonts w:ascii="Calibri" w:eastAsia="Calibri" w:hAnsi="Calibri" w:cs="Times New Roman"/>
        </w:rPr>
        <w:t>Further investigation of Hot-Spot technique.</w:t>
      </w:r>
    </w:p>
    <w:p w:rsidR="007F5BEC" w:rsidRPr="007F5BEC" w:rsidRDefault="007F5BEC" w:rsidP="007F5BEC">
      <w:pPr>
        <w:numPr>
          <w:ilvl w:val="0"/>
          <w:numId w:val="21"/>
        </w:numPr>
        <w:spacing w:after="0"/>
        <w:rPr>
          <w:rFonts w:ascii="Calibri" w:eastAsia="Calibri" w:hAnsi="Calibri" w:cs="Times New Roman"/>
        </w:rPr>
      </w:pPr>
      <w:r w:rsidRPr="007F5BEC">
        <w:rPr>
          <w:rFonts w:ascii="Calibri" w:eastAsia="Calibri" w:hAnsi="Calibri" w:cs="Times New Roman"/>
        </w:rPr>
        <w:t>New analysis techniques also under development in EDDI for individual damage mechanisms should be awaited upon and each should consider joint design given that it is often an issue. The philosophy of ‘the less joints the better’ has been suggested.</w:t>
      </w:r>
    </w:p>
    <w:p w:rsidR="007F5BEC" w:rsidRPr="007F5BEC" w:rsidRDefault="007F5BEC" w:rsidP="007F5BEC">
      <w:pPr>
        <w:numPr>
          <w:ilvl w:val="0"/>
          <w:numId w:val="21"/>
        </w:numPr>
        <w:spacing w:after="0"/>
        <w:rPr>
          <w:rFonts w:ascii="Calibri" w:eastAsia="Calibri" w:hAnsi="Calibri" w:cs="Times New Roman"/>
        </w:rPr>
      </w:pPr>
      <w:r w:rsidRPr="007F5BEC">
        <w:rPr>
          <w:rFonts w:ascii="Calibri" w:eastAsia="Calibri" w:hAnsi="Calibri" w:cs="Times New Roman"/>
        </w:rPr>
        <w:t xml:space="preserve">How to best model a brazed joint: </w:t>
      </w:r>
    </w:p>
    <w:p w:rsidR="007F5BEC" w:rsidRPr="007F5BEC" w:rsidRDefault="007F5BEC" w:rsidP="007F5BEC">
      <w:pPr>
        <w:numPr>
          <w:ilvl w:val="1"/>
          <w:numId w:val="21"/>
        </w:numPr>
        <w:spacing w:after="0"/>
        <w:rPr>
          <w:rFonts w:ascii="Calibri" w:eastAsia="Calibri" w:hAnsi="Calibri" w:cs="Times New Roman"/>
        </w:rPr>
      </w:pPr>
      <w:r w:rsidRPr="007F5BEC">
        <w:rPr>
          <w:rFonts w:ascii="Calibri" w:eastAsia="Calibri" w:hAnsi="Calibri" w:cs="Times New Roman"/>
        </w:rPr>
        <w:t>Elements types</w:t>
      </w:r>
    </w:p>
    <w:p w:rsidR="007F5BEC" w:rsidRPr="007F5BEC" w:rsidRDefault="007F5BEC" w:rsidP="007F5BEC">
      <w:pPr>
        <w:numPr>
          <w:ilvl w:val="1"/>
          <w:numId w:val="21"/>
        </w:numPr>
        <w:spacing w:after="0"/>
        <w:rPr>
          <w:rFonts w:ascii="Calibri" w:eastAsia="Calibri" w:hAnsi="Calibri" w:cs="Times New Roman"/>
        </w:rPr>
      </w:pPr>
      <w:r w:rsidRPr="007F5BEC">
        <w:rPr>
          <w:rFonts w:ascii="Calibri" w:eastAsia="Calibri" w:hAnsi="Calibri" w:cs="Times New Roman"/>
        </w:rPr>
        <w:t>Geometry</w:t>
      </w:r>
    </w:p>
    <w:p w:rsidR="007F5BEC" w:rsidRPr="007F5BEC" w:rsidRDefault="007F5BEC" w:rsidP="007F5BEC">
      <w:pPr>
        <w:numPr>
          <w:ilvl w:val="1"/>
          <w:numId w:val="21"/>
        </w:numPr>
        <w:rPr>
          <w:rFonts w:ascii="Calibri" w:eastAsia="Calibri" w:hAnsi="Calibri" w:cs="Times New Roman"/>
        </w:rPr>
      </w:pPr>
      <w:r w:rsidRPr="007F5BEC">
        <w:rPr>
          <w:rFonts w:ascii="Calibri" w:eastAsia="Calibri" w:hAnsi="Calibri" w:cs="Times New Roman"/>
        </w:rPr>
        <w:t>Where does the ‘joint region’ become the parent material and vice versa?</w:t>
      </w:r>
    </w:p>
    <w:p w:rsidR="007F5BEC" w:rsidRDefault="007F5BEC" w:rsidP="007F5BEC"/>
    <w:p w:rsidR="00464A0D" w:rsidRDefault="00464A0D" w:rsidP="00B41A0C">
      <w:pPr>
        <w:pStyle w:val="Heading1"/>
      </w:pPr>
      <w:bookmarkStart w:id="24" w:name="_Toc468694003"/>
      <w:r>
        <w:t>References</w:t>
      </w:r>
      <w:bookmarkEnd w:id="24"/>
    </w:p>
    <w:p w:rsidR="009F6CF8" w:rsidRDefault="009F6CF8" w:rsidP="009F6CF8">
      <w:r>
        <w:t>[1] Joint Rule Gap Analysis &amp; Development Proposal, R. Bamber, 2014, EDDI-1.3.1-02, EFDA D 2MDR76</w:t>
      </w:r>
    </w:p>
    <w:p w:rsidR="009F6CF8" w:rsidRPr="006F4263" w:rsidRDefault="009F6CF8" w:rsidP="009F6CF8">
      <w:pPr>
        <w:rPr>
          <w:rFonts w:eastAsia="Times New Roman"/>
          <w:color w:val="000000"/>
        </w:rPr>
      </w:pPr>
      <w:r>
        <w:t xml:space="preserve">[2] </w:t>
      </w:r>
      <w:r w:rsidRPr="00F859B3">
        <w:rPr>
          <w:rFonts w:eastAsia="Times New Roman"/>
          <w:color w:val="000000"/>
        </w:rPr>
        <w:t>The metallurgy, mechanics, modelling and assessment of dissimilar material brazed joints</w:t>
      </w:r>
      <w:r>
        <w:rPr>
          <w:rFonts w:eastAsia="Times New Roman"/>
          <w:color w:val="000000"/>
        </w:rPr>
        <w:t xml:space="preserve">, N. R. Hamilton, 2013, </w:t>
      </w:r>
      <w:r w:rsidRPr="006F4263">
        <w:rPr>
          <w:rFonts w:eastAsia="Times New Roman"/>
          <w:color w:val="000000"/>
        </w:rPr>
        <w:t>Journal of Nuclear Materials</w:t>
      </w:r>
      <w:r>
        <w:rPr>
          <w:rFonts w:eastAsia="Times New Roman"/>
          <w:color w:val="000000"/>
        </w:rPr>
        <w:t xml:space="preserve"> </w:t>
      </w:r>
      <w:r w:rsidRPr="006F4263">
        <w:rPr>
          <w:rFonts w:eastAsia="Times New Roman"/>
          <w:color w:val="000000"/>
        </w:rPr>
        <w:t xml:space="preserve">Vol 432 </w:t>
      </w:r>
      <w:proofErr w:type="spellStart"/>
      <w:r w:rsidRPr="006F4263">
        <w:rPr>
          <w:rFonts w:eastAsia="Times New Roman"/>
          <w:color w:val="000000"/>
        </w:rPr>
        <w:t>Pg</w:t>
      </w:r>
      <w:proofErr w:type="spellEnd"/>
      <w:r w:rsidRPr="006F4263">
        <w:rPr>
          <w:rFonts w:eastAsia="Times New Roman"/>
          <w:color w:val="000000"/>
        </w:rPr>
        <w:t xml:space="preserve"> 42-51</w:t>
      </w:r>
    </w:p>
    <w:p w:rsidR="009F6CF8" w:rsidRPr="006F4263" w:rsidRDefault="009F6CF8" w:rsidP="009F6CF8">
      <w:pPr>
        <w:rPr>
          <w:rFonts w:eastAsia="Times New Roman"/>
          <w:color w:val="000000"/>
        </w:rPr>
      </w:pPr>
      <w:r>
        <w:rPr>
          <w:rFonts w:eastAsia="Times New Roman"/>
          <w:color w:val="000000"/>
        </w:rPr>
        <w:t xml:space="preserve">[3] </w:t>
      </w:r>
      <w:r w:rsidRPr="006F4263">
        <w:rPr>
          <w:rFonts w:eastAsia="Times New Roman"/>
          <w:color w:val="000000"/>
        </w:rPr>
        <w:t>Development of brazing foils to join monocrystalline tungsten alloys with ODS-EUROFER steel</w:t>
      </w:r>
      <w:r>
        <w:rPr>
          <w:rFonts w:eastAsia="Times New Roman"/>
          <w:color w:val="000000"/>
        </w:rPr>
        <w:t xml:space="preserve">, </w:t>
      </w:r>
      <w:r w:rsidRPr="006F4263">
        <w:rPr>
          <w:rFonts w:eastAsia="Times New Roman"/>
          <w:color w:val="000000"/>
        </w:rPr>
        <w:t xml:space="preserve">B. A. </w:t>
      </w:r>
      <w:proofErr w:type="spellStart"/>
      <w:r w:rsidRPr="006F4263">
        <w:rPr>
          <w:rFonts w:eastAsia="Times New Roman"/>
          <w:color w:val="000000"/>
        </w:rPr>
        <w:t>Kalin</w:t>
      </w:r>
      <w:proofErr w:type="spellEnd"/>
      <w:r w:rsidRPr="006F4263">
        <w:rPr>
          <w:rFonts w:eastAsia="Times New Roman"/>
          <w:color w:val="000000"/>
        </w:rPr>
        <w:t xml:space="preserve"> et al</w:t>
      </w:r>
      <w:r>
        <w:rPr>
          <w:rFonts w:eastAsia="Times New Roman"/>
          <w:color w:val="000000"/>
        </w:rPr>
        <w:t xml:space="preserve">, 2007, </w:t>
      </w:r>
      <w:r w:rsidRPr="006F4263">
        <w:rPr>
          <w:rFonts w:eastAsia="Times New Roman"/>
          <w:color w:val="000000"/>
        </w:rPr>
        <w:t>Journal of Nuclear Materials</w:t>
      </w:r>
      <w:r>
        <w:rPr>
          <w:rFonts w:eastAsia="Times New Roman"/>
          <w:color w:val="000000"/>
        </w:rPr>
        <w:t xml:space="preserve"> </w:t>
      </w:r>
      <w:r w:rsidRPr="006F4263">
        <w:rPr>
          <w:rFonts w:eastAsia="Times New Roman"/>
          <w:color w:val="000000"/>
        </w:rPr>
        <w:t xml:space="preserve">Vol 367-370 </w:t>
      </w:r>
      <w:proofErr w:type="spellStart"/>
      <w:r w:rsidRPr="006F4263">
        <w:rPr>
          <w:rFonts w:eastAsia="Times New Roman"/>
          <w:color w:val="000000"/>
        </w:rPr>
        <w:t>Pg</w:t>
      </w:r>
      <w:proofErr w:type="spellEnd"/>
      <w:r w:rsidRPr="006F4263">
        <w:rPr>
          <w:rFonts w:eastAsia="Times New Roman"/>
          <w:color w:val="000000"/>
        </w:rPr>
        <w:t xml:space="preserve"> 1218-1222</w:t>
      </w:r>
    </w:p>
    <w:p w:rsidR="009F6CF8" w:rsidRPr="006F4263" w:rsidRDefault="009F6CF8" w:rsidP="009F6CF8">
      <w:pPr>
        <w:rPr>
          <w:rFonts w:eastAsia="Times New Roman"/>
          <w:color w:val="000000"/>
        </w:rPr>
      </w:pPr>
      <w:r>
        <w:rPr>
          <w:rFonts w:eastAsia="Times New Roman"/>
          <w:color w:val="000000"/>
        </w:rPr>
        <w:t xml:space="preserve">[4] </w:t>
      </w:r>
      <w:r w:rsidRPr="006F4263">
        <w:rPr>
          <w:rFonts w:eastAsia="Times New Roman"/>
          <w:color w:val="000000"/>
        </w:rPr>
        <w:t>Residual Stress Generation in Tungsten-Copper Brazed Joint Using Brazing Alloy</w:t>
      </w:r>
      <w:r>
        <w:rPr>
          <w:rFonts w:eastAsia="Times New Roman"/>
          <w:color w:val="000000"/>
        </w:rPr>
        <w:t xml:space="preserve">, </w:t>
      </w:r>
      <w:r w:rsidRPr="006F4263">
        <w:rPr>
          <w:rFonts w:eastAsia="Times New Roman"/>
          <w:color w:val="000000"/>
        </w:rPr>
        <w:t>D. Easton et al</w:t>
      </w:r>
      <w:r>
        <w:rPr>
          <w:rFonts w:eastAsia="Times New Roman"/>
          <w:color w:val="000000"/>
        </w:rPr>
        <w:t xml:space="preserve">, </w:t>
      </w:r>
      <w:r w:rsidRPr="006F4263">
        <w:rPr>
          <w:rFonts w:eastAsia="Times New Roman"/>
          <w:color w:val="000000"/>
        </w:rPr>
        <w:t>IEEE 26th Symposium on Fusion Engineering</w:t>
      </w:r>
    </w:p>
    <w:p w:rsidR="009F6CF8" w:rsidRPr="006F4263" w:rsidRDefault="009F6CF8" w:rsidP="009F6CF8">
      <w:pPr>
        <w:rPr>
          <w:rFonts w:eastAsia="Times New Roman"/>
          <w:color w:val="000000"/>
        </w:rPr>
      </w:pPr>
      <w:r>
        <w:rPr>
          <w:rFonts w:eastAsia="Times New Roman"/>
          <w:color w:val="000000"/>
        </w:rPr>
        <w:t xml:space="preserve">[5] </w:t>
      </w:r>
      <w:r w:rsidRPr="006F4263">
        <w:rPr>
          <w:rFonts w:eastAsia="Times New Roman"/>
          <w:color w:val="000000"/>
        </w:rPr>
        <w:t>Interfacial metallurgy study of brazed joints between tungsten and fusion related materials for divertor design</w:t>
      </w:r>
      <w:r>
        <w:rPr>
          <w:rFonts w:eastAsia="Times New Roman"/>
          <w:color w:val="000000"/>
        </w:rPr>
        <w:t xml:space="preserve">, </w:t>
      </w:r>
      <w:r w:rsidRPr="006F4263">
        <w:rPr>
          <w:rFonts w:eastAsia="Times New Roman"/>
          <w:color w:val="000000"/>
        </w:rPr>
        <w:t>Y. Zhang et al</w:t>
      </w:r>
      <w:r>
        <w:rPr>
          <w:rFonts w:eastAsia="Times New Roman"/>
          <w:color w:val="000000"/>
        </w:rPr>
        <w:t xml:space="preserve">, 2014, </w:t>
      </w:r>
      <w:r w:rsidRPr="006F4263">
        <w:rPr>
          <w:rFonts w:eastAsia="Times New Roman"/>
          <w:color w:val="000000"/>
        </w:rPr>
        <w:t>Journal of Nuclear Materials</w:t>
      </w:r>
      <w:r>
        <w:rPr>
          <w:rFonts w:eastAsia="Times New Roman"/>
          <w:color w:val="000000"/>
        </w:rPr>
        <w:t xml:space="preserve"> </w:t>
      </w:r>
      <w:r w:rsidRPr="006F4263">
        <w:rPr>
          <w:rFonts w:eastAsia="Times New Roman"/>
          <w:color w:val="000000"/>
        </w:rPr>
        <w:t xml:space="preserve">Vol 454 </w:t>
      </w:r>
      <w:proofErr w:type="spellStart"/>
      <w:r w:rsidRPr="006F4263">
        <w:rPr>
          <w:rFonts w:eastAsia="Times New Roman"/>
          <w:color w:val="000000"/>
        </w:rPr>
        <w:t>Pg</w:t>
      </w:r>
      <w:proofErr w:type="spellEnd"/>
      <w:r w:rsidRPr="006F4263">
        <w:rPr>
          <w:rFonts w:eastAsia="Times New Roman"/>
          <w:color w:val="000000"/>
        </w:rPr>
        <w:t xml:space="preserve"> 207-216</w:t>
      </w:r>
    </w:p>
    <w:p w:rsidR="009F6CF8" w:rsidRPr="006F4263" w:rsidRDefault="009F6CF8" w:rsidP="009F6CF8">
      <w:pPr>
        <w:rPr>
          <w:rFonts w:eastAsia="Times New Roman"/>
          <w:color w:val="000000"/>
        </w:rPr>
      </w:pPr>
      <w:r>
        <w:rPr>
          <w:rFonts w:eastAsia="Times New Roman"/>
          <w:color w:val="000000"/>
        </w:rPr>
        <w:t xml:space="preserve">[6] </w:t>
      </w:r>
      <w:r w:rsidRPr="006F4263">
        <w:rPr>
          <w:rFonts w:eastAsia="Times New Roman"/>
          <w:color w:val="000000"/>
        </w:rPr>
        <w:t>Brazing development and interfacial metallurgy study of tungsten and copper joints with eutectic gold copper brazing alloy</w:t>
      </w:r>
      <w:r>
        <w:rPr>
          <w:rFonts w:eastAsia="Times New Roman"/>
          <w:color w:val="000000"/>
        </w:rPr>
        <w:t xml:space="preserve">, </w:t>
      </w:r>
      <w:r w:rsidRPr="006F4263">
        <w:rPr>
          <w:rFonts w:eastAsia="Times New Roman"/>
          <w:color w:val="000000"/>
        </w:rPr>
        <w:t>D. Easton et al</w:t>
      </w:r>
      <w:r>
        <w:rPr>
          <w:rFonts w:eastAsia="Times New Roman"/>
          <w:color w:val="000000"/>
        </w:rPr>
        <w:t xml:space="preserve">, 2015, </w:t>
      </w:r>
      <w:r w:rsidRPr="006F4263">
        <w:rPr>
          <w:rFonts w:eastAsia="Times New Roman"/>
          <w:color w:val="000000"/>
        </w:rPr>
        <w:t>Fusion Engineering and Design</w:t>
      </w:r>
      <w:r>
        <w:rPr>
          <w:rFonts w:eastAsia="Times New Roman"/>
          <w:color w:val="000000"/>
        </w:rPr>
        <w:t xml:space="preserve"> </w:t>
      </w:r>
      <w:r w:rsidRPr="006F4263">
        <w:rPr>
          <w:rFonts w:eastAsia="Times New Roman"/>
          <w:color w:val="000000"/>
        </w:rPr>
        <w:t xml:space="preserve">Vol 98-99 </w:t>
      </w:r>
      <w:proofErr w:type="spellStart"/>
      <w:r w:rsidRPr="006F4263">
        <w:rPr>
          <w:rFonts w:eastAsia="Times New Roman"/>
          <w:color w:val="000000"/>
        </w:rPr>
        <w:t>Pg</w:t>
      </w:r>
      <w:proofErr w:type="spellEnd"/>
      <w:r w:rsidRPr="006F4263">
        <w:rPr>
          <w:rFonts w:eastAsia="Times New Roman"/>
          <w:color w:val="000000"/>
        </w:rPr>
        <w:t xml:space="preserve"> 1956-1959</w:t>
      </w:r>
    </w:p>
    <w:p w:rsidR="009F6CF8" w:rsidRPr="006F4263" w:rsidRDefault="009F6CF8" w:rsidP="009F6CF8">
      <w:pPr>
        <w:rPr>
          <w:rFonts w:eastAsia="Times New Roman"/>
          <w:color w:val="000000"/>
        </w:rPr>
      </w:pPr>
      <w:r>
        <w:rPr>
          <w:rFonts w:eastAsia="Times New Roman"/>
          <w:color w:val="000000"/>
        </w:rPr>
        <w:t xml:space="preserve">[7] </w:t>
      </w:r>
      <w:r w:rsidRPr="006F4263">
        <w:rPr>
          <w:rFonts w:eastAsia="Times New Roman"/>
          <w:color w:val="000000"/>
        </w:rPr>
        <w:t xml:space="preserve">Thermal </w:t>
      </w:r>
      <w:proofErr w:type="spellStart"/>
      <w:r w:rsidRPr="006F4263">
        <w:rPr>
          <w:rFonts w:eastAsia="Times New Roman"/>
          <w:color w:val="000000"/>
        </w:rPr>
        <w:t>Autofrettage</w:t>
      </w:r>
      <w:proofErr w:type="spellEnd"/>
      <w:r w:rsidRPr="006F4263">
        <w:rPr>
          <w:rFonts w:eastAsia="Times New Roman"/>
          <w:color w:val="000000"/>
        </w:rPr>
        <w:t xml:space="preserve"> of Dissimilar Material Brazed Joints</w:t>
      </w:r>
      <w:r>
        <w:rPr>
          <w:rFonts w:eastAsia="Times New Roman"/>
          <w:color w:val="000000"/>
        </w:rPr>
        <w:t xml:space="preserve">, </w:t>
      </w:r>
      <w:r w:rsidRPr="006F4263">
        <w:rPr>
          <w:rFonts w:eastAsia="Times New Roman"/>
          <w:color w:val="000000"/>
        </w:rPr>
        <w:t>N. Hamilton et al</w:t>
      </w:r>
      <w:r>
        <w:rPr>
          <w:rFonts w:eastAsia="Times New Roman"/>
          <w:color w:val="000000"/>
        </w:rPr>
        <w:t xml:space="preserve">, 2015, </w:t>
      </w:r>
      <w:r w:rsidRPr="006F4263">
        <w:rPr>
          <w:rFonts w:eastAsia="Times New Roman"/>
          <w:color w:val="000000"/>
        </w:rPr>
        <w:t>Materials and Design</w:t>
      </w:r>
      <w:r>
        <w:rPr>
          <w:rFonts w:eastAsia="Times New Roman"/>
          <w:color w:val="000000"/>
        </w:rPr>
        <w:t xml:space="preserve"> </w:t>
      </w:r>
      <w:r w:rsidRPr="006F4263">
        <w:rPr>
          <w:rFonts w:eastAsia="Times New Roman"/>
          <w:color w:val="000000"/>
        </w:rPr>
        <w:t xml:space="preserve">Vol 67 </w:t>
      </w:r>
      <w:proofErr w:type="spellStart"/>
      <w:r w:rsidRPr="006F4263">
        <w:rPr>
          <w:rFonts w:eastAsia="Times New Roman"/>
          <w:color w:val="000000"/>
        </w:rPr>
        <w:t>Pg</w:t>
      </w:r>
      <w:proofErr w:type="spellEnd"/>
      <w:r w:rsidRPr="006F4263">
        <w:rPr>
          <w:rFonts w:eastAsia="Times New Roman"/>
          <w:color w:val="000000"/>
        </w:rPr>
        <w:t xml:space="preserve"> 405-412</w:t>
      </w:r>
    </w:p>
    <w:p w:rsidR="009F6CF8" w:rsidRPr="006F4263" w:rsidRDefault="009F6CF8" w:rsidP="009F6CF8">
      <w:pPr>
        <w:rPr>
          <w:rFonts w:eastAsia="Times New Roman"/>
          <w:color w:val="000000"/>
        </w:rPr>
      </w:pPr>
      <w:r>
        <w:rPr>
          <w:rFonts w:eastAsia="Times New Roman"/>
          <w:color w:val="000000"/>
        </w:rPr>
        <w:t xml:space="preserve">[8] </w:t>
      </w:r>
      <w:r w:rsidRPr="006F4263">
        <w:rPr>
          <w:rFonts w:eastAsia="Times New Roman"/>
          <w:color w:val="000000"/>
        </w:rPr>
        <w:t>Development of rapidly quenched brazing foils to join tungsten alloys with ferritic steel</w:t>
      </w:r>
      <w:r>
        <w:rPr>
          <w:rFonts w:eastAsia="Times New Roman"/>
          <w:color w:val="000000"/>
        </w:rPr>
        <w:t xml:space="preserve">, </w:t>
      </w:r>
      <w:r w:rsidRPr="006F4263">
        <w:rPr>
          <w:rFonts w:eastAsia="Times New Roman"/>
          <w:color w:val="000000"/>
        </w:rPr>
        <w:t xml:space="preserve">B. A. </w:t>
      </w:r>
      <w:proofErr w:type="spellStart"/>
      <w:r w:rsidRPr="006F4263">
        <w:rPr>
          <w:rFonts w:eastAsia="Times New Roman"/>
          <w:color w:val="000000"/>
        </w:rPr>
        <w:t>Kalin</w:t>
      </w:r>
      <w:proofErr w:type="spellEnd"/>
      <w:r>
        <w:rPr>
          <w:rFonts w:eastAsia="Times New Roman"/>
          <w:color w:val="000000"/>
        </w:rPr>
        <w:t xml:space="preserve">, 2004, </w:t>
      </w:r>
      <w:r w:rsidRPr="006F4263">
        <w:rPr>
          <w:rFonts w:eastAsia="Times New Roman"/>
          <w:color w:val="000000"/>
        </w:rPr>
        <w:t>Journal of Nuclear Materials</w:t>
      </w:r>
      <w:r>
        <w:rPr>
          <w:rFonts w:eastAsia="Times New Roman"/>
          <w:color w:val="000000"/>
        </w:rPr>
        <w:t xml:space="preserve"> </w:t>
      </w:r>
      <w:r w:rsidRPr="006F4263">
        <w:rPr>
          <w:rFonts w:eastAsia="Times New Roman"/>
          <w:color w:val="000000"/>
        </w:rPr>
        <w:t xml:space="preserve">Vol 329-333 </w:t>
      </w:r>
      <w:proofErr w:type="spellStart"/>
      <w:r w:rsidRPr="006F4263">
        <w:rPr>
          <w:rFonts w:eastAsia="Times New Roman"/>
          <w:color w:val="000000"/>
        </w:rPr>
        <w:t>Pg</w:t>
      </w:r>
      <w:proofErr w:type="spellEnd"/>
      <w:r w:rsidRPr="006F4263">
        <w:rPr>
          <w:rFonts w:eastAsia="Times New Roman"/>
          <w:color w:val="000000"/>
        </w:rPr>
        <w:t xml:space="preserve"> 1544-1548</w:t>
      </w:r>
    </w:p>
    <w:p w:rsidR="009F6CF8" w:rsidRPr="006F4263" w:rsidRDefault="009F6CF8" w:rsidP="009F6CF8">
      <w:pPr>
        <w:rPr>
          <w:rFonts w:eastAsia="Times New Roman"/>
          <w:color w:val="000000"/>
        </w:rPr>
      </w:pPr>
      <w:r>
        <w:rPr>
          <w:rFonts w:eastAsia="Times New Roman"/>
          <w:color w:val="000000"/>
        </w:rPr>
        <w:t xml:space="preserve">[9] </w:t>
      </w:r>
      <w:r w:rsidRPr="006F4263">
        <w:rPr>
          <w:rFonts w:eastAsia="Times New Roman"/>
          <w:color w:val="000000"/>
        </w:rPr>
        <w:t xml:space="preserve">Mechanical characterization and </w:t>
      </w:r>
      <w:proofErr w:type="spellStart"/>
      <w:r w:rsidRPr="006F4263">
        <w:rPr>
          <w:rFonts w:eastAsia="Times New Roman"/>
          <w:color w:val="000000"/>
        </w:rPr>
        <w:t>modeling</w:t>
      </w:r>
      <w:proofErr w:type="spellEnd"/>
      <w:r w:rsidRPr="006F4263">
        <w:rPr>
          <w:rFonts w:eastAsia="Times New Roman"/>
          <w:color w:val="000000"/>
        </w:rPr>
        <w:t xml:space="preserve"> of brazed EUROFER-tungsten-joints</w:t>
      </w:r>
      <w:r>
        <w:rPr>
          <w:rFonts w:eastAsia="Times New Roman"/>
          <w:color w:val="000000"/>
        </w:rPr>
        <w:t xml:space="preserve">, </w:t>
      </w:r>
      <w:r w:rsidRPr="006F4263">
        <w:rPr>
          <w:rFonts w:eastAsia="Times New Roman"/>
          <w:color w:val="000000"/>
        </w:rPr>
        <w:t xml:space="preserve">T. </w:t>
      </w:r>
      <w:proofErr w:type="spellStart"/>
      <w:r w:rsidRPr="006F4263">
        <w:rPr>
          <w:rFonts w:eastAsia="Times New Roman"/>
          <w:color w:val="000000"/>
        </w:rPr>
        <w:t>Chehtov</w:t>
      </w:r>
      <w:proofErr w:type="spellEnd"/>
      <w:r w:rsidRPr="006F4263">
        <w:rPr>
          <w:rFonts w:eastAsia="Times New Roman"/>
          <w:color w:val="000000"/>
        </w:rPr>
        <w:t xml:space="preserve"> et al</w:t>
      </w:r>
      <w:r>
        <w:rPr>
          <w:rFonts w:eastAsia="Times New Roman"/>
          <w:color w:val="000000"/>
        </w:rPr>
        <w:t xml:space="preserve">, 2007, </w:t>
      </w:r>
      <w:r w:rsidRPr="006F4263">
        <w:rPr>
          <w:rFonts w:eastAsia="Times New Roman"/>
          <w:color w:val="000000"/>
        </w:rPr>
        <w:t>Journal of Nuclear Materials</w:t>
      </w:r>
      <w:r>
        <w:rPr>
          <w:rFonts w:eastAsia="Times New Roman"/>
          <w:color w:val="000000"/>
        </w:rPr>
        <w:t xml:space="preserve"> </w:t>
      </w:r>
      <w:r w:rsidRPr="006F4263">
        <w:rPr>
          <w:rFonts w:eastAsia="Times New Roman"/>
          <w:color w:val="000000"/>
        </w:rPr>
        <w:t>Vol 367-370 1228-1232</w:t>
      </w:r>
    </w:p>
    <w:p w:rsidR="009F6CF8" w:rsidRPr="00360407" w:rsidRDefault="009F6CF8" w:rsidP="009F6CF8">
      <w:pPr>
        <w:rPr>
          <w:rFonts w:eastAsia="Times New Roman"/>
          <w:color w:val="000000"/>
        </w:rPr>
      </w:pPr>
      <w:r>
        <w:rPr>
          <w:rFonts w:eastAsia="Times New Roman"/>
          <w:color w:val="000000"/>
        </w:rPr>
        <w:t xml:space="preserve">[10] </w:t>
      </w:r>
      <w:r w:rsidRPr="006F4263">
        <w:rPr>
          <w:rFonts w:eastAsia="Times New Roman"/>
          <w:color w:val="000000"/>
        </w:rPr>
        <w:t>High heat flux test of tungsten brazed mock-ups developed for KSTAR divertor</w:t>
      </w:r>
      <w:r>
        <w:rPr>
          <w:rFonts w:eastAsia="Times New Roman"/>
          <w:color w:val="000000"/>
        </w:rPr>
        <w:t xml:space="preserve">, </w:t>
      </w:r>
      <w:r w:rsidRPr="006F4263">
        <w:rPr>
          <w:rFonts w:eastAsia="Times New Roman"/>
          <w:color w:val="000000"/>
        </w:rPr>
        <w:t>J. H. Song et al</w:t>
      </w:r>
      <w:r>
        <w:rPr>
          <w:rFonts w:eastAsia="Times New Roman"/>
          <w:color w:val="000000"/>
        </w:rPr>
        <w:t xml:space="preserve">, 2016, </w:t>
      </w:r>
      <w:r w:rsidRPr="00360407">
        <w:rPr>
          <w:rFonts w:eastAsia="Times New Roman"/>
          <w:color w:val="000000"/>
        </w:rPr>
        <w:t>Fusion Engineering and Design</w:t>
      </w:r>
      <w:r>
        <w:rPr>
          <w:rFonts w:eastAsia="Times New Roman"/>
          <w:color w:val="000000"/>
        </w:rPr>
        <w:t xml:space="preserve"> </w:t>
      </w:r>
      <w:r w:rsidRPr="00360407">
        <w:rPr>
          <w:rFonts w:eastAsia="Times New Roman"/>
          <w:color w:val="000000"/>
        </w:rPr>
        <w:t xml:space="preserve">Vol 109-111 </w:t>
      </w:r>
      <w:proofErr w:type="spellStart"/>
      <w:r w:rsidRPr="00360407">
        <w:rPr>
          <w:rFonts w:eastAsia="Times New Roman"/>
          <w:color w:val="000000"/>
        </w:rPr>
        <w:t>Pg</w:t>
      </w:r>
      <w:proofErr w:type="spellEnd"/>
      <w:r w:rsidRPr="00360407">
        <w:rPr>
          <w:rFonts w:eastAsia="Times New Roman"/>
          <w:color w:val="000000"/>
        </w:rPr>
        <w:t xml:space="preserve"> 78-81</w:t>
      </w:r>
    </w:p>
    <w:p w:rsidR="009F6CF8" w:rsidRPr="00360407" w:rsidRDefault="009F6CF8" w:rsidP="009F6CF8">
      <w:pPr>
        <w:rPr>
          <w:rFonts w:eastAsia="Times New Roman"/>
          <w:color w:val="000000"/>
        </w:rPr>
      </w:pPr>
      <w:r>
        <w:rPr>
          <w:rFonts w:eastAsia="Times New Roman"/>
          <w:color w:val="000000"/>
        </w:rPr>
        <w:t xml:space="preserve">[11] </w:t>
      </w:r>
      <w:r w:rsidRPr="00360407">
        <w:rPr>
          <w:rFonts w:eastAsia="Times New Roman"/>
          <w:color w:val="000000"/>
        </w:rPr>
        <w:t>Toward tungst</w:t>
      </w:r>
      <w:r>
        <w:rPr>
          <w:rFonts w:eastAsia="Times New Roman"/>
          <w:color w:val="000000"/>
        </w:rPr>
        <w:t>en plasma-facing components in KSTAR: R</w:t>
      </w:r>
      <w:r w:rsidRPr="00360407">
        <w:rPr>
          <w:rFonts w:eastAsia="Times New Roman"/>
          <w:color w:val="000000"/>
        </w:rPr>
        <w:t>esearch on plasma-metal wall interaction</w:t>
      </w:r>
      <w:r>
        <w:rPr>
          <w:rFonts w:eastAsia="Times New Roman"/>
          <w:color w:val="000000"/>
        </w:rPr>
        <w:t xml:space="preserve">, </w:t>
      </w:r>
      <w:r w:rsidRPr="00360407">
        <w:rPr>
          <w:rFonts w:eastAsia="Times New Roman"/>
          <w:color w:val="000000"/>
        </w:rPr>
        <w:t>S. H. Hong et al</w:t>
      </w:r>
      <w:r>
        <w:rPr>
          <w:rFonts w:eastAsia="Times New Roman"/>
          <w:color w:val="000000"/>
        </w:rPr>
        <w:t xml:space="preserve">, 2015, </w:t>
      </w:r>
      <w:r w:rsidRPr="00360407">
        <w:rPr>
          <w:rFonts w:eastAsia="Times New Roman"/>
          <w:color w:val="000000"/>
        </w:rPr>
        <w:t>Fusion Science and Technology</w:t>
      </w:r>
      <w:r>
        <w:rPr>
          <w:rFonts w:eastAsia="Times New Roman"/>
          <w:color w:val="000000"/>
        </w:rPr>
        <w:t xml:space="preserve"> </w:t>
      </w:r>
      <w:r w:rsidRPr="00360407">
        <w:rPr>
          <w:rFonts w:eastAsia="Times New Roman"/>
          <w:color w:val="000000"/>
        </w:rPr>
        <w:t xml:space="preserve">Vol 68 </w:t>
      </w:r>
      <w:proofErr w:type="spellStart"/>
      <w:r w:rsidRPr="00360407">
        <w:rPr>
          <w:rFonts w:eastAsia="Times New Roman"/>
          <w:color w:val="000000"/>
        </w:rPr>
        <w:t>Pg</w:t>
      </w:r>
      <w:proofErr w:type="spellEnd"/>
      <w:r w:rsidRPr="00360407">
        <w:rPr>
          <w:rFonts w:eastAsia="Times New Roman"/>
          <w:color w:val="000000"/>
        </w:rPr>
        <w:t xml:space="preserve"> 36-43</w:t>
      </w:r>
    </w:p>
    <w:p w:rsidR="009F6CF8" w:rsidRPr="00360407" w:rsidRDefault="009F6CF8" w:rsidP="009F6CF8">
      <w:pPr>
        <w:rPr>
          <w:rFonts w:eastAsia="Times New Roman"/>
          <w:color w:val="000000"/>
        </w:rPr>
      </w:pPr>
      <w:r>
        <w:rPr>
          <w:rFonts w:eastAsia="Times New Roman"/>
          <w:color w:val="000000"/>
        </w:rPr>
        <w:t xml:space="preserve">[12] </w:t>
      </w:r>
      <w:r w:rsidRPr="00360407">
        <w:rPr>
          <w:rFonts w:eastAsia="Times New Roman"/>
          <w:color w:val="000000"/>
        </w:rPr>
        <w:t>High heat flux performance of neutron irradiated plasma facing components</w:t>
      </w:r>
      <w:r>
        <w:rPr>
          <w:rFonts w:eastAsia="Times New Roman"/>
          <w:color w:val="000000"/>
        </w:rPr>
        <w:t xml:space="preserve">, </w:t>
      </w:r>
      <w:r w:rsidRPr="00360407">
        <w:rPr>
          <w:rFonts w:eastAsia="Times New Roman"/>
          <w:color w:val="000000"/>
        </w:rPr>
        <w:t xml:space="preserve">M. </w:t>
      </w:r>
      <w:proofErr w:type="spellStart"/>
      <w:r w:rsidRPr="00360407">
        <w:rPr>
          <w:rFonts w:eastAsia="Times New Roman"/>
          <w:color w:val="000000"/>
        </w:rPr>
        <w:t>Rodig</w:t>
      </w:r>
      <w:proofErr w:type="spellEnd"/>
      <w:r w:rsidRPr="00360407">
        <w:rPr>
          <w:rFonts w:eastAsia="Times New Roman"/>
          <w:color w:val="000000"/>
        </w:rPr>
        <w:t xml:space="preserve"> et al</w:t>
      </w:r>
      <w:r>
        <w:rPr>
          <w:rFonts w:eastAsia="Times New Roman"/>
          <w:color w:val="000000"/>
        </w:rPr>
        <w:t xml:space="preserve">, 2002, </w:t>
      </w:r>
      <w:r w:rsidRPr="00360407">
        <w:rPr>
          <w:rFonts w:eastAsia="Times New Roman"/>
          <w:color w:val="000000"/>
        </w:rPr>
        <w:t>Journal of Nuclear Materials</w:t>
      </w:r>
      <w:r>
        <w:rPr>
          <w:rFonts w:eastAsia="Times New Roman"/>
          <w:color w:val="000000"/>
        </w:rPr>
        <w:t xml:space="preserve"> </w:t>
      </w:r>
      <w:r w:rsidRPr="00360407">
        <w:rPr>
          <w:rFonts w:eastAsia="Times New Roman"/>
          <w:color w:val="000000"/>
        </w:rPr>
        <w:t xml:space="preserve">Vol 307-311 </w:t>
      </w:r>
      <w:proofErr w:type="spellStart"/>
      <w:r w:rsidRPr="00360407">
        <w:rPr>
          <w:rFonts w:eastAsia="Times New Roman"/>
          <w:color w:val="000000"/>
        </w:rPr>
        <w:t>Pg</w:t>
      </w:r>
      <w:proofErr w:type="spellEnd"/>
      <w:r w:rsidRPr="00360407">
        <w:rPr>
          <w:rFonts w:eastAsia="Times New Roman"/>
          <w:color w:val="000000"/>
        </w:rPr>
        <w:t xml:space="preserve"> 53-59</w:t>
      </w:r>
    </w:p>
    <w:p w:rsidR="009F6CF8" w:rsidRPr="00360407" w:rsidRDefault="009F6CF8" w:rsidP="009F6CF8">
      <w:pPr>
        <w:rPr>
          <w:rFonts w:eastAsia="Times New Roman"/>
          <w:color w:val="000000"/>
        </w:rPr>
      </w:pPr>
      <w:r>
        <w:rPr>
          <w:rFonts w:eastAsia="Times New Roman"/>
          <w:color w:val="000000"/>
        </w:rPr>
        <w:t xml:space="preserve">[13] </w:t>
      </w:r>
      <w:r w:rsidRPr="00360407">
        <w:rPr>
          <w:rFonts w:eastAsia="Times New Roman"/>
          <w:color w:val="000000"/>
        </w:rPr>
        <w:t>Neutron-irradiation effects on high heat flux components – examination of plasma-facing materials and their joints</w:t>
      </w:r>
      <w:r>
        <w:rPr>
          <w:rFonts w:eastAsia="Times New Roman"/>
          <w:color w:val="000000"/>
        </w:rPr>
        <w:t xml:space="preserve">, </w:t>
      </w:r>
      <w:r w:rsidRPr="00360407">
        <w:rPr>
          <w:rFonts w:eastAsia="Times New Roman"/>
          <w:color w:val="000000"/>
        </w:rPr>
        <w:t xml:space="preserve">M. </w:t>
      </w:r>
      <w:proofErr w:type="spellStart"/>
      <w:r w:rsidRPr="00360407">
        <w:rPr>
          <w:rFonts w:eastAsia="Times New Roman"/>
          <w:color w:val="000000"/>
        </w:rPr>
        <w:t>Rodig</w:t>
      </w:r>
      <w:proofErr w:type="spellEnd"/>
      <w:r w:rsidRPr="00360407">
        <w:rPr>
          <w:rFonts w:eastAsia="Times New Roman"/>
          <w:color w:val="000000"/>
        </w:rPr>
        <w:t xml:space="preserve"> et al</w:t>
      </w:r>
      <w:r>
        <w:rPr>
          <w:rFonts w:eastAsia="Times New Roman"/>
          <w:color w:val="000000"/>
        </w:rPr>
        <w:t xml:space="preserve">, 2000, </w:t>
      </w:r>
      <w:r w:rsidRPr="00360407">
        <w:rPr>
          <w:rFonts w:eastAsia="Times New Roman"/>
          <w:color w:val="000000"/>
        </w:rPr>
        <w:t>Journal of Nuclear Materials</w:t>
      </w:r>
      <w:r>
        <w:rPr>
          <w:rFonts w:eastAsia="Times New Roman"/>
          <w:color w:val="000000"/>
        </w:rPr>
        <w:t xml:space="preserve"> </w:t>
      </w:r>
      <w:r w:rsidRPr="00360407">
        <w:rPr>
          <w:rFonts w:eastAsia="Times New Roman"/>
          <w:color w:val="000000"/>
        </w:rPr>
        <w:t xml:space="preserve">Vol 283-287 </w:t>
      </w:r>
      <w:proofErr w:type="spellStart"/>
      <w:r w:rsidRPr="00360407">
        <w:rPr>
          <w:rFonts w:eastAsia="Times New Roman"/>
          <w:color w:val="000000"/>
        </w:rPr>
        <w:t>Pg</w:t>
      </w:r>
      <w:proofErr w:type="spellEnd"/>
      <w:r w:rsidRPr="00360407">
        <w:rPr>
          <w:rFonts w:eastAsia="Times New Roman"/>
          <w:color w:val="000000"/>
        </w:rPr>
        <w:t xml:space="preserve"> 1161-1165</w:t>
      </w:r>
    </w:p>
    <w:p w:rsidR="009F6CF8" w:rsidRPr="00360407" w:rsidRDefault="009F6CF8" w:rsidP="009F6CF8">
      <w:pPr>
        <w:rPr>
          <w:rFonts w:eastAsia="Times New Roman"/>
          <w:color w:val="000000"/>
        </w:rPr>
      </w:pPr>
      <w:r>
        <w:rPr>
          <w:rFonts w:eastAsia="Times New Roman"/>
          <w:color w:val="000000"/>
        </w:rPr>
        <w:t xml:space="preserve">[14] </w:t>
      </w:r>
      <w:r w:rsidRPr="00360407">
        <w:rPr>
          <w:rFonts w:eastAsia="Times New Roman"/>
          <w:color w:val="000000"/>
        </w:rPr>
        <w:t>Joining of HHF materials applying electroplating technology</w:t>
      </w:r>
      <w:r>
        <w:rPr>
          <w:rFonts w:eastAsia="Times New Roman"/>
          <w:color w:val="000000"/>
        </w:rPr>
        <w:t xml:space="preserve">, </w:t>
      </w:r>
      <w:r w:rsidRPr="00360407">
        <w:rPr>
          <w:rFonts w:eastAsia="Times New Roman"/>
          <w:color w:val="000000"/>
        </w:rPr>
        <w:t>W. Krauss et al</w:t>
      </w:r>
      <w:r>
        <w:rPr>
          <w:rFonts w:eastAsia="Times New Roman"/>
          <w:color w:val="000000"/>
        </w:rPr>
        <w:t xml:space="preserve">, 2014, </w:t>
      </w:r>
      <w:r w:rsidRPr="00360407">
        <w:rPr>
          <w:rFonts w:eastAsia="Times New Roman"/>
          <w:color w:val="000000"/>
        </w:rPr>
        <w:t>Fusion Engineering and Design</w:t>
      </w:r>
      <w:r>
        <w:rPr>
          <w:rFonts w:eastAsia="Times New Roman"/>
          <w:color w:val="000000"/>
        </w:rPr>
        <w:t xml:space="preserve"> </w:t>
      </w:r>
      <w:r w:rsidRPr="00360407">
        <w:rPr>
          <w:rFonts w:eastAsia="Times New Roman"/>
          <w:color w:val="000000"/>
        </w:rPr>
        <w:t xml:space="preserve">Vol 8-9 </w:t>
      </w:r>
      <w:proofErr w:type="spellStart"/>
      <w:r w:rsidRPr="00360407">
        <w:rPr>
          <w:rFonts w:eastAsia="Times New Roman"/>
          <w:color w:val="000000"/>
        </w:rPr>
        <w:t>Pg</w:t>
      </w:r>
      <w:proofErr w:type="spellEnd"/>
      <w:r w:rsidRPr="00360407">
        <w:rPr>
          <w:rFonts w:eastAsia="Times New Roman"/>
          <w:color w:val="000000"/>
        </w:rPr>
        <w:t xml:space="preserve"> 1213-1218</w:t>
      </w:r>
    </w:p>
    <w:p w:rsidR="009F6CF8" w:rsidRPr="00360407" w:rsidRDefault="009F6CF8" w:rsidP="009F6CF8">
      <w:pPr>
        <w:rPr>
          <w:rFonts w:eastAsia="Times New Roman"/>
          <w:color w:val="000000"/>
        </w:rPr>
      </w:pPr>
      <w:r>
        <w:rPr>
          <w:rFonts w:eastAsia="Times New Roman"/>
          <w:color w:val="000000"/>
        </w:rPr>
        <w:t xml:space="preserve">[15] </w:t>
      </w:r>
      <w:r w:rsidRPr="00360407">
        <w:rPr>
          <w:rFonts w:eastAsia="Times New Roman"/>
          <w:color w:val="000000"/>
        </w:rPr>
        <w:t>Tungsten joining with copper alloy and its high heat load performance</w:t>
      </w:r>
      <w:r>
        <w:rPr>
          <w:rFonts w:eastAsia="Times New Roman"/>
          <w:color w:val="000000"/>
        </w:rPr>
        <w:t xml:space="preserve">, </w:t>
      </w:r>
      <w:r w:rsidRPr="00360407">
        <w:rPr>
          <w:rFonts w:eastAsia="Times New Roman"/>
          <w:color w:val="000000"/>
        </w:rPr>
        <w:t>X. Liu et al</w:t>
      </w:r>
      <w:r>
        <w:rPr>
          <w:rFonts w:eastAsia="Times New Roman"/>
          <w:color w:val="000000"/>
        </w:rPr>
        <w:t xml:space="preserve">, 2014, </w:t>
      </w:r>
      <w:r w:rsidRPr="00360407">
        <w:rPr>
          <w:rFonts w:eastAsia="Times New Roman"/>
          <w:color w:val="000000"/>
        </w:rPr>
        <w:t>Journal of Nuclear Materials</w:t>
      </w:r>
      <w:r>
        <w:rPr>
          <w:rFonts w:eastAsia="Times New Roman"/>
          <w:color w:val="000000"/>
        </w:rPr>
        <w:t xml:space="preserve"> </w:t>
      </w:r>
      <w:r w:rsidRPr="00360407">
        <w:rPr>
          <w:rFonts w:eastAsia="Times New Roman"/>
          <w:color w:val="000000"/>
        </w:rPr>
        <w:t xml:space="preserve">Vol 455 </w:t>
      </w:r>
      <w:proofErr w:type="spellStart"/>
      <w:r w:rsidRPr="00360407">
        <w:rPr>
          <w:rFonts w:eastAsia="Times New Roman"/>
          <w:color w:val="000000"/>
        </w:rPr>
        <w:t>Pg</w:t>
      </w:r>
      <w:proofErr w:type="spellEnd"/>
      <w:r w:rsidRPr="00360407">
        <w:rPr>
          <w:rFonts w:eastAsia="Times New Roman"/>
          <w:color w:val="000000"/>
        </w:rPr>
        <w:t xml:space="preserve"> 382-386</w:t>
      </w:r>
    </w:p>
    <w:p w:rsidR="009F6CF8" w:rsidRPr="00360407" w:rsidRDefault="009F6CF8" w:rsidP="009F6CF8">
      <w:pPr>
        <w:rPr>
          <w:rFonts w:eastAsia="Times New Roman"/>
          <w:color w:val="000000"/>
        </w:rPr>
      </w:pPr>
      <w:r>
        <w:rPr>
          <w:rFonts w:eastAsia="Times New Roman"/>
          <w:color w:val="000000"/>
        </w:rPr>
        <w:t xml:space="preserve">[16] </w:t>
      </w:r>
      <w:r w:rsidRPr="00360407">
        <w:rPr>
          <w:rFonts w:eastAsia="Times New Roman"/>
          <w:color w:val="000000"/>
        </w:rPr>
        <w:t xml:space="preserve">Mechanical characterization and </w:t>
      </w:r>
      <w:proofErr w:type="spellStart"/>
      <w:r w:rsidRPr="00360407">
        <w:rPr>
          <w:rFonts w:eastAsia="Times New Roman"/>
          <w:color w:val="000000"/>
        </w:rPr>
        <w:t>mod</w:t>
      </w:r>
      <w:r>
        <w:rPr>
          <w:rFonts w:eastAsia="Times New Roman"/>
          <w:color w:val="000000"/>
        </w:rPr>
        <w:t>eling</w:t>
      </w:r>
      <w:proofErr w:type="spellEnd"/>
      <w:r>
        <w:rPr>
          <w:rFonts w:eastAsia="Times New Roman"/>
          <w:color w:val="000000"/>
        </w:rPr>
        <w:t xml:space="preserve"> of brazed tungsten and </w:t>
      </w:r>
      <w:proofErr w:type="spellStart"/>
      <w:r>
        <w:rPr>
          <w:rFonts w:eastAsia="Times New Roman"/>
          <w:color w:val="000000"/>
        </w:rPr>
        <w:t>CuCr</w:t>
      </w:r>
      <w:r w:rsidRPr="00360407">
        <w:rPr>
          <w:rFonts w:eastAsia="Times New Roman"/>
          <w:color w:val="000000"/>
        </w:rPr>
        <w:t>Zr</w:t>
      </w:r>
      <w:proofErr w:type="spellEnd"/>
      <w:r w:rsidRPr="00360407">
        <w:rPr>
          <w:rFonts w:eastAsia="Times New Roman"/>
          <w:color w:val="000000"/>
        </w:rPr>
        <w:t xml:space="preserve"> alloy using stress relief interlayers</w:t>
      </w:r>
      <w:r>
        <w:rPr>
          <w:rFonts w:eastAsia="Times New Roman"/>
          <w:color w:val="000000"/>
        </w:rPr>
        <w:t xml:space="preserve">, </w:t>
      </w:r>
      <w:r w:rsidRPr="00360407">
        <w:rPr>
          <w:rFonts w:eastAsia="Times New Roman"/>
          <w:color w:val="000000"/>
        </w:rPr>
        <w:t>D. Qu et al</w:t>
      </w:r>
      <w:r>
        <w:rPr>
          <w:rFonts w:eastAsia="Times New Roman"/>
          <w:color w:val="000000"/>
        </w:rPr>
        <w:t xml:space="preserve">, 2014, </w:t>
      </w:r>
      <w:r w:rsidRPr="00360407">
        <w:rPr>
          <w:rFonts w:eastAsia="Times New Roman"/>
          <w:color w:val="000000"/>
        </w:rPr>
        <w:t>Journal of Nuclear Materials</w:t>
      </w:r>
      <w:r>
        <w:rPr>
          <w:rFonts w:eastAsia="Times New Roman"/>
          <w:color w:val="000000"/>
        </w:rPr>
        <w:t xml:space="preserve"> </w:t>
      </w:r>
      <w:r w:rsidRPr="00360407">
        <w:rPr>
          <w:rFonts w:eastAsia="Times New Roman"/>
          <w:color w:val="000000"/>
        </w:rPr>
        <w:t xml:space="preserve">Vol 455 </w:t>
      </w:r>
      <w:proofErr w:type="spellStart"/>
      <w:r w:rsidRPr="00360407">
        <w:rPr>
          <w:rFonts w:eastAsia="Times New Roman"/>
          <w:color w:val="000000"/>
        </w:rPr>
        <w:t>Pg</w:t>
      </w:r>
      <w:proofErr w:type="spellEnd"/>
      <w:r w:rsidRPr="00360407">
        <w:rPr>
          <w:rFonts w:eastAsia="Times New Roman"/>
          <w:color w:val="000000"/>
        </w:rPr>
        <w:t xml:space="preserve"> 130-133</w:t>
      </w:r>
    </w:p>
    <w:p w:rsidR="009F6CF8" w:rsidRPr="00360407" w:rsidRDefault="009F6CF8" w:rsidP="009F6CF8">
      <w:pPr>
        <w:rPr>
          <w:rFonts w:eastAsia="Times New Roman"/>
          <w:color w:val="000000"/>
        </w:rPr>
      </w:pPr>
      <w:r>
        <w:rPr>
          <w:rFonts w:eastAsia="Times New Roman"/>
          <w:color w:val="000000"/>
        </w:rPr>
        <w:lastRenderedPageBreak/>
        <w:t xml:space="preserve">[17] Structural Design Criteria for In-Vessel Components (SDC-IC), 2012, Version 3 </w:t>
      </w:r>
    </w:p>
    <w:p w:rsidR="009F6CF8" w:rsidRDefault="009F6CF8" w:rsidP="009F6CF8">
      <w:pPr>
        <w:rPr>
          <w:rFonts w:eastAsia="Times New Roman"/>
          <w:bCs/>
          <w:color w:val="000000"/>
        </w:rPr>
      </w:pPr>
      <w:r>
        <w:rPr>
          <w:rFonts w:eastAsia="Times New Roman"/>
          <w:color w:val="000000"/>
        </w:rPr>
        <w:t xml:space="preserve"> [18] SDC-IC </w:t>
      </w:r>
      <w:r w:rsidRPr="00CD2145">
        <w:rPr>
          <w:rFonts w:eastAsia="Times New Roman"/>
          <w:bCs/>
          <w:color w:val="000000"/>
        </w:rPr>
        <w:t>Appendix A, Materials Design Limit Data</w:t>
      </w:r>
      <w:r>
        <w:rPr>
          <w:rFonts w:eastAsia="Times New Roman"/>
          <w:bCs/>
          <w:color w:val="000000"/>
        </w:rPr>
        <w:t xml:space="preserve">, 2012, Version 3.2 </w:t>
      </w:r>
    </w:p>
    <w:p w:rsidR="00F01B19" w:rsidRDefault="00F01B19" w:rsidP="00F01B19">
      <w:r>
        <w:t>[19]</w:t>
      </w:r>
      <w:r w:rsidRPr="00334E92">
        <w:t xml:space="preserve"> </w:t>
      </w:r>
      <w:r>
        <w:t>RCC-</w:t>
      </w:r>
      <w:proofErr w:type="spellStart"/>
      <w:r>
        <w:t>MRx</w:t>
      </w:r>
      <w:proofErr w:type="spellEnd"/>
      <w:r>
        <w:t xml:space="preserve"> Code - </w:t>
      </w:r>
      <w:proofErr w:type="spellStart"/>
      <w:r>
        <w:t>Afcen</w:t>
      </w:r>
      <w:proofErr w:type="spellEnd"/>
      <w:r>
        <w:t xml:space="preserve"> – Subsection B Class N1</w:t>
      </w:r>
      <w:r>
        <w:rPr>
          <w:vertAlign w:val="subscript"/>
        </w:rPr>
        <w:t>Rx</w:t>
      </w:r>
      <w:r>
        <w:t xml:space="preserve"> Reactor Components its Auxiliary Systems and Supports - Section </w:t>
      </w:r>
      <w:r w:rsidRPr="00110BFC">
        <w:t>R</w:t>
      </w:r>
      <w:r>
        <w:t>B 4730</w:t>
      </w:r>
      <w:r w:rsidRPr="00110BFC">
        <w:t xml:space="preserve"> </w:t>
      </w:r>
      <w:r>
        <w:t>MECHANICAL</w:t>
      </w:r>
      <w:r w:rsidRPr="00110BFC">
        <w:t xml:space="preserve"> ASSEMBLIES - BRAZED ASSEMBLIES</w:t>
      </w:r>
    </w:p>
    <w:p w:rsidR="00F01B19" w:rsidRDefault="00F01B19" w:rsidP="00F01B19">
      <w:r>
        <w:t>[20] RCC-</w:t>
      </w:r>
      <w:proofErr w:type="spellStart"/>
      <w:r>
        <w:t>MRx</w:t>
      </w:r>
      <w:proofErr w:type="spellEnd"/>
      <w:r>
        <w:t xml:space="preserve"> Code - </w:t>
      </w:r>
      <w:proofErr w:type="spellStart"/>
      <w:r>
        <w:t>Afcen</w:t>
      </w:r>
      <w:proofErr w:type="spellEnd"/>
      <w:r>
        <w:t xml:space="preserve"> - Tome 5 Manufacturing Operations (Other than Welding) - Section </w:t>
      </w:r>
      <w:r w:rsidRPr="00110BFC">
        <w:t>R</w:t>
      </w:r>
      <w:r>
        <w:t>F 7300</w:t>
      </w:r>
      <w:r w:rsidRPr="00110BFC">
        <w:t xml:space="preserve"> BRAZED ASSEMBLIES</w:t>
      </w:r>
    </w:p>
    <w:p w:rsidR="00F01B19" w:rsidRPr="00AD3C6E" w:rsidRDefault="00F01B19" w:rsidP="00F01B19">
      <w:r>
        <w:t>[21</w:t>
      </w:r>
      <w:r w:rsidRPr="00AD3C6E">
        <w:t xml:space="preserve">] ASME III Code, ARTICLE NB-3000 DESIGN, </w:t>
      </w:r>
      <w:r>
        <w:t>NB-3671.6 Brazed and Soldered Joints</w:t>
      </w:r>
    </w:p>
    <w:p w:rsidR="00BD1FC4" w:rsidRPr="00F859B3" w:rsidRDefault="00F30AA9" w:rsidP="009F6CF8">
      <w:pPr>
        <w:rPr>
          <w:rFonts w:eastAsia="Times New Roman"/>
          <w:color w:val="000000"/>
        </w:rPr>
      </w:pPr>
      <w:r>
        <w:rPr>
          <w:rFonts w:eastAsia="Times New Roman"/>
          <w:bCs/>
          <w:color w:val="000000"/>
        </w:rPr>
        <w:t>[22</w:t>
      </w:r>
      <w:r w:rsidR="00BD1FC4">
        <w:rPr>
          <w:rFonts w:eastAsia="Times New Roman"/>
          <w:bCs/>
          <w:color w:val="000000"/>
        </w:rPr>
        <w:t xml:space="preserve">] </w:t>
      </w:r>
      <w:r w:rsidRPr="00F30AA9">
        <w:rPr>
          <w:rFonts w:eastAsia="Times New Roman"/>
          <w:bCs/>
          <w:color w:val="000000"/>
        </w:rPr>
        <w:t>Proposed Rules for Joints with Interlayers in Fusion Reactor Containments</w:t>
      </w:r>
      <w:r>
        <w:rPr>
          <w:rFonts w:eastAsia="Times New Roman"/>
          <w:bCs/>
          <w:color w:val="000000"/>
        </w:rPr>
        <w:t>, R. Bamber et al</w:t>
      </w:r>
    </w:p>
    <w:p w:rsidR="009F6CF8" w:rsidRDefault="003E603B" w:rsidP="009F6CF8">
      <w:r>
        <w:t>[</w:t>
      </w:r>
      <w:r w:rsidR="00F30AA9">
        <w:t>23</w:t>
      </w:r>
      <w:r w:rsidRPr="003E603B">
        <w:t xml:space="preserve">] The challenges in predicting the fatigue life of </w:t>
      </w:r>
      <w:proofErr w:type="spellStart"/>
      <w:r w:rsidRPr="003E603B">
        <w:t>dissimiliar</w:t>
      </w:r>
      <w:proofErr w:type="spellEnd"/>
      <w:r w:rsidRPr="003E603B">
        <w:t xml:space="preserve"> brazed joints and initial finite element results for a tungsten to EUROFER97 steel brazed joint, 2011, N. R. Hamilton et al, Fusion Engineering and Design 86 (2011) 1642-1645</w:t>
      </w:r>
    </w:p>
    <w:p w:rsidR="00F30AA9" w:rsidRPr="006C4937" w:rsidRDefault="00F30AA9" w:rsidP="00F30AA9">
      <w:r>
        <w:t>[24]</w:t>
      </w:r>
      <w:r w:rsidRPr="00766FCA">
        <w:t xml:space="preserve"> </w:t>
      </w:r>
      <w:r>
        <w:t xml:space="preserve">Website accessed 23.09.2016 </w:t>
      </w:r>
      <w:r w:rsidRPr="00766FCA">
        <w:t>http://www.twi-global.com/technical-knowledge/published-papers/recommended-hot-spot-stress-design-s-n-curves-for-fatigue-assessment-of-fpsos-june-2001/</w:t>
      </w:r>
    </w:p>
    <w:p w:rsidR="00F30AA9" w:rsidRPr="00702A44" w:rsidRDefault="000F5F4C" w:rsidP="000F5F4C">
      <w:r>
        <w:t>[25] A Study of Joints between Dissimilar Materials with a View to Fatigue Performance in Fusion Reactor Applications, M. B. Olsson-Robbie, 2016, Thesis, University of Strathclyde</w:t>
      </w:r>
    </w:p>
    <w:p w:rsidR="009F6CF8" w:rsidRPr="006C4937" w:rsidRDefault="00C83DA3" w:rsidP="009F6CF8">
      <w:r>
        <w:t>[26</w:t>
      </w:r>
      <w:r w:rsidR="009F6CF8" w:rsidRPr="006C4937">
        <w:t xml:space="preserve">] Overview of fabrication and joining of plasma facing and high heat flux materials for ITER, M. </w:t>
      </w:r>
      <w:proofErr w:type="spellStart"/>
      <w:r w:rsidR="009F6CF8" w:rsidRPr="006C4937">
        <w:t>Merola</w:t>
      </w:r>
      <w:proofErr w:type="spellEnd"/>
      <w:r w:rsidR="009F6CF8" w:rsidRPr="006C4937">
        <w:t xml:space="preserve"> et al, 2002, Journal of Nuclear Materials 307-311 (2002) 1524-1532</w:t>
      </w:r>
    </w:p>
    <w:p w:rsidR="009F6CF8" w:rsidRPr="006C4937" w:rsidRDefault="00C83DA3" w:rsidP="009F6CF8">
      <w:r>
        <w:t>[27</w:t>
      </w:r>
      <w:r w:rsidR="009F6CF8" w:rsidRPr="006C4937">
        <w:t>] Brazed dispersion strengthened copper: the effect of neutron irradiation and transmutation on bond integrity, D. J. Edwards, 1999, Effects of Radiation on Materials: 1th International Symposium, ASTM STP 1325</w:t>
      </w:r>
    </w:p>
    <w:p w:rsidR="009F6CF8" w:rsidRDefault="00C83DA3" w:rsidP="009F6CF8">
      <w:r>
        <w:t>[28</w:t>
      </w:r>
      <w:r w:rsidR="009F6CF8" w:rsidRPr="006C4937">
        <w:t xml:space="preserve">] Properties of TZM and Nuclear Behaviour of TZM </w:t>
      </w:r>
      <w:proofErr w:type="spellStart"/>
      <w:r w:rsidR="009F6CF8" w:rsidRPr="006C4937">
        <w:t>Brazements</w:t>
      </w:r>
      <w:proofErr w:type="spellEnd"/>
      <w:r w:rsidR="009F6CF8" w:rsidRPr="006C4937">
        <w:t xml:space="preserve">, A. </w:t>
      </w:r>
      <w:proofErr w:type="spellStart"/>
      <w:r w:rsidR="009F6CF8" w:rsidRPr="006C4937">
        <w:t>Semeniuk</w:t>
      </w:r>
      <w:proofErr w:type="spellEnd"/>
      <w:r w:rsidR="009F6CF8" w:rsidRPr="006C4937">
        <w:t xml:space="preserve"> &amp; G. R. Brady, 1974, Welding Research Supplement 459-s</w:t>
      </w:r>
    </w:p>
    <w:p w:rsidR="009F6CF8" w:rsidRDefault="00C83DA3" w:rsidP="009F6CF8">
      <w:r>
        <w:t>[29</w:t>
      </w:r>
      <w:r w:rsidR="009F6CF8">
        <w:t>] BS EN 14324:2004, Brazing -</w:t>
      </w:r>
      <w:r w:rsidR="009F6CF8" w:rsidRPr="00CE47C4">
        <w:t xml:space="preserve"> Guidance on the application of brazed joints</w:t>
      </w:r>
    </w:p>
    <w:p w:rsidR="009F6CF8" w:rsidRPr="009F6CF8" w:rsidRDefault="009F6CF8" w:rsidP="009F6CF8"/>
    <w:sectPr w:rsidR="009F6CF8" w:rsidRPr="009F6CF8" w:rsidSect="00142C79">
      <w:headerReference w:type="default" r:id="rId10"/>
      <w:footerReference w:type="default" r:id="rId11"/>
      <w:headerReference w:type="first" r:id="rId12"/>
      <w:footerReference w:type="first" r:id="rId13"/>
      <w:pgSz w:w="11906" w:h="16838" w:code="9"/>
      <w:pgMar w:top="1276" w:right="1219" w:bottom="1440" w:left="1440" w:header="493" w:footer="567"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Hess, Jason" w:date="2017-03-24T17:08:00Z" w:initials="HJ">
    <w:p w:rsidR="00FA73EC" w:rsidRDefault="00FA73EC">
      <w:pPr>
        <w:pStyle w:val="CommentText"/>
      </w:pPr>
      <w:r>
        <w:rPr>
          <w:rStyle w:val="CommentReference"/>
        </w:rPr>
        <w:annotationRef/>
      </w:r>
      <w:r>
        <w:t>Discussed at great length with Mike.</w:t>
      </w:r>
    </w:p>
  </w:comment>
  <w:comment w:id="11" w:author="Hess, Jason" w:date="2017-03-24T17:36:00Z" w:initials="HJ">
    <w:p w:rsidR="00DC16E8" w:rsidRDefault="00DC16E8">
      <w:pPr>
        <w:pStyle w:val="CommentText"/>
      </w:pPr>
      <w:r>
        <w:rPr>
          <w:rStyle w:val="CommentReference"/>
        </w:rPr>
        <w:annotationRef/>
      </w:r>
      <w:r>
        <w:t>Finished paragraph</w:t>
      </w:r>
      <w:r w:rsidR="00875BAE">
        <w:t>. Following paragraph deleted as was superfluous and not completely in following with the narrative of the report.</w:t>
      </w:r>
    </w:p>
  </w:comment>
  <w:comment w:id="16" w:author="Hess, Jason" w:date="2017-03-24T17:15:00Z" w:initials="HJ">
    <w:p w:rsidR="00FA73EC" w:rsidRDefault="00FA73EC">
      <w:pPr>
        <w:pStyle w:val="CommentText"/>
      </w:pPr>
      <w:r>
        <w:rPr>
          <w:rStyle w:val="CommentReference"/>
        </w:rPr>
        <w:annotationRef/>
      </w:r>
      <w:r>
        <w:t>Rewritten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3F2" w:rsidRDefault="001433F2" w:rsidP="0085769F">
      <w:pPr>
        <w:spacing w:after="0" w:line="240" w:lineRule="auto"/>
      </w:pPr>
      <w:r>
        <w:separator/>
      </w:r>
    </w:p>
  </w:endnote>
  <w:endnote w:type="continuationSeparator" w:id="0">
    <w:p w:rsidR="001433F2" w:rsidRDefault="001433F2" w:rsidP="008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BF3" w:rsidRDefault="00196BF3" w:rsidP="00142C79">
    <w:pPr>
      <w:pStyle w:val="Footer"/>
      <w:pBdr>
        <w:top w:val="single" w:sz="4" w:space="1" w:color="auto"/>
      </w:pBdr>
      <w:tabs>
        <w:tab w:val="clear" w:pos="4536"/>
        <w:tab w:val="clear" w:pos="9072"/>
        <w:tab w:val="left" w:pos="8222"/>
      </w:tabs>
      <w:ind w:left="-941" w:right="-709"/>
    </w:pPr>
    <w:r>
      <w:tab/>
      <w:t xml:space="preserve">Page </w:t>
    </w:r>
    <w:r>
      <w:fldChar w:fldCharType="begin"/>
    </w:r>
    <w:r>
      <w:instrText xml:space="preserve"> PAGE   \* MERGEFORMAT </w:instrText>
    </w:r>
    <w:r>
      <w:fldChar w:fldCharType="separate"/>
    </w:r>
    <w:r w:rsidR="00875BAE">
      <w:rPr>
        <w:noProof/>
      </w:rPr>
      <w:t>7</w:t>
    </w:r>
    <w:r>
      <w:rPr>
        <w:noProof/>
      </w:rPr>
      <w:fldChar w:fldCharType="end"/>
    </w:r>
    <w:r>
      <w:rPr>
        <w:noProof/>
      </w:rPr>
      <w:t xml:space="preserve"> of</w:t>
    </w:r>
    <w:r>
      <w:t xml:space="preserve"> </w:t>
    </w:r>
    <w:fldSimple w:instr=" NUMPAGES  \* Arabic  \* MERGEFORMAT ">
      <w:r w:rsidR="00875BAE">
        <w:rPr>
          <w:noProof/>
        </w:rPr>
        <w:t>14</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BF3" w:rsidRDefault="00196BF3" w:rsidP="00ED41A1">
    <w:pPr>
      <w:pStyle w:val="Footer"/>
      <w:pBdr>
        <w:top w:val="single" w:sz="4" w:space="1" w:color="auto"/>
      </w:pBdr>
      <w:tabs>
        <w:tab w:val="clear" w:pos="9072"/>
        <w:tab w:val="left" w:pos="8222"/>
      </w:tabs>
      <w:ind w:left="-941" w:right="-709"/>
    </w:pPr>
    <w:r>
      <w:rPr>
        <w:sz w:val="16"/>
        <w:szCs w:val="16"/>
      </w:rPr>
      <w:t xml:space="preserve">Template </w:t>
    </w:r>
    <w:r w:rsidRPr="00D16016">
      <w:rPr>
        <w:sz w:val="16"/>
        <w:szCs w:val="16"/>
      </w:rPr>
      <w:t>V1.0</w:t>
    </w:r>
    <w:r>
      <w:rPr>
        <w:sz w:val="16"/>
        <w:szCs w:val="16"/>
      </w:rPr>
      <w:t xml:space="preserve"> </w:t>
    </w:r>
    <w:r w:rsidRPr="00D16016">
      <w:rPr>
        <w:sz w:val="16"/>
        <w:szCs w:val="16"/>
      </w:rPr>
      <w:t>/</w:t>
    </w:r>
    <w:r>
      <w:rPr>
        <w:sz w:val="16"/>
        <w:szCs w:val="16"/>
      </w:rPr>
      <w:t xml:space="preserve"> </w:t>
    </w:r>
    <w:r w:rsidRPr="00D16016">
      <w:rPr>
        <w:sz w:val="16"/>
        <w:szCs w:val="16"/>
      </w:rPr>
      <w:t xml:space="preserve">Oct2014 </w:t>
    </w:r>
    <w:hyperlink r:id="rId1" w:history="1">
      <w:r w:rsidRPr="00D16016">
        <w:rPr>
          <w:rStyle w:val="Hyperlink"/>
          <w:sz w:val="16"/>
          <w:szCs w:val="16"/>
        </w:rPr>
        <w:t>EFDA_D_2M4P9J</w:t>
      </w:r>
    </w:hyperlink>
    <w:r>
      <w:tab/>
    </w:r>
    <w:r w:rsidRPr="00ED41A1">
      <w:rPr>
        <w:b/>
        <w:i/>
      </w:rPr>
      <w:t>MS Word – No PDF</w:t>
    </w:r>
    <w:r>
      <w:tab/>
      <w:t xml:space="preserve">Page </w:t>
    </w:r>
    <w:r>
      <w:fldChar w:fldCharType="begin"/>
    </w:r>
    <w:r>
      <w:instrText xml:space="preserve"> PAGE   \* MERGEFORMAT </w:instrText>
    </w:r>
    <w:r>
      <w:fldChar w:fldCharType="separate"/>
    </w:r>
    <w:r w:rsidR="00FA73EC">
      <w:rPr>
        <w:noProof/>
      </w:rPr>
      <w:t>1</w:t>
    </w:r>
    <w:r>
      <w:rPr>
        <w:noProof/>
      </w:rPr>
      <w:fldChar w:fldCharType="end"/>
    </w:r>
    <w:r>
      <w:rPr>
        <w:noProof/>
      </w:rPr>
      <w:t xml:space="preserve"> of</w:t>
    </w:r>
    <w:r>
      <w:t xml:space="preserve"> </w:t>
    </w:r>
    <w:r>
      <w:fldChar w:fldCharType="begin"/>
    </w:r>
    <w:r>
      <w:instrText xml:space="preserve"> PAGE   \* MERGEFORMAT </w:instrText>
    </w:r>
    <w:r>
      <w:fldChar w:fldCharType="separate"/>
    </w:r>
    <w:r w:rsidR="00FA73EC">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3F2" w:rsidRDefault="001433F2" w:rsidP="0085769F">
      <w:pPr>
        <w:spacing w:after="0" w:line="240" w:lineRule="auto"/>
      </w:pPr>
      <w:r>
        <w:separator/>
      </w:r>
    </w:p>
  </w:footnote>
  <w:footnote w:type="continuationSeparator" w:id="0">
    <w:p w:rsidR="001433F2" w:rsidRDefault="001433F2" w:rsidP="0085769F">
      <w:pPr>
        <w:spacing w:after="0" w:line="240" w:lineRule="auto"/>
      </w:pPr>
      <w:r>
        <w:continuationSeparator/>
      </w:r>
    </w:p>
  </w:footnote>
  <w:footnote w:id="1">
    <w:p w:rsidR="00196BF3" w:rsidRPr="00142C79" w:rsidRDefault="00196BF3" w:rsidP="00364571">
      <w:pPr>
        <w:pStyle w:val="FootnoteText"/>
      </w:pPr>
      <w:r>
        <w:rPr>
          <w:rStyle w:val="FootnoteReference"/>
        </w:rPr>
        <w:footnoteRef/>
      </w:r>
      <w:r>
        <w:t xml:space="preserve"> One </w:t>
      </w:r>
      <w:r w:rsidRPr="00FF4930">
        <w:rPr>
          <w:i/>
        </w:rPr>
        <w:t>Deliverable Report</w:t>
      </w:r>
      <w:r>
        <w:t xml:space="preserve"> shall be submitted for each deliverable e.g. Study Report, Commissioning Report, Final Assessment Report, Technical Acceptance Report, Procurement Report,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BF3" w:rsidRDefault="00196BF3" w:rsidP="00DA14C3">
    <w:pPr>
      <w:pStyle w:val="Header"/>
      <w:pBdr>
        <w:bottom w:val="single" w:sz="4" w:space="1" w:color="auto"/>
      </w:pBdr>
      <w:tabs>
        <w:tab w:val="clear" w:pos="4536"/>
        <w:tab w:val="clear" w:pos="9072"/>
        <w:tab w:val="right" w:pos="9214"/>
      </w:tabs>
      <w:ind w:left="-941" w:right="-709"/>
    </w:pPr>
    <w:r>
      <w:rPr>
        <w:b/>
        <w:noProof/>
        <w:sz w:val="28"/>
        <w:szCs w:val="28"/>
        <w:lang w:eastAsia="ja-JP"/>
      </w:rPr>
      <w:drawing>
        <wp:inline distT="0" distB="0" distL="0" distR="0" wp14:anchorId="54187F95" wp14:editId="4AE366C6">
          <wp:extent cx="848139" cy="291842"/>
          <wp:effectExtent l="0" t="0" r="0" b="0"/>
          <wp:docPr id="1" name="Picture 1"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9616" cy="292350"/>
                  </a:xfrm>
                  <a:prstGeom prst="rect">
                    <a:avLst/>
                  </a:prstGeom>
                  <a:noFill/>
                  <a:ln>
                    <a:noFill/>
                  </a:ln>
                </pic:spPr>
              </pic:pic>
            </a:graphicData>
          </a:graphic>
        </wp:inline>
      </w:drawing>
    </w:r>
    <w:r>
      <w:tab/>
      <w:t>Final Report on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BF3" w:rsidRDefault="00196BF3" w:rsidP="007D1420">
    <w:pPr>
      <w:pStyle w:val="Header"/>
      <w:tabs>
        <w:tab w:val="clear" w:pos="4536"/>
        <w:tab w:val="clear" w:pos="9072"/>
        <w:tab w:val="left" w:pos="4678"/>
      </w:tabs>
      <w:ind w:left="-941" w:right="-709"/>
      <w:jc w:val="both"/>
    </w:pPr>
    <w:r>
      <w:rPr>
        <w:b/>
        <w:noProof/>
        <w:sz w:val="28"/>
        <w:szCs w:val="28"/>
        <w:lang w:eastAsia="ja-JP"/>
      </w:rPr>
      <w:drawing>
        <wp:inline distT="0" distB="0" distL="0" distR="0" wp14:anchorId="2B7E6F49" wp14:editId="2C801FD5">
          <wp:extent cx="2197055" cy="756000"/>
          <wp:effectExtent l="0" t="0" r="0" b="6350"/>
          <wp:docPr id="9" name="Picture 9" descr="C:\Users\franket\Desktop\EUROfusion_PPPT_Logo_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anket\Desktop\EUROfusion_PPPT_Logo_smal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055" cy="756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229A0"/>
    <w:multiLevelType w:val="hybridMultilevel"/>
    <w:tmpl w:val="26447E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C25CA7"/>
    <w:multiLevelType w:val="hybridMultilevel"/>
    <w:tmpl w:val="67769E70"/>
    <w:lvl w:ilvl="0" w:tplc="08090001">
      <w:start w:val="1"/>
      <w:numFmt w:val="bullet"/>
      <w:lvlText w:val=""/>
      <w:lvlJc w:val="left"/>
      <w:pPr>
        <w:ind w:left="720" w:hanging="360"/>
      </w:pPr>
      <w:rPr>
        <w:rFonts w:ascii="Symbol" w:hAnsi="Symbol" w:hint="default"/>
      </w:rPr>
    </w:lvl>
    <w:lvl w:ilvl="1" w:tplc="08090013">
      <w:start w:val="1"/>
      <w:numFmt w:val="upperRoman"/>
      <w:lvlText w:val="%2."/>
      <w:lvlJc w:val="righ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160473"/>
    <w:multiLevelType w:val="hybridMultilevel"/>
    <w:tmpl w:val="B734B7FC"/>
    <w:lvl w:ilvl="0" w:tplc="AD7844E0">
      <w:start w:val="1"/>
      <w:numFmt w:val="decimalZero"/>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3125BE3"/>
    <w:multiLevelType w:val="hybridMultilevel"/>
    <w:tmpl w:val="9A44B694"/>
    <w:lvl w:ilvl="0" w:tplc="E3D4E80C">
      <w:start w:val="1"/>
      <w:numFmt w:val="lowerLetter"/>
      <w:lvlText w:val="%1)"/>
      <w:lvlJc w:val="left"/>
      <w:pPr>
        <w:tabs>
          <w:tab w:val="num" w:pos="720"/>
        </w:tabs>
        <w:ind w:left="720" w:hanging="360"/>
      </w:pPr>
    </w:lvl>
    <w:lvl w:ilvl="1" w:tplc="C3A4EC74" w:tentative="1">
      <w:start w:val="1"/>
      <w:numFmt w:val="lowerLetter"/>
      <w:lvlText w:val="%2)"/>
      <w:lvlJc w:val="left"/>
      <w:pPr>
        <w:tabs>
          <w:tab w:val="num" w:pos="1440"/>
        </w:tabs>
        <w:ind w:left="1440" w:hanging="360"/>
      </w:pPr>
    </w:lvl>
    <w:lvl w:ilvl="2" w:tplc="C6F09658" w:tentative="1">
      <w:start w:val="1"/>
      <w:numFmt w:val="lowerLetter"/>
      <w:lvlText w:val="%3)"/>
      <w:lvlJc w:val="left"/>
      <w:pPr>
        <w:tabs>
          <w:tab w:val="num" w:pos="2160"/>
        </w:tabs>
        <w:ind w:left="2160" w:hanging="360"/>
      </w:pPr>
    </w:lvl>
    <w:lvl w:ilvl="3" w:tplc="3AFC58C6" w:tentative="1">
      <w:start w:val="1"/>
      <w:numFmt w:val="lowerLetter"/>
      <w:lvlText w:val="%4)"/>
      <w:lvlJc w:val="left"/>
      <w:pPr>
        <w:tabs>
          <w:tab w:val="num" w:pos="2880"/>
        </w:tabs>
        <w:ind w:left="2880" w:hanging="360"/>
      </w:pPr>
    </w:lvl>
    <w:lvl w:ilvl="4" w:tplc="3E244E10" w:tentative="1">
      <w:start w:val="1"/>
      <w:numFmt w:val="lowerLetter"/>
      <w:lvlText w:val="%5)"/>
      <w:lvlJc w:val="left"/>
      <w:pPr>
        <w:tabs>
          <w:tab w:val="num" w:pos="3600"/>
        </w:tabs>
        <w:ind w:left="3600" w:hanging="360"/>
      </w:pPr>
    </w:lvl>
    <w:lvl w:ilvl="5" w:tplc="1DF6D836" w:tentative="1">
      <w:start w:val="1"/>
      <w:numFmt w:val="lowerLetter"/>
      <w:lvlText w:val="%6)"/>
      <w:lvlJc w:val="left"/>
      <w:pPr>
        <w:tabs>
          <w:tab w:val="num" w:pos="4320"/>
        </w:tabs>
        <w:ind w:left="4320" w:hanging="360"/>
      </w:pPr>
    </w:lvl>
    <w:lvl w:ilvl="6" w:tplc="4A9CAD7C" w:tentative="1">
      <w:start w:val="1"/>
      <w:numFmt w:val="lowerLetter"/>
      <w:lvlText w:val="%7)"/>
      <w:lvlJc w:val="left"/>
      <w:pPr>
        <w:tabs>
          <w:tab w:val="num" w:pos="5040"/>
        </w:tabs>
        <w:ind w:left="5040" w:hanging="360"/>
      </w:pPr>
    </w:lvl>
    <w:lvl w:ilvl="7" w:tplc="208E6C3A" w:tentative="1">
      <w:start w:val="1"/>
      <w:numFmt w:val="lowerLetter"/>
      <w:lvlText w:val="%8)"/>
      <w:lvlJc w:val="left"/>
      <w:pPr>
        <w:tabs>
          <w:tab w:val="num" w:pos="5760"/>
        </w:tabs>
        <w:ind w:left="5760" w:hanging="360"/>
      </w:pPr>
    </w:lvl>
    <w:lvl w:ilvl="8" w:tplc="80E2F9C0" w:tentative="1">
      <w:start w:val="1"/>
      <w:numFmt w:val="lowerLetter"/>
      <w:lvlText w:val="%9)"/>
      <w:lvlJc w:val="left"/>
      <w:pPr>
        <w:tabs>
          <w:tab w:val="num" w:pos="6480"/>
        </w:tabs>
        <w:ind w:left="6480" w:hanging="360"/>
      </w:pPr>
    </w:lvl>
  </w:abstractNum>
  <w:abstractNum w:abstractNumId="4">
    <w:nsid w:val="15423FDD"/>
    <w:multiLevelType w:val="hybridMultilevel"/>
    <w:tmpl w:val="635413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730DB0"/>
    <w:multiLevelType w:val="hybridMultilevel"/>
    <w:tmpl w:val="473060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E25A87"/>
    <w:multiLevelType w:val="hybridMultilevel"/>
    <w:tmpl w:val="7E90E9C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7">
    <w:nsid w:val="230E0188"/>
    <w:multiLevelType w:val="hybridMultilevel"/>
    <w:tmpl w:val="9C1A2A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3715D1E"/>
    <w:multiLevelType w:val="hybridMultilevel"/>
    <w:tmpl w:val="2122960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nsid w:val="243255A4"/>
    <w:multiLevelType w:val="hybridMultilevel"/>
    <w:tmpl w:val="63FC33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4EB62F52">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61412E2"/>
    <w:multiLevelType w:val="hybridMultilevel"/>
    <w:tmpl w:val="4628F9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946FD5"/>
    <w:multiLevelType w:val="hybridMultilevel"/>
    <w:tmpl w:val="F8AA3C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4EB62F52">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1886450"/>
    <w:multiLevelType w:val="hybridMultilevel"/>
    <w:tmpl w:val="2B62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45319C4"/>
    <w:multiLevelType w:val="hybridMultilevel"/>
    <w:tmpl w:val="C7AA5E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483273A"/>
    <w:multiLevelType w:val="multilevel"/>
    <w:tmpl w:val="DA6852D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5ACD3171"/>
    <w:multiLevelType w:val="hybridMultilevel"/>
    <w:tmpl w:val="F91408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5B715886"/>
    <w:multiLevelType w:val="hybridMultilevel"/>
    <w:tmpl w:val="C748C2E6"/>
    <w:lvl w:ilvl="0" w:tplc="C606866E">
      <w:start w:val="1"/>
      <w:numFmt w:val="decimal"/>
      <w:lvlText w:val="%1."/>
      <w:lvlJc w:val="left"/>
      <w:pPr>
        <w:ind w:left="720" w:hanging="360"/>
      </w:pPr>
      <w:rPr>
        <w:rFonts w:ascii="Cambria" w:hAnsi="Cambria" w:hint="default"/>
        <w:b/>
        <w:i w:val="0"/>
        <w:sz w:val="28"/>
        <w:u w:color="548DD4" w:themeColor="text2" w:themeTint="9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55244B1"/>
    <w:multiLevelType w:val="hybridMultilevel"/>
    <w:tmpl w:val="1E6ED2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5E930F6"/>
    <w:multiLevelType w:val="hybridMultilevel"/>
    <w:tmpl w:val="8FA093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8CD2C11"/>
    <w:multiLevelType w:val="multilevel"/>
    <w:tmpl w:val="7CAC3CF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7D686090"/>
    <w:multiLevelType w:val="hybridMultilevel"/>
    <w:tmpl w:val="75A818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EEA323A"/>
    <w:multiLevelType w:val="hybridMultilevel"/>
    <w:tmpl w:val="50A2E7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6"/>
    <w:lvlOverride w:ilvl="0">
      <w:startOverride w:val="1"/>
    </w:lvlOverride>
  </w:num>
  <w:num w:numId="3">
    <w:abstractNumId w:val="16"/>
  </w:num>
  <w:num w:numId="4">
    <w:abstractNumId w:val="16"/>
  </w:num>
  <w:num w:numId="5">
    <w:abstractNumId w:val="2"/>
  </w:num>
  <w:num w:numId="6">
    <w:abstractNumId w:val="5"/>
  </w:num>
  <w:num w:numId="7">
    <w:abstractNumId w:val="19"/>
  </w:num>
  <w:num w:numId="8">
    <w:abstractNumId w:val="14"/>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1"/>
  </w:num>
  <w:num w:numId="12">
    <w:abstractNumId w:val="11"/>
  </w:num>
  <w:num w:numId="13">
    <w:abstractNumId w:val="12"/>
  </w:num>
  <w:num w:numId="14">
    <w:abstractNumId w:val="20"/>
  </w:num>
  <w:num w:numId="15">
    <w:abstractNumId w:val="9"/>
  </w:num>
  <w:num w:numId="16">
    <w:abstractNumId w:val="0"/>
  </w:num>
  <w:num w:numId="17">
    <w:abstractNumId w:val="8"/>
  </w:num>
  <w:num w:numId="18">
    <w:abstractNumId w:val="7"/>
  </w:num>
  <w:num w:numId="19">
    <w:abstractNumId w:val="17"/>
  </w:num>
  <w:num w:numId="20">
    <w:abstractNumId w:val="18"/>
  </w:num>
  <w:num w:numId="21">
    <w:abstractNumId w:val="4"/>
  </w:num>
  <w:num w:numId="22">
    <w:abstractNumId w:val="3"/>
  </w:num>
  <w:num w:numId="23">
    <w:abstractNumId w:val="6"/>
  </w:num>
  <w:num w:numId="24">
    <w:abstractNumId w:val="15"/>
  </w:num>
  <w:num w:numId="25">
    <w:abstractNumId w:val="10"/>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69F"/>
    <w:rsid w:val="0001544F"/>
    <w:rsid w:val="00040EF0"/>
    <w:rsid w:val="000450E1"/>
    <w:rsid w:val="00050760"/>
    <w:rsid w:val="00050A59"/>
    <w:rsid w:val="00051E94"/>
    <w:rsid w:val="00052A12"/>
    <w:rsid w:val="00053FB4"/>
    <w:rsid w:val="00054E49"/>
    <w:rsid w:val="000564FC"/>
    <w:rsid w:val="000674F8"/>
    <w:rsid w:val="00083D65"/>
    <w:rsid w:val="00094B6F"/>
    <w:rsid w:val="000A1EBA"/>
    <w:rsid w:val="000A2DEE"/>
    <w:rsid w:val="000D53DF"/>
    <w:rsid w:val="000D62DB"/>
    <w:rsid w:val="000E0848"/>
    <w:rsid w:val="000E55A3"/>
    <w:rsid w:val="000E6B6A"/>
    <w:rsid w:val="000E7A11"/>
    <w:rsid w:val="000F5F4C"/>
    <w:rsid w:val="0011473D"/>
    <w:rsid w:val="001257DA"/>
    <w:rsid w:val="00130392"/>
    <w:rsid w:val="00142C79"/>
    <w:rsid w:val="001433F2"/>
    <w:rsid w:val="00152D56"/>
    <w:rsid w:val="00165242"/>
    <w:rsid w:val="00190566"/>
    <w:rsid w:val="00196BF3"/>
    <w:rsid w:val="001D1D13"/>
    <w:rsid w:val="00256CCE"/>
    <w:rsid w:val="00260BCC"/>
    <w:rsid w:val="002761F4"/>
    <w:rsid w:val="002A022A"/>
    <w:rsid w:val="002B7B36"/>
    <w:rsid w:val="002C4112"/>
    <w:rsid w:val="002C6E09"/>
    <w:rsid w:val="002E11C6"/>
    <w:rsid w:val="002F155A"/>
    <w:rsid w:val="00313A8A"/>
    <w:rsid w:val="00330E96"/>
    <w:rsid w:val="00355C16"/>
    <w:rsid w:val="00356683"/>
    <w:rsid w:val="00364571"/>
    <w:rsid w:val="00370999"/>
    <w:rsid w:val="003810E4"/>
    <w:rsid w:val="003A0573"/>
    <w:rsid w:val="003A695D"/>
    <w:rsid w:val="003B2500"/>
    <w:rsid w:val="003B2EE3"/>
    <w:rsid w:val="003B7D80"/>
    <w:rsid w:val="003E3561"/>
    <w:rsid w:val="003E603B"/>
    <w:rsid w:val="003F5FAA"/>
    <w:rsid w:val="003F78E7"/>
    <w:rsid w:val="004103D8"/>
    <w:rsid w:val="004142E1"/>
    <w:rsid w:val="004231FF"/>
    <w:rsid w:val="00431EB2"/>
    <w:rsid w:val="0043692A"/>
    <w:rsid w:val="004446C9"/>
    <w:rsid w:val="00462794"/>
    <w:rsid w:val="00463A40"/>
    <w:rsid w:val="00464A0D"/>
    <w:rsid w:val="00480928"/>
    <w:rsid w:val="00497942"/>
    <w:rsid w:val="004B3F97"/>
    <w:rsid w:val="004D2438"/>
    <w:rsid w:val="004E6A0F"/>
    <w:rsid w:val="005337DC"/>
    <w:rsid w:val="00553A0B"/>
    <w:rsid w:val="005541BB"/>
    <w:rsid w:val="0056422F"/>
    <w:rsid w:val="005844DC"/>
    <w:rsid w:val="00595AD4"/>
    <w:rsid w:val="00595D2E"/>
    <w:rsid w:val="005D0C8C"/>
    <w:rsid w:val="005E7F07"/>
    <w:rsid w:val="0064103B"/>
    <w:rsid w:val="006528E6"/>
    <w:rsid w:val="00674161"/>
    <w:rsid w:val="00683209"/>
    <w:rsid w:val="00684E26"/>
    <w:rsid w:val="006A4CAC"/>
    <w:rsid w:val="006C208F"/>
    <w:rsid w:val="006C4D51"/>
    <w:rsid w:val="006D5706"/>
    <w:rsid w:val="006E254A"/>
    <w:rsid w:val="006E3CFF"/>
    <w:rsid w:val="006F213D"/>
    <w:rsid w:val="00727039"/>
    <w:rsid w:val="00757ADD"/>
    <w:rsid w:val="0076437F"/>
    <w:rsid w:val="00774958"/>
    <w:rsid w:val="00782F6C"/>
    <w:rsid w:val="007947CC"/>
    <w:rsid w:val="00794C99"/>
    <w:rsid w:val="00794F7C"/>
    <w:rsid w:val="00797063"/>
    <w:rsid w:val="007D1420"/>
    <w:rsid w:val="007E0C0C"/>
    <w:rsid w:val="007E4B36"/>
    <w:rsid w:val="007F1574"/>
    <w:rsid w:val="007F59D3"/>
    <w:rsid w:val="007F5BEC"/>
    <w:rsid w:val="008448AD"/>
    <w:rsid w:val="0085769F"/>
    <w:rsid w:val="008613B4"/>
    <w:rsid w:val="008633F8"/>
    <w:rsid w:val="0087272D"/>
    <w:rsid w:val="00875BAE"/>
    <w:rsid w:val="008B5CDD"/>
    <w:rsid w:val="008B760B"/>
    <w:rsid w:val="008C0135"/>
    <w:rsid w:val="008C0824"/>
    <w:rsid w:val="008C1896"/>
    <w:rsid w:val="008C4F8C"/>
    <w:rsid w:val="008D3643"/>
    <w:rsid w:val="008F527E"/>
    <w:rsid w:val="008F62FB"/>
    <w:rsid w:val="00940CBB"/>
    <w:rsid w:val="00942092"/>
    <w:rsid w:val="009422C3"/>
    <w:rsid w:val="009460F6"/>
    <w:rsid w:val="00971303"/>
    <w:rsid w:val="00972F0C"/>
    <w:rsid w:val="00974B9D"/>
    <w:rsid w:val="009751E8"/>
    <w:rsid w:val="00976716"/>
    <w:rsid w:val="00977C44"/>
    <w:rsid w:val="00982599"/>
    <w:rsid w:val="009B526E"/>
    <w:rsid w:val="009C0ABA"/>
    <w:rsid w:val="009C407F"/>
    <w:rsid w:val="009C5D17"/>
    <w:rsid w:val="009D3A0C"/>
    <w:rsid w:val="009E2AF8"/>
    <w:rsid w:val="009F4E79"/>
    <w:rsid w:val="009F6CF8"/>
    <w:rsid w:val="00A179E3"/>
    <w:rsid w:val="00A21859"/>
    <w:rsid w:val="00A22973"/>
    <w:rsid w:val="00A41A2E"/>
    <w:rsid w:val="00A428D2"/>
    <w:rsid w:val="00A443D2"/>
    <w:rsid w:val="00A44A10"/>
    <w:rsid w:val="00A73C89"/>
    <w:rsid w:val="00AA79A1"/>
    <w:rsid w:val="00AB4642"/>
    <w:rsid w:val="00AC01EB"/>
    <w:rsid w:val="00AD2D82"/>
    <w:rsid w:val="00AE7C11"/>
    <w:rsid w:val="00B0461D"/>
    <w:rsid w:val="00B31374"/>
    <w:rsid w:val="00B3599F"/>
    <w:rsid w:val="00B40A1A"/>
    <w:rsid w:val="00B41A0C"/>
    <w:rsid w:val="00B43716"/>
    <w:rsid w:val="00B51B20"/>
    <w:rsid w:val="00B617D4"/>
    <w:rsid w:val="00B647ED"/>
    <w:rsid w:val="00B82DA2"/>
    <w:rsid w:val="00B94439"/>
    <w:rsid w:val="00B94514"/>
    <w:rsid w:val="00B96B03"/>
    <w:rsid w:val="00BA39BA"/>
    <w:rsid w:val="00BD1FC4"/>
    <w:rsid w:val="00BD3849"/>
    <w:rsid w:val="00BD573E"/>
    <w:rsid w:val="00BD57FA"/>
    <w:rsid w:val="00BF2D91"/>
    <w:rsid w:val="00BF7DB1"/>
    <w:rsid w:val="00C156C0"/>
    <w:rsid w:val="00C179C6"/>
    <w:rsid w:val="00C25425"/>
    <w:rsid w:val="00C55550"/>
    <w:rsid w:val="00C64435"/>
    <w:rsid w:val="00C72B57"/>
    <w:rsid w:val="00C83DA3"/>
    <w:rsid w:val="00C857B5"/>
    <w:rsid w:val="00C93E91"/>
    <w:rsid w:val="00CB2297"/>
    <w:rsid w:val="00CB6D41"/>
    <w:rsid w:val="00CC61EB"/>
    <w:rsid w:val="00CD3D11"/>
    <w:rsid w:val="00CD79DB"/>
    <w:rsid w:val="00D014B5"/>
    <w:rsid w:val="00D0583F"/>
    <w:rsid w:val="00D16016"/>
    <w:rsid w:val="00D20359"/>
    <w:rsid w:val="00D26DCC"/>
    <w:rsid w:val="00D43DCA"/>
    <w:rsid w:val="00D4442E"/>
    <w:rsid w:val="00D605B5"/>
    <w:rsid w:val="00D657C0"/>
    <w:rsid w:val="00D67F10"/>
    <w:rsid w:val="00D73885"/>
    <w:rsid w:val="00D907E9"/>
    <w:rsid w:val="00D92E1B"/>
    <w:rsid w:val="00DA14C3"/>
    <w:rsid w:val="00DC16E8"/>
    <w:rsid w:val="00DF2E43"/>
    <w:rsid w:val="00E105C7"/>
    <w:rsid w:val="00E2747C"/>
    <w:rsid w:val="00E43DF5"/>
    <w:rsid w:val="00E44851"/>
    <w:rsid w:val="00E55518"/>
    <w:rsid w:val="00E64250"/>
    <w:rsid w:val="00E740BF"/>
    <w:rsid w:val="00EB330F"/>
    <w:rsid w:val="00EC19F5"/>
    <w:rsid w:val="00EC1FA0"/>
    <w:rsid w:val="00ED41A1"/>
    <w:rsid w:val="00EE21CF"/>
    <w:rsid w:val="00EE6258"/>
    <w:rsid w:val="00EF30C1"/>
    <w:rsid w:val="00F0043F"/>
    <w:rsid w:val="00F01B19"/>
    <w:rsid w:val="00F13DA7"/>
    <w:rsid w:val="00F2352F"/>
    <w:rsid w:val="00F246C7"/>
    <w:rsid w:val="00F30AA9"/>
    <w:rsid w:val="00F34CE6"/>
    <w:rsid w:val="00F43C3F"/>
    <w:rsid w:val="00F47163"/>
    <w:rsid w:val="00F6690B"/>
    <w:rsid w:val="00F73141"/>
    <w:rsid w:val="00F87DD7"/>
    <w:rsid w:val="00F9176A"/>
    <w:rsid w:val="00FA393A"/>
    <w:rsid w:val="00FA66AA"/>
    <w:rsid w:val="00FA73EC"/>
    <w:rsid w:val="00FD14B0"/>
    <w:rsid w:val="00FD20F5"/>
    <w:rsid w:val="00FD6547"/>
    <w:rsid w:val="00FF1FA8"/>
    <w:rsid w:val="00FF3C1A"/>
    <w:rsid w:val="00FF4930"/>
    <w:rsid w:val="00FF6D2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1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1A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0E6B6A"/>
    <w:pPr>
      <w:spacing w:after="100"/>
      <w:ind w:left="220"/>
    </w:pPr>
  </w:style>
  <w:style w:type="paragraph" w:styleId="TOC3">
    <w:name w:val="toc 3"/>
    <w:basedOn w:val="Normal"/>
    <w:next w:val="Normal"/>
    <w:autoRedefine/>
    <w:uiPriority w:val="39"/>
    <w:unhideWhenUsed/>
    <w:rsid w:val="000E6B6A"/>
    <w:pPr>
      <w:spacing w:after="100"/>
      <w:ind w:left="440"/>
    </w:pPr>
  </w:style>
  <w:style w:type="character" w:styleId="CommentReference">
    <w:name w:val="annotation reference"/>
    <w:basedOn w:val="DefaultParagraphFont"/>
    <w:uiPriority w:val="99"/>
    <w:semiHidden/>
    <w:unhideWhenUsed/>
    <w:rsid w:val="003B2EE3"/>
    <w:rPr>
      <w:sz w:val="16"/>
      <w:szCs w:val="16"/>
    </w:rPr>
  </w:style>
  <w:style w:type="paragraph" w:styleId="CommentText">
    <w:name w:val="annotation text"/>
    <w:basedOn w:val="Normal"/>
    <w:link w:val="CommentTextChar"/>
    <w:uiPriority w:val="99"/>
    <w:semiHidden/>
    <w:unhideWhenUsed/>
    <w:rsid w:val="003B2EE3"/>
    <w:pPr>
      <w:spacing w:line="240" w:lineRule="auto"/>
    </w:pPr>
    <w:rPr>
      <w:sz w:val="20"/>
      <w:szCs w:val="20"/>
    </w:rPr>
  </w:style>
  <w:style w:type="character" w:customStyle="1" w:styleId="CommentTextChar">
    <w:name w:val="Comment Text Char"/>
    <w:basedOn w:val="DefaultParagraphFont"/>
    <w:link w:val="CommentText"/>
    <w:uiPriority w:val="99"/>
    <w:semiHidden/>
    <w:rsid w:val="003B2EE3"/>
    <w:rPr>
      <w:sz w:val="20"/>
      <w:szCs w:val="20"/>
    </w:rPr>
  </w:style>
  <w:style w:type="paragraph" w:styleId="CommentSubject">
    <w:name w:val="annotation subject"/>
    <w:basedOn w:val="CommentText"/>
    <w:next w:val="CommentText"/>
    <w:link w:val="CommentSubjectChar"/>
    <w:uiPriority w:val="99"/>
    <w:semiHidden/>
    <w:unhideWhenUsed/>
    <w:rsid w:val="003B2EE3"/>
    <w:rPr>
      <w:b/>
      <w:bCs/>
    </w:rPr>
  </w:style>
  <w:style w:type="character" w:customStyle="1" w:styleId="CommentSubjectChar">
    <w:name w:val="Comment Subject Char"/>
    <w:basedOn w:val="CommentTextChar"/>
    <w:link w:val="CommentSubject"/>
    <w:uiPriority w:val="99"/>
    <w:semiHidden/>
    <w:rsid w:val="003B2EE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B41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DA14C3"/>
    <w:pPr>
      <w:keepNext/>
      <w:keepLines/>
      <w:numPr>
        <w:ilvl w:val="1"/>
        <w:numId w:val="8"/>
      </w:numPr>
      <w:spacing w:before="200" w:after="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DA14C3"/>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A14C3"/>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A14C3"/>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A14C3"/>
    <w:pPr>
      <w:keepNext/>
      <w:keepLines/>
      <w:numPr>
        <w:ilvl w:val="5"/>
        <w:numId w:val="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A14C3"/>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14C3"/>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14C3"/>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76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85769F"/>
  </w:style>
  <w:style w:type="paragraph" w:styleId="Footer">
    <w:name w:val="footer"/>
    <w:basedOn w:val="Normal"/>
    <w:link w:val="FooterChar"/>
    <w:uiPriority w:val="99"/>
    <w:unhideWhenUsed/>
    <w:rsid w:val="008576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85769F"/>
  </w:style>
  <w:style w:type="paragraph" w:styleId="BalloonText">
    <w:name w:val="Balloon Text"/>
    <w:basedOn w:val="Normal"/>
    <w:link w:val="BalloonTextChar"/>
    <w:uiPriority w:val="99"/>
    <w:semiHidden/>
    <w:unhideWhenUsed/>
    <w:rsid w:val="006C2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08F"/>
    <w:rPr>
      <w:rFonts w:ascii="Tahoma" w:hAnsi="Tahoma" w:cs="Tahoma"/>
      <w:sz w:val="16"/>
      <w:szCs w:val="16"/>
    </w:rPr>
  </w:style>
  <w:style w:type="table" w:styleId="TableGrid">
    <w:name w:val="Table Grid"/>
    <w:basedOn w:val="TableNormal"/>
    <w:uiPriority w:val="59"/>
    <w:rsid w:val="00DF2E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41A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450E1"/>
    <w:pPr>
      <w:outlineLvl w:val="9"/>
    </w:pPr>
    <w:rPr>
      <w:lang w:val="en-US" w:eastAsia="ja-JP"/>
    </w:rPr>
  </w:style>
  <w:style w:type="paragraph" w:styleId="TOC1">
    <w:name w:val="toc 1"/>
    <w:basedOn w:val="Normal"/>
    <w:next w:val="Normal"/>
    <w:autoRedefine/>
    <w:uiPriority w:val="39"/>
    <w:unhideWhenUsed/>
    <w:rsid w:val="000D53DF"/>
    <w:pPr>
      <w:tabs>
        <w:tab w:val="left" w:pos="440"/>
        <w:tab w:val="right" w:leader="dot" w:pos="9237"/>
      </w:tabs>
      <w:spacing w:after="0"/>
    </w:pPr>
  </w:style>
  <w:style w:type="character" w:styleId="Hyperlink">
    <w:name w:val="Hyperlink"/>
    <w:basedOn w:val="DefaultParagraphFont"/>
    <w:uiPriority w:val="99"/>
    <w:unhideWhenUsed/>
    <w:rsid w:val="000450E1"/>
    <w:rPr>
      <w:color w:val="0000FF" w:themeColor="hyperlink"/>
      <w:u w:val="single"/>
    </w:rPr>
  </w:style>
  <w:style w:type="paragraph" w:styleId="FootnoteText">
    <w:name w:val="footnote text"/>
    <w:basedOn w:val="Normal"/>
    <w:link w:val="FootnoteTextChar"/>
    <w:uiPriority w:val="99"/>
    <w:semiHidden/>
    <w:unhideWhenUsed/>
    <w:rsid w:val="00ED41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41A1"/>
    <w:rPr>
      <w:sz w:val="20"/>
      <w:szCs w:val="20"/>
    </w:rPr>
  </w:style>
  <w:style w:type="character" w:styleId="FootnoteReference">
    <w:name w:val="footnote reference"/>
    <w:basedOn w:val="DefaultParagraphFont"/>
    <w:uiPriority w:val="99"/>
    <w:semiHidden/>
    <w:unhideWhenUsed/>
    <w:rsid w:val="00ED41A1"/>
    <w:rPr>
      <w:vertAlign w:val="superscript"/>
    </w:rPr>
  </w:style>
  <w:style w:type="paragraph" w:styleId="ListParagraph">
    <w:name w:val="List Paragraph"/>
    <w:basedOn w:val="Normal"/>
    <w:uiPriority w:val="34"/>
    <w:qFormat/>
    <w:rsid w:val="003810E4"/>
    <w:pPr>
      <w:ind w:left="720"/>
      <w:contextualSpacing/>
    </w:pPr>
  </w:style>
  <w:style w:type="character" w:customStyle="1" w:styleId="Heading2Char">
    <w:name w:val="Heading 2 Char"/>
    <w:basedOn w:val="DefaultParagraphFont"/>
    <w:link w:val="Heading2"/>
    <w:uiPriority w:val="9"/>
    <w:rsid w:val="00DA14C3"/>
    <w:rPr>
      <w:rFonts w:asciiTheme="majorHAnsi" w:eastAsiaTheme="majorEastAsia" w:hAnsiTheme="majorHAnsi" w:cstheme="majorBidi"/>
      <w:b/>
      <w:bCs/>
      <w:color w:val="4F81BD" w:themeColor="accent1"/>
      <w:sz w:val="24"/>
      <w:szCs w:val="26"/>
    </w:rPr>
  </w:style>
  <w:style w:type="character" w:customStyle="1" w:styleId="Heading3Char">
    <w:name w:val="Heading 3 Char"/>
    <w:basedOn w:val="DefaultParagraphFont"/>
    <w:link w:val="Heading3"/>
    <w:uiPriority w:val="9"/>
    <w:rsid w:val="00DA14C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A14C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A14C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A14C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A14C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14C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14C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rsid w:val="00DA14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14C3"/>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0E6B6A"/>
    <w:pPr>
      <w:spacing w:after="100"/>
      <w:ind w:left="220"/>
    </w:pPr>
  </w:style>
  <w:style w:type="paragraph" w:styleId="TOC3">
    <w:name w:val="toc 3"/>
    <w:basedOn w:val="Normal"/>
    <w:next w:val="Normal"/>
    <w:autoRedefine/>
    <w:uiPriority w:val="39"/>
    <w:unhideWhenUsed/>
    <w:rsid w:val="000E6B6A"/>
    <w:pPr>
      <w:spacing w:after="100"/>
      <w:ind w:left="440"/>
    </w:pPr>
  </w:style>
  <w:style w:type="character" w:styleId="CommentReference">
    <w:name w:val="annotation reference"/>
    <w:basedOn w:val="DefaultParagraphFont"/>
    <w:uiPriority w:val="99"/>
    <w:semiHidden/>
    <w:unhideWhenUsed/>
    <w:rsid w:val="003B2EE3"/>
    <w:rPr>
      <w:sz w:val="16"/>
      <w:szCs w:val="16"/>
    </w:rPr>
  </w:style>
  <w:style w:type="paragraph" w:styleId="CommentText">
    <w:name w:val="annotation text"/>
    <w:basedOn w:val="Normal"/>
    <w:link w:val="CommentTextChar"/>
    <w:uiPriority w:val="99"/>
    <w:semiHidden/>
    <w:unhideWhenUsed/>
    <w:rsid w:val="003B2EE3"/>
    <w:pPr>
      <w:spacing w:line="240" w:lineRule="auto"/>
    </w:pPr>
    <w:rPr>
      <w:sz w:val="20"/>
      <w:szCs w:val="20"/>
    </w:rPr>
  </w:style>
  <w:style w:type="character" w:customStyle="1" w:styleId="CommentTextChar">
    <w:name w:val="Comment Text Char"/>
    <w:basedOn w:val="DefaultParagraphFont"/>
    <w:link w:val="CommentText"/>
    <w:uiPriority w:val="99"/>
    <w:semiHidden/>
    <w:rsid w:val="003B2EE3"/>
    <w:rPr>
      <w:sz w:val="20"/>
      <w:szCs w:val="20"/>
    </w:rPr>
  </w:style>
  <w:style w:type="paragraph" w:styleId="CommentSubject">
    <w:name w:val="annotation subject"/>
    <w:basedOn w:val="CommentText"/>
    <w:next w:val="CommentText"/>
    <w:link w:val="CommentSubjectChar"/>
    <w:uiPriority w:val="99"/>
    <w:semiHidden/>
    <w:unhideWhenUsed/>
    <w:rsid w:val="003B2EE3"/>
    <w:rPr>
      <w:b/>
      <w:bCs/>
    </w:rPr>
  </w:style>
  <w:style w:type="character" w:customStyle="1" w:styleId="CommentSubjectChar">
    <w:name w:val="Comment Subject Char"/>
    <w:basedOn w:val="CommentTextChar"/>
    <w:link w:val="CommentSubject"/>
    <w:uiPriority w:val="99"/>
    <w:semiHidden/>
    <w:rsid w:val="003B2E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8044">
      <w:bodyDiv w:val="1"/>
      <w:marLeft w:val="0"/>
      <w:marRight w:val="0"/>
      <w:marTop w:val="0"/>
      <w:marBottom w:val="0"/>
      <w:divBdr>
        <w:top w:val="none" w:sz="0" w:space="0" w:color="auto"/>
        <w:left w:val="none" w:sz="0" w:space="0" w:color="auto"/>
        <w:bottom w:val="none" w:sz="0" w:space="0" w:color="auto"/>
        <w:right w:val="none" w:sz="0" w:space="0" w:color="auto"/>
      </w:divBdr>
    </w:div>
    <w:div w:id="42483759">
      <w:bodyDiv w:val="1"/>
      <w:marLeft w:val="0"/>
      <w:marRight w:val="0"/>
      <w:marTop w:val="0"/>
      <w:marBottom w:val="0"/>
      <w:divBdr>
        <w:top w:val="none" w:sz="0" w:space="0" w:color="auto"/>
        <w:left w:val="none" w:sz="0" w:space="0" w:color="auto"/>
        <w:bottom w:val="none" w:sz="0" w:space="0" w:color="auto"/>
        <w:right w:val="none" w:sz="0" w:space="0" w:color="auto"/>
      </w:divBdr>
    </w:div>
    <w:div w:id="443693662">
      <w:bodyDiv w:val="1"/>
      <w:marLeft w:val="0"/>
      <w:marRight w:val="0"/>
      <w:marTop w:val="0"/>
      <w:marBottom w:val="0"/>
      <w:divBdr>
        <w:top w:val="none" w:sz="0" w:space="0" w:color="auto"/>
        <w:left w:val="none" w:sz="0" w:space="0" w:color="auto"/>
        <w:bottom w:val="none" w:sz="0" w:space="0" w:color="auto"/>
        <w:right w:val="none" w:sz="0" w:space="0" w:color="auto"/>
      </w:divBdr>
    </w:div>
    <w:div w:id="477233739">
      <w:bodyDiv w:val="1"/>
      <w:marLeft w:val="0"/>
      <w:marRight w:val="0"/>
      <w:marTop w:val="0"/>
      <w:marBottom w:val="0"/>
      <w:divBdr>
        <w:top w:val="none" w:sz="0" w:space="0" w:color="auto"/>
        <w:left w:val="none" w:sz="0" w:space="0" w:color="auto"/>
        <w:bottom w:val="none" w:sz="0" w:space="0" w:color="auto"/>
        <w:right w:val="none" w:sz="0" w:space="0" w:color="auto"/>
      </w:divBdr>
      <w:divsChild>
        <w:div w:id="2048290856">
          <w:marLeft w:val="0"/>
          <w:marRight w:val="0"/>
          <w:marTop w:val="30"/>
          <w:marBottom w:val="0"/>
          <w:divBdr>
            <w:top w:val="single" w:sz="6" w:space="0" w:color="CCCCCC"/>
            <w:left w:val="single" w:sz="6" w:space="0" w:color="CCCCCC"/>
            <w:bottom w:val="single" w:sz="6" w:space="0" w:color="CCCCCC"/>
            <w:right w:val="single" w:sz="6" w:space="0" w:color="CCCCCC"/>
          </w:divBdr>
        </w:div>
      </w:divsChild>
    </w:div>
    <w:div w:id="524296238">
      <w:bodyDiv w:val="1"/>
      <w:marLeft w:val="0"/>
      <w:marRight w:val="0"/>
      <w:marTop w:val="0"/>
      <w:marBottom w:val="0"/>
      <w:divBdr>
        <w:top w:val="none" w:sz="0" w:space="0" w:color="auto"/>
        <w:left w:val="none" w:sz="0" w:space="0" w:color="auto"/>
        <w:bottom w:val="none" w:sz="0" w:space="0" w:color="auto"/>
        <w:right w:val="none" w:sz="0" w:space="0" w:color="auto"/>
      </w:divBdr>
    </w:div>
    <w:div w:id="657611897">
      <w:bodyDiv w:val="1"/>
      <w:marLeft w:val="0"/>
      <w:marRight w:val="0"/>
      <w:marTop w:val="0"/>
      <w:marBottom w:val="0"/>
      <w:divBdr>
        <w:top w:val="none" w:sz="0" w:space="0" w:color="auto"/>
        <w:left w:val="none" w:sz="0" w:space="0" w:color="auto"/>
        <w:bottom w:val="none" w:sz="0" w:space="0" w:color="auto"/>
        <w:right w:val="none" w:sz="0" w:space="0" w:color="auto"/>
      </w:divBdr>
    </w:div>
    <w:div w:id="865211021">
      <w:bodyDiv w:val="1"/>
      <w:marLeft w:val="0"/>
      <w:marRight w:val="0"/>
      <w:marTop w:val="0"/>
      <w:marBottom w:val="0"/>
      <w:divBdr>
        <w:top w:val="none" w:sz="0" w:space="0" w:color="auto"/>
        <w:left w:val="none" w:sz="0" w:space="0" w:color="auto"/>
        <w:bottom w:val="none" w:sz="0" w:space="0" w:color="auto"/>
        <w:right w:val="none" w:sz="0" w:space="0" w:color="auto"/>
      </w:divBdr>
      <w:divsChild>
        <w:div w:id="868487667">
          <w:marLeft w:val="547"/>
          <w:marRight w:val="0"/>
          <w:marTop w:val="86"/>
          <w:marBottom w:val="120"/>
          <w:divBdr>
            <w:top w:val="none" w:sz="0" w:space="0" w:color="auto"/>
            <w:left w:val="none" w:sz="0" w:space="0" w:color="auto"/>
            <w:bottom w:val="none" w:sz="0" w:space="0" w:color="auto"/>
            <w:right w:val="none" w:sz="0" w:space="0" w:color="auto"/>
          </w:divBdr>
        </w:div>
      </w:divsChild>
    </w:div>
    <w:div w:id="990137918">
      <w:bodyDiv w:val="1"/>
      <w:marLeft w:val="0"/>
      <w:marRight w:val="0"/>
      <w:marTop w:val="0"/>
      <w:marBottom w:val="0"/>
      <w:divBdr>
        <w:top w:val="none" w:sz="0" w:space="0" w:color="auto"/>
        <w:left w:val="none" w:sz="0" w:space="0" w:color="auto"/>
        <w:bottom w:val="none" w:sz="0" w:space="0" w:color="auto"/>
        <w:right w:val="none" w:sz="0" w:space="0" w:color="auto"/>
      </w:divBdr>
    </w:div>
    <w:div w:id="1069229977">
      <w:bodyDiv w:val="1"/>
      <w:marLeft w:val="0"/>
      <w:marRight w:val="0"/>
      <w:marTop w:val="0"/>
      <w:marBottom w:val="0"/>
      <w:divBdr>
        <w:top w:val="none" w:sz="0" w:space="0" w:color="auto"/>
        <w:left w:val="none" w:sz="0" w:space="0" w:color="auto"/>
        <w:bottom w:val="none" w:sz="0" w:space="0" w:color="auto"/>
        <w:right w:val="none" w:sz="0" w:space="0" w:color="auto"/>
      </w:divBdr>
    </w:div>
    <w:div w:id="1156799147">
      <w:bodyDiv w:val="1"/>
      <w:marLeft w:val="0"/>
      <w:marRight w:val="0"/>
      <w:marTop w:val="0"/>
      <w:marBottom w:val="0"/>
      <w:divBdr>
        <w:top w:val="none" w:sz="0" w:space="0" w:color="auto"/>
        <w:left w:val="none" w:sz="0" w:space="0" w:color="auto"/>
        <w:bottom w:val="none" w:sz="0" w:space="0" w:color="auto"/>
        <w:right w:val="none" w:sz="0" w:space="0" w:color="auto"/>
      </w:divBdr>
    </w:div>
    <w:div w:id="1693066039">
      <w:bodyDiv w:val="1"/>
      <w:marLeft w:val="0"/>
      <w:marRight w:val="0"/>
      <w:marTop w:val="0"/>
      <w:marBottom w:val="0"/>
      <w:divBdr>
        <w:top w:val="none" w:sz="0" w:space="0" w:color="auto"/>
        <w:left w:val="none" w:sz="0" w:space="0" w:color="auto"/>
        <w:bottom w:val="none" w:sz="0" w:space="0" w:color="auto"/>
        <w:right w:val="none" w:sz="0" w:space="0" w:color="auto"/>
      </w:divBdr>
    </w:div>
    <w:div w:id="1956861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idm.euro-fusion.org/?uid=2M4P9J"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5D090-1291-4DBF-BF93-8EC56BE19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14</Pages>
  <Words>4947</Words>
  <Characters>28203</Characters>
  <Application>Microsoft Office Word</Application>
  <DocSecurity>0</DocSecurity>
  <Lines>235</Lines>
  <Paragraphs>66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33084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Franke</dc:creator>
  <cp:lastModifiedBy>Hess, Jason</cp:lastModifiedBy>
  <cp:revision>5</cp:revision>
  <cp:lastPrinted>2014-10-13T15:08:00Z</cp:lastPrinted>
  <dcterms:created xsi:type="dcterms:W3CDTF">2017-03-24T14:08:00Z</dcterms:created>
  <dcterms:modified xsi:type="dcterms:W3CDTF">2017-03-24T17:36:00Z</dcterms:modified>
</cp:coreProperties>
</file>