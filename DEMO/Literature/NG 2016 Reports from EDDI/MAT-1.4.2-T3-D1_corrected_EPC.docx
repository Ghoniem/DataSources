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C4B" w:rsidRDefault="00760C4B">
      <w:pPr>
        <w:rPr>
          <w:rFonts w:ascii="Times New Roman" w:hAnsi="Times New Roman" w:cs="Times New Roman"/>
          <w:sz w:val="12"/>
          <w:szCs w:val="12"/>
        </w:rPr>
      </w:pPr>
    </w:p>
    <w:tbl>
      <w:tblPr>
        <w:tblW w:w="6891"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2638"/>
        <w:gridCol w:w="2410"/>
        <w:gridCol w:w="1843"/>
      </w:tblGrid>
      <w:tr w:rsidR="00760C4B">
        <w:trPr>
          <w:jc w:val="center"/>
        </w:trPr>
        <w:tc>
          <w:tcPr>
            <w:tcW w:w="2638" w:type="dxa"/>
            <w:tcBorders>
              <w:top w:val="double" w:sz="4" w:space="0" w:color="auto"/>
              <w:bottom w:val="double" w:sz="4" w:space="0" w:color="auto"/>
            </w:tcBorders>
          </w:tcPr>
          <w:p w:rsidR="00760C4B" w:rsidRDefault="00760C4B">
            <w:pPr>
              <w:spacing w:after="0" w:line="240" w:lineRule="auto"/>
              <w:rPr>
                <w:rFonts w:cs="Times New Roman"/>
                <w:b/>
                <w:bCs/>
                <w:i/>
                <w:iCs/>
              </w:rPr>
            </w:pPr>
            <w:r>
              <w:rPr>
                <w:b/>
                <w:bCs/>
              </w:rPr>
              <w:t>Report IDM reference No.</w:t>
            </w:r>
          </w:p>
        </w:tc>
        <w:tc>
          <w:tcPr>
            <w:tcW w:w="2410" w:type="dxa"/>
            <w:tcBorders>
              <w:top w:val="double" w:sz="4" w:space="0" w:color="auto"/>
              <w:bottom w:val="double" w:sz="4" w:space="0" w:color="auto"/>
            </w:tcBorders>
          </w:tcPr>
          <w:p w:rsidR="00760C4B" w:rsidRDefault="00760C4B" w:rsidP="00ED3902">
            <w:pPr>
              <w:spacing w:after="0" w:line="240" w:lineRule="auto"/>
              <w:rPr>
                <w:rFonts w:cs="Times New Roman"/>
                <w:b/>
                <w:bCs/>
                <w:i/>
                <w:iCs/>
                <w:u w:val="single"/>
              </w:rPr>
            </w:pPr>
          </w:p>
        </w:tc>
        <w:tc>
          <w:tcPr>
            <w:tcW w:w="1843" w:type="dxa"/>
            <w:tcBorders>
              <w:top w:val="double" w:sz="4" w:space="0" w:color="auto"/>
              <w:bottom w:val="double" w:sz="4" w:space="0" w:color="auto"/>
            </w:tcBorders>
          </w:tcPr>
          <w:p w:rsidR="00760C4B" w:rsidRDefault="00760C4B">
            <w:pPr>
              <w:spacing w:after="0" w:line="240" w:lineRule="auto"/>
              <w:rPr>
                <w:b/>
                <w:bCs/>
              </w:rPr>
            </w:pPr>
            <w:r>
              <w:rPr>
                <w:b/>
                <w:bCs/>
              </w:rPr>
              <w:t>Version: see IDM</w:t>
            </w:r>
          </w:p>
        </w:tc>
      </w:tr>
    </w:tbl>
    <w:p w:rsidR="00760C4B" w:rsidRDefault="00760C4B">
      <w:pPr>
        <w:spacing w:after="0" w:line="240" w:lineRule="auto"/>
        <w:jc w:val="center"/>
        <w:rPr>
          <w:rFonts w:ascii="Times New Roman" w:hAnsi="Times New Roman" w:cs="Times New Roman"/>
        </w:rPr>
      </w:pPr>
    </w:p>
    <w:p w:rsidR="00760C4B" w:rsidRDefault="00760C4B">
      <w:pPr>
        <w:spacing w:after="0" w:line="240" w:lineRule="auto"/>
        <w:jc w:val="center"/>
        <w:rPr>
          <w:rFonts w:ascii="Times New Roman" w:hAnsi="Times New Roman" w:cs="Times New Roman"/>
          <w:sz w:val="40"/>
          <w:szCs w:val="40"/>
        </w:rPr>
      </w:pPr>
      <w:r>
        <w:rPr>
          <w:sz w:val="40"/>
          <w:szCs w:val="40"/>
        </w:rPr>
        <w:t>Final Report</w:t>
      </w:r>
    </w:p>
    <w:p w:rsidR="00760C4B" w:rsidRDefault="00760C4B">
      <w:pPr>
        <w:spacing w:after="0" w:line="240" w:lineRule="auto"/>
        <w:jc w:val="center"/>
        <w:rPr>
          <w:sz w:val="24"/>
          <w:szCs w:val="24"/>
        </w:rPr>
      </w:pPr>
      <w:proofErr w:type="gramStart"/>
      <w:r>
        <w:rPr>
          <w:sz w:val="24"/>
          <w:szCs w:val="24"/>
        </w:rPr>
        <w:t>on</w:t>
      </w:r>
      <w:proofErr w:type="gramEnd"/>
      <w:r>
        <w:rPr>
          <w:sz w:val="24"/>
          <w:szCs w:val="24"/>
        </w:rPr>
        <w:t xml:space="preserve"> Deliverable </w:t>
      </w:r>
    </w:p>
    <w:p w:rsidR="00760C4B" w:rsidRDefault="00ED3902">
      <w:pPr>
        <w:spacing w:after="0" w:line="240" w:lineRule="auto"/>
        <w:jc w:val="center"/>
        <w:rPr>
          <w:rFonts w:ascii="Arial" w:hAnsi="Arial" w:cs="Arial"/>
          <w:sz w:val="28"/>
          <w:szCs w:val="28"/>
        </w:rPr>
      </w:pPr>
      <w:r w:rsidRPr="00ED3902">
        <w:rPr>
          <w:rFonts w:ascii="Arial" w:hAnsi="Arial" w:cs="Arial"/>
          <w:sz w:val="28"/>
          <w:szCs w:val="28"/>
        </w:rPr>
        <w:t>MAT-1.4.2-T</w:t>
      </w:r>
      <w:r w:rsidR="00AC18A5">
        <w:rPr>
          <w:rFonts w:ascii="Arial" w:hAnsi="Arial" w:cs="Arial"/>
          <w:sz w:val="28"/>
          <w:szCs w:val="28"/>
        </w:rPr>
        <w:t>3</w:t>
      </w:r>
      <w:r w:rsidRPr="00ED3902">
        <w:rPr>
          <w:rFonts w:ascii="Arial" w:hAnsi="Arial" w:cs="Arial"/>
          <w:sz w:val="28"/>
          <w:szCs w:val="28"/>
        </w:rPr>
        <w:t xml:space="preserve">-D1 Summary overview document on </w:t>
      </w:r>
      <w:r w:rsidR="00945F20">
        <w:rPr>
          <w:rFonts w:ascii="Arial" w:hAnsi="Arial" w:cs="Arial"/>
          <w:sz w:val="28"/>
          <w:szCs w:val="28"/>
        </w:rPr>
        <w:t xml:space="preserve">Organization and </w:t>
      </w:r>
      <w:r w:rsidRPr="00ED3902">
        <w:rPr>
          <w:rFonts w:ascii="Arial" w:hAnsi="Arial" w:cs="Arial"/>
          <w:sz w:val="28"/>
          <w:szCs w:val="28"/>
        </w:rPr>
        <w:t>Implementation of EDDI Testing Plan for 201</w:t>
      </w:r>
      <w:r w:rsidR="009B326F">
        <w:rPr>
          <w:rFonts w:ascii="Arial" w:hAnsi="Arial" w:cs="Arial"/>
          <w:sz w:val="28"/>
          <w:szCs w:val="28"/>
        </w:rPr>
        <w:t>6</w:t>
      </w:r>
      <w:r w:rsidRPr="00ED3902">
        <w:rPr>
          <w:rFonts w:ascii="Arial" w:hAnsi="Arial" w:cs="Arial"/>
          <w:sz w:val="28"/>
          <w:szCs w:val="28"/>
        </w:rPr>
        <w:t xml:space="preserve"> (ENEA-CNR)</w:t>
      </w:r>
    </w:p>
    <w:p w:rsidR="00ED3902" w:rsidRPr="00ED3902" w:rsidRDefault="00ED3902">
      <w:pPr>
        <w:spacing w:after="0" w:line="240" w:lineRule="auto"/>
        <w:jc w:val="center"/>
        <w:rPr>
          <w:rFonts w:ascii="Arial" w:hAnsi="Arial" w:cs="Arial"/>
          <w:sz w:val="28"/>
          <w:szCs w:val="28"/>
        </w:rPr>
      </w:pPr>
    </w:p>
    <w:tbl>
      <w:tblPr>
        <w:tblW w:w="0" w:type="auto"/>
        <w:tblInd w:w="-10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1668"/>
        <w:gridCol w:w="3685"/>
        <w:gridCol w:w="1843"/>
        <w:gridCol w:w="2267"/>
      </w:tblGrid>
      <w:tr w:rsidR="00760C4B">
        <w:tc>
          <w:tcPr>
            <w:tcW w:w="5353" w:type="dxa"/>
            <w:gridSpan w:val="2"/>
            <w:tcBorders>
              <w:top w:val="nil"/>
              <w:left w:val="nil"/>
              <w:bottom w:val="single" w:sz="4" w:space="0" w:color="auto"/>
            </w:tcBorders>
          </w:tcPr>
          <w:p w:rsidR="00760C4B" w:rsidRDefault="00760C4B">
            <w:pPr>
              <w:spacing w:after="0" w:line="240" w:lineRule="auto"/>
              <w:rPr>
                <w:rFonts w:cs="Times New Roman"/>
                <w:i/>
                <w:iCs/>
              </w:rPr>
            </w:pPr>
          </w:p>
        </w:tc>
        <w:tc>
          <w:tcPr>
            <w:tcW w:w="1843" w:type="dxa"/>
            <w:tcBorders>
              <w:bottom w:val="single" w:sz="4" w:space="0" w:color="auto"/>
              <w:right w:val="single" w:sz="4" w:space="0" w:color="auto"/>
            </w:tcBorders>
          </w:tcPr>
          <w:p w:rsidR="00760C4B" w:rsidRDefault="00760C4B">
            <w:pPr>
              <w:spacing w:after="0" w:line="240" w:lineRule="auto"/>
              <w:rPr>
                <w:rFonts w:cs="Times New Roman"/>
                <w:b/>
                <w:bCs/>
              </w:rPr>
            </w:pPr>
            <w:r>
              <w:rPr>
                <w:b/>
                <w:bCs/>
              </w:rPr>
              <w:t>Deliverable-ID</w:t>
            </w:r>
            <w:r>
              <w:rPr>
                <w:rStyle w:val="FootnoteReference"/>
                <w:rFonts w:ascii="Calibri" w:hAnsi="Calibri"/>
              </w:rPr>
              <w:footnoteReference w:id="1"/>
            </w:r>
          </w:p>
        </w:tc>
        <w:tc>
          <w:tcPr>
            <w:tcW w:w="2267" w:type="dxa"/>
            <w:tcBorders>
              <w:left w:val="single" w:sz="4" w:space="0" w:color="auto"/>
              <w:bottom w:val="single" w:sz="4" w:space="0" w:color="auto"/>
            </w:tcBorders>
          </w:tcPr>
          <w:p w:rsidR="00760C4B" w:rsidRDefault="00873092" w:rsidP="00AC18A5">
            <w:pPr>
              <w:spacing w:after="0" w:line="240" w:lineRule="auto"/>
              <w:rPr>
                <w:rFonts w:cs="Times New Roman"/>
              </w:rPr>
            </w:pPr>
            <w:r>
              <w:rPr>
                <w:i/>
                <w:iCs/>
              </w:rPr>
              <w:t>MAT-1.4.2-T</w:t>
            </w:r>
            <w:r w:rsidR="00AC18A5">
              <w:rPr>
                <w:i/>
                <w:iCs/>
              </w:rPr>
              <w:t>3</w:t>
            </w:r>
            <w:r>
              <w:rPr>
                <w:i/>
                <w:iCs/>
              </w:rPr>
              <w:t>-D1</w:t>
            </w:r>
          </w:p>
        </w:tc>
      </w:tr>
      <w:tr w:rsidR="00760C4B">
        <w:tc>
          <w:tcPr>
            <w:tcW w:w="1668" w:type="dxa"/>
            <w:tcBorders>
              <w:bottom w:val="single" w:sz="4" w:space="0" w:color="auto"/>
              <w:right w:val="single" w:sz="4" w:space="0" w:color="auto"/>
            </w:tcBorders>
          </w:tcPr>
          <w:p w:rsidR="00760C4B" w:rsidRDefault="00760C4B">
            <w:pPr>
              <w:spacing w:after="0" w:line="240" w:lineRule="auto"/>
              <w:rPr>
                <w:b/>
                <w:bCs/>
              </w:rPr>
            </w:pPr>
            <w:r>
              <w:rPr>
                <w:b/>
                <w:bCs/>
              </w:rPr>
              <w:t>Work Package</w:t>
            </w:r>
          </w:p>
        </w:tc>
        <w:tc>
          <w:tcPr>
            <w:tcW w:w="3685" w:type="dxa"/>
            <w:tcBorders>
              <w:left w:val="single" w:sz="4" w:space="0" w:color="auto"/>
              <w:bottom w:val="single" w:sz="4" w:space="0" w:color="auto"/>
              <w:right w:val="single" w:sz="4" w:space="0" w:color="auto"/>
            </w:tcBorders>
          </w:tcPr>
          <w:p w:rsidR="00760C4B" w:rsidRDefault="00760C4B">
            <w:pPr>
              <w:spacing w:after="0" w:line="240" w:lineRule="auto"/>
              <w:rPr>
                <w:i/>
                <w:iCs/>
              </w:rPr>
            </w:pPr>
            <w:r>
              <w:rPr>
                <w:i/>
                <w:iCs/>
              </w:rPr>
              <w:t>WPMAT</w:t>
            </w:r>
          </w:p>
        </w:tc>
        <w:tc>
          <w:tcPr>
            <w:tcW w:w="1843" w:type="dxa"/>
            <w:tcBorders>
              <w:left w:val="single" w:sz="4" w:space="0" w:color="auto"/>
              <w:bottom w:val="single" w:sz="4" w:space="0" w:color="auto"/>
              <w:right w:val="single" w:sz="4" w:space="0" w:color="auto"/>
            </w:tcBorders>
          </w:tcPr>
          <w:p w:rsidR="00760C4B" w:rsidRDefault="00760C4B">
            <w:pPr>
              <w:spacing w:after="0" w:line="240" w:lineRule="auto"/>
              <w:rPr>
                <w:b/>
                <w:bCs/>
              </w:rPr>
            </w:pPr>
            <w:r>
              <w:rPr>
                <w:b/>
                <w:bCs/>
              </w:rPr>
              <w:t>Date</w:t>
            </w:r>
          </w:p>
        </w:tc>
        <w:tc>
          <w:tcPr>
            <w:tcW w:w="2267" w:type="dxa"/>
            <w:tcBorders>
              <w:left w:val="single" w:sz="4" w:space="0" w:color="auto"/>
              <w:bottom w:val="single" w:sz="4" w:space="0" w:color="auto"/>
            </w:tcBorders>
          </w:tcPr>
          <w:p w:rsidR="00760C4B" w:rsidRDefault="0089511B">
            <w:pPr>
              <w:spacing w:after="0" w:line="240" w:lineRule="auto"/>
              <w:rPr>
                <w:i/>
                <w:iCs/>
              </w:rPr>
            </w:pPr>
            <w:ins w:id="0" w:author="Gorley, Mike" w:date="2016-12-22T17:57:00Z">
              <w:r>
                <w:rPr>
                  <w:i/>
                  <w:iCs/>
                </w:rPr>
                <w:t>31 Oct 2016</w:t>
              </w:r>
            </w:ins>
          </w:p>
        </w:tc>
      </w:tr>
      <w:tr w:rsidR="00760C4B">
        <w:tc>
          <w:tcPr>
            <w:tcW w:w="1668" w:type="dxa"/>
            <w:tcBorders>
              <w:top w:val="single" w:sz="4" w:space="0" w:color="auto"/>
              <w:bottom w:val="single" w:sz="4" w:space="0" w:color="auto"/>
              <w:right w:val="single" w:sz="4" w:space="0" w:color="auto"/>
            </w:tcBorders>
          </w:tcPr>
          <w:p w:rsidR="00760C4B" w:rsidRDefault="00760C4B">
            <w:pPr>
              <w:spacing w:after="0" w:line="240" w:lineRule="auto"/>
              <w:rPr>
                <w:b/>
                <w:bCs/>
              </w:rPr>
            </w:pPr>
            <w:r>
              <w:rPr>
                <w:b/>
                <w:bCs/>
              </w:rPr>
              <w:t>Project Leader</w:t>
            </w:r>
          </w:p>
        </w:tc>
        <w:tc>
          <w:tcPr>
            <w:tcW w:w="7795" w:type="dxa"/>
            <w:gridSpan w:val="3"/>
            <w:tcBorders>
              <w:top w:val="single" w:sz="4" w:space="0" w:color="auto"/>
              <w:left w:val="single" w:sz="4" w:space="0" w:color="auto"/>
              <w:bottom w:val="single" w:sz="4" w:space="0" w:color="auto"/>
            </w:tcBorders>
          </w:tcPr>
          <w:p w:rsidR="00760C4B" w:rsidRDefault="00760C4B">
            <w:pPr>
              <w:spacing w:after="0" w:line="240" w:lineRule="auto"/>
              <w:rPr>
                <w:rFonts w:cs="Times New Roman"/>
                <w:i/>
                <w:iCs/>
                <w:strike/>
              </w:rPr>
            </w:pPr>
            <w:r>
              <w:rPr>
                <w:i/>
                <w:iCs/>
              </w:rPr>
              <w:t xml:space="preserve">Michael </w:t>
            </w:r>
            <w:proofErr w:type="spellStart"/>
            <w:r>
              <w:rPr>
                <w:i/>
                <w:iCs/>
              </w:rPr>
              <w:t>Rieth</w:t>
            </w:r>
            <w:proofErr w:type="spellEnd"/>
          </w:p>
        </w:tc>
      </w:tr>
      <w:tr w:rsidR="00760C4B">
        <w:tc>
          <w:tcPr>
            <w:tcW w:w="9463" w:type="dxa"/>
            <w:gridSpan w:val="4"/>
            <w:tcBorders>
              <w:top w:val="single" w:sz="4" w:space="0" w:color="auto"/>
              <w:bottom w:val="single" w:sz="4" w:space="0" w:color="auto"/>
            </w:tcBorders>
            <w:shd w:val="clear" w:color="auto" w:fill="D9D9D9"/>
          </w:tcPr>
          <w:p w:rsidR="00760C4B" w:rsidRDefault="00760C4B">
            <w:pPr>
              <w:spacing w:after="0" w:line="240" w:lineRule="auto"/>
              <w:rPr>
                <w:rFonts w:cs="Times New Roman"/>
                <w:sz w:val="12"/>
                <w:szCs w:val="12"/>
              </w:rPr>
            </w:pPr>
          </w:p>
        </w:tc>
      </w:tr>
      <w:tr w:rsidR="00760C4B">
        <w:tc>
          <w:tcPr>
            <w:tcW w:w="1668" w:type="dxa"/>
            <w:tcBorders>
              <w:top w:val="single" w:sz="4" w:space="0" w:color="auto"/>
              <w:bottom w:val="single" w:sz="4" w:space="0" w:color="auto"/>
              <w:right w:val="single" w:sz="4" w:space="0" w:color="auto"/>
            </w:tcBorders>
          </w:tcPr>
          <w:p w:rsidR="00760C4B" w:rsidRDefault="00760C4B">
            <w:pPr>
              <w:spacing w:after="0" w:line="240" w:lineRule="auto"/>
              <w:rPr>
                <w:b/>
                <w:bCs/>
              </w:rPr>
            </w:pPr>
            <w:r>
              <w:rPr>
                <w:b/>
                <w:bCs/>
              </w:rPr>
              <w:t>TS Title</w:t>
            </w:r>
          </w:p>
        </w:tc>
        <w:tc>
          <w:tcPr>
            <w:tcW w:w="7795" w:type="dxa"/>
            <w:gridSpan w:val="3"/>
            <w:tcBorders>
              <w:top w:val="single" w:sz="4" w:space="0" w:color="auto"/>
              <w:left w:val="single" w:sz="4" w:space="0" w:color="auto"/>
              <w:bottom w:val="single" w:sz="4" w:space="0" w:color="auto"/>
            </w:tcBorders>
          </w:tcPr>
          <w:p w:rsidR="008A7A72" w:rsidRPr="008A7A72" w:rsidRDefault="008A7A72" w:rsidP="008A7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en-US" w:eastAsia="it-IT"/>
              </w:rPr>
            </w:pPr>
            <w:r w:rsidRPr="008A7A72">
              <w:rPr>
                <w:rFonts w:eastAsia="Times New Roman" w:cs="Courier New"/>
                <w:lang w:val="en-US" w:eastAsia="it-IT"/>
              </w:rPr>
              <w:t xml:space="preserve">Implementation of EDDI Testing Plan for </w:t>
            </w:r>
            <w:del w:id="1" w:author="Gorley, Mike" w:date="2016-12-22T17:58:00Z">
              <w:r w:rsidRPr="008A7A72" w:rsidDel="0089511B">
                <w:rPr>
                  <w:rFonts w:eastAsia="Times New Roman" w:cs="Courier New"/>
                  <w:lang w:val="en-US" w:eastAsia="it-IT"/>
                </w:rPr>
                <w:delText>2015</w:delText>
              </w:r>
            </w:del>
            <w:ins w:id="2" w:author="Gorley, Mike" w:date="2016-12-22T17:58:00Z">
              <w:r w:rsidR="0089511B" w:rsidRPr="008A7A72">
                <w:rPr>
                  <w:rFonts w:eastAsia="Times New Roman" w:cs="Courier New"/>
                  <w:lang w:val="en-US" w:eastAsia="it-IT"/>
                </w:rPr>
                <w:t>201</w:t>
              </w:r>
              <w:r w:rsidR="0089511B">
                <w:rPr>
                  <w:rFonts w:eastAsia="Times New Roman" w:cs="Courier New"/>
                  <w:lang w:val="en-US" w:eastAsia="it-IT"/>
                </w:rPr>
                <w:t>6</w:t>
              </w:r>
            </w:ins>
          </w:p>
          <w:p w:rsidR="00760C4B" w:rsidRDefault="00760C4B" w:rsidP="008A7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iCs/>
              </w:rPr>
            </w:pPr>
          </w:p>
        </w:tc>
      </w:tr>
      <w:tr w:rsidR="00760C4B">
        <w:tc>
          <w:tcPr>
            <w:tcW w:w="1668" w:type="dxa"/>
            <w:tcBorders>
              <w:top w:val="single" w:sz="4" w:space="0" w:color="auto"/>
              <w:bottom w:val="single" w:sz="4" w:space="0" w:color="auto"/>
              <w:right w:val="single" w:sz="4" w:space="0" w:color="auto"/>
            </w:tcBorders>
          </w:tcPr>
          <w:p w:rsidR="00760C4B" w:rsidRDefault="00760C4B">
            <w:pPr>
              <w:spacing w:after="0" w:line="240" w:lineRule="auto"/>
              <w:rPr>
                <w:b/>
                <w:bCs/>
              </w:rPr>
            </w:pPr>
            <w:r>
              <w:rPr>
                <w:b/>
                <w:bCs/>
              </w:rPr>
              <w:t>TS Ref. No.</w:t>
            </w:r>
          </w:p>
        </w:tc>
        <w:tc>
          <w:tcPr>
            <w:tcW w:w="3685" w:type="dxa"/>
            <w:tcBorders>
              <w:top w:val="single" w:sz="4" w:space="0" w:color="auto"/>
              <w:left w:val="single" w:sz="4" w:space="0" w:color="auto"/>
              <w:bottom w:val="single" w:sz="4" w:space="0" w:color="auto"/>
              <w:right w:val="single" w:sz="4" w:space="0" w:color="auto"/>
            </w:tcBorders>
          </w:tcPr>
          <w:p w:rsidR="00760C4B" w:rsidRPr="00014D09" w:rsidRDefault="00014D09" w:rsidP="00AC18A5">
            <w:pPr>
              <w:spacing w:after="0" w:line="240" w:lineRule="auto"/>
              <w:rPr>
                <w:i/>
                <w:iCs/>
                <w:lang w:val="en-US"/>
              </w:rPr>
            </w:pPr>
            <w:r w:rsidRPr="00014D09">
              <w:rPr>
                <w:i/>
                <w:iCs/>
                <w:lang w:val="en-US"/>
              </w:rPr>
              <w:t>MAT-1.4.</w:t>
            </w:r>
            <w:r>
              <w:rPr>
                <w:i/>
                <w:iCs/>
                <w:lang w:val="en-US"/>
              </w:rPr>
              <w:t>2</w:t>
            </w:r>
            <w:r w:rsidR="00873092">
              <w:rPr>
                <w:i/>
                <w:iCs/>
                <w:lang w:val="en-US"/>
              </w:rPr>
              <w:t>-</w:t>
            </w:r>
            <w:ins w:id="3" w:author="Gorley, Mike" w:date="2016-12-22T17:58:00Z">
              <w:r w:rsidR="0089511B">
                <w:rPr>
                  <w:i/>
                  <w:iCs/>
                  <w:lang w:val="en-US"/>
                </w:rPr>
                <w:t>T</w:t>
              </w:r>
            </w:ins>
            <w:r w:rsidR="00873092">
              <w:rPr>
                <w:i/>
                <w:iCs/>
                <w:lang w:val="en-US"/>
              </w:rPr>
              <w:t>00</w:t>
            </w:r>
            <w:r w:rsidR="00AC18A5">
              <w:rPr>
                <w:i/>
                <w:iCs/>
                <w:lang w:val="en-US"/>
              </w:rPr>
              <w:t>3</w:t>
            </w:r>
          </w:p>
        </w:tc>
        <w:tc>
          <w:tcPr>
            <w:tcW w:w="1843" w:type="dxa"/>
            <w:tcBorders>
              <w:top w:val="single" w:sz="4" w:space="0" w:color="auto"/>
              <w:left w:val="single" w:sz="4" w:space="0" w:color="auto"/>
              <w:bottom w:val="single" w:sz="4" w:space="0" w:color="auto"/>
              <w:right w:val="single" w:sz="4" w:space="0" w:color="auto"/>
            </w:tcBorders>
          </w:tcPr>
          <w:p w:rsidR="00760C4B" w:rsidRDefault="00760C4B">
            <w:pPr>
              <w:spacing w:after="0" w:line="240" w:lineRule="auto"/>
              <w:rPr>
                <w:b/>
                <w:bCs/>
              </w:rPr>
            </w:pPr>
            <w:r>
              <w:rPr>
                <w:b/>
                <w:bCs/>
              </w:rPr>
              <w:t>TS IDM-link</w:t>
            </w:r>
          </w:p>
        </w:tc>
        <w:tc>
          <w:tcPr>
            <w:tcW w:w="2267" w:type="dxa"/>
            <w:tcBorders>
              <w:top w:val="single" w:sz="4" w:space="0" w:color="auto"/>
              <w:left w:val="single" w:sz="4" w:space="0" w:color="auto"/>
              <w:bottom w:val="single" w:sz="4" w:space="0" w:color="auto"/>
            </w:tcBorders>
          </w:tcPr>
          <w:p w:rsidR="00760C4B" w:rsidRDefault="00046E7B" w:rsidP="008A39D0">
            <w:pPr>
              <w:spacing w:after="0" w:line="240" w:lineRule="auto"/>
              <w:rPr>
                <w:rFonts w:cs="Times New Roman"/>
                <w:i/>
                <w:iCs/>
                <w:lang w:val="de-DE"/>
              </w:rPr>
            </w:pPr>
            <w:hyperlink r:id="rId9" w:history="1">
              <w:r w:rsidR="008A39D0">
                <w:rPr>
                  <w:rStyle w:val="Hyperlink"/>
                  <w:rFonts w:ascii="Calibri" w:hAnsi="Calibri"/>
                  <w:i/>
                  <w:iCs/>
                  <w:lang w:val="de-DE"/>
                </w:rPr>
                <w:t>2MLX3K</w:t>
              </w:r>
            </w:hyperlink>
          </w:p>
        </w:tc>
      </w:tr>
      <w:tr w:rsidR="00760C4B">
        <w:tc>
          <w:tcPr>
            <w:tcW w:w="1668" w:type="dxa"/>
            <w:tcBorders>
              <w:top w:val="single" w:sz="4" w:space="0" w:color="auto"/>
              <w:bottom w:val="single" w:sz="4" w:space="0" w:color="auto"/>
              <w:right w:val="single" w:sz="4" w:space="0" w:color="auto"/>
            </w:tcBorders>
          </w:tcPr>
          <w:p w:rsidR="00760C4B" w:rsidRDefault="00760C4B">
            <w:pPr>
              <w:spacing w:after="0" w:line="240" w:lineRule="auto"/>
              <w:rPr>
                <w:b/>
                <w:bCs/>
              </w:rPr>
            </w:pPr>
            <w:r>
              <w:rPr>
                <w:b/>
                <w:bCs/>
              </w:rPr>
              <w:t>Task Owner</w:t>
            </w:r>
          </w:p>
        </w:tc>
        <w:tc>
          <w:tcPr>
            <w:tcW w:w="7795" w:type="dxa"/>
            <w:gridSpan w:val="3"/>
            <w:tcBorders>
              <w:top w:val="single" w:sz="4" w:space="0" w:color="auto"/>
              <w:left w:val="single" w:sz="4" w:space="0" w:color="auto"/>
              <w:bottom w:val="single" w:sz="4" w:space="0" w:color="auto"/>
            </w:tcBorders>
          </w:tcPr>
          <w:p w:rsidR="00760C4B" w:rsidRPr="00014D09" w:rsidRDefault="00760C4B">
            <w:pPr>
              <w:spacing w:after="0" w:line="240" w:lineRule="auto"/>
              <w:rPr>
                <w:rFonts w:cs="Times New Roman"/>
                <w:lang w:val="en-US"/>
              </w:rPr>
            </w:pPr>
            <w:r w:rsidRPr="00014D09">
              <w:rPr>
                <w:i/>
                <w:iCs/>
                <w:lang w:val="en-US"/>
              </w:rPr>
              <w:t xml:space="preserve">Enrico </w:t>
            </w:r>
            <w:proofErr w:type="spellStart"/>
            <w:r w:rsidRPr="00014D09">
              <w:rPr>
                <w:i/>
                <w:iCs/>
                <w:lang w:val="en-US"/>
              </w:rPr>
              <w:t>Perelli</w:t>
            </w:r>
            <w:proofErr w:type="spellEnd"/>
            <w:r w:rsidRPr="00014D09">
              <w:rPr>
                <w:i/>
                <w:iCs/>
                <w:lang w:val="en-US"/>
              </w:rPr>
              <w:t xml:space="preserve"> </w:t>
            </w:r>
            <w:proofErr w:type="spellStart"/>
            <w:r w:rsidRPr="00014D09">
              <w:rPr>
                <w:i/>
                <w:iCs/>
                <w:lang w:val="en-US"/>
              </w:rPr>
              <w:t>Cippo</w:t>
            </w:r>
            <w:proofErr w:type="spellEnd"/>
          </w:p>
        </w:tc>
      </w:tr>
      <w:tr w:rsidR="00760C4B">
        <w:tc>
          <w:tcPr>
            <w:tcW w:w="1668" w:type="dxa"/>
            <w:tcBorders>
              <w:top w:val="single" w:sz="4" w:space="0" w:color="auto"/>
              <w:right w:val="single" w:sz="4" w:space="0" w:color="auto"/>
            </w:tcBorders>
          </w:tcPr>
          <w:p w:rsidR="00760C4B" w:rsidRDefault="00760C4B">
            <w:pPr>
              <w:spacing w:after="0" w:line="240" w:lineRule="auto"/>
              <w:rPr>
                <w:b/>
                <w:bCs/>
              </w:rPr>
            </w:pPr>
            <w:r>
              <w:rPr>
                <w:b/>
                <w:bCs/>
              </w:rPr>
              <w:t>RU(s)</w:t>
            </w:r>
          </w:p>
        </w:tc>
        <w:tc>
          <w:tcPr>
            <w:tcW w:w="7795" w:type="dxa"/>
            <w:gridSpan w:val="3"/>
            <w:tcBorders>
              <w:top w:val="single" w:sz="4" w:space="0" w:color="auto"/>
              <w:left w:val="single" w:sz="4" w:space="0" w:color="auto"/>
            </w:tcBorders>
          </w:tcPr>
          <w:p w:rsidR="00760C4B" w:rsidRDefault="00760C4B">
            <w:pPr>
              <w:spacing w:after="0" w:line="240" w:lineRule="auto"/>
              <w:rPr>
                <w:rFonts w:cs="Times New Roman"/>
              </w:rPr>
            </w:pPr>
            <w:r>
              <w:rPr>
                <w:i/>
                <w:iCs/>
              </w:rPr>
              <w:t>ENEA-CNR</w:t>
            </w:r>
          </w:p>
        </w:tc>
      </w:tr>
    </w:tbl>
    <w:p w:rsidR="00760C4B" w:rsidRDefault="00760C4B">
      <w:pPr>
        <w:spacing w:after="0"/>
        <w:rPr>
          <w:rFonts w:ascii="Times New Roman" w:hAnsi="Times New Roman" w:cs="Times New Roman"/>
        </w:rPr>
      </w:pPr>
    </w:p>
    <w:tbl>
      <w:tblPr>
        <w:tblW w:w="0" w:type="auto"/>
        <w:tblInd w:w="-106"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668"/>
        <w:gridCol w:w="7795"/>
      </w:tblGrid>
      <w:tr w:rsidR="00760C4B">
        <w:tc>
          <w:tcPr>
            <w:tcW w:w="9463" w:type="dxa"/>
            <w:gridSpan w:val="2"/>
            <w:tcBorders>
              <w:top w:val="double" w:sz="4" w:space="0" w:color="auto"/>
            </w:tcBorders>
            <w:shd w:val="clear" w:color="auto" w:fill="D9D9D9"/>
          </w:tcPr>
          <w:p w:rsidR="00760C4B" w:rsidRDefault="00760C4B">
            <w:pPr>
              <w:spacing w:after="0" w:line="240" w:lineRule="auto"/>
              <w:rPr>
                <w:b/>
                <w:bCs/>
              </w:rPr>
            </w:pPr>
            <w:r>
              <w:rPr>
                <w:b/>
                <w:bCs/>
              </w:rPr>
              <w:t>Report Review &amp; Approval</w:t>
            </w:r>
          </w:p>
        </w:tc>
      </w:tr>
      <w:tr w:rsidR="00760C4B">
        <w:tc>
          <w:tcPr>
            <w:tcW w:w="1668" w:type="dxa"/>
          </w:tcPr>
          <w:p w:rsidR="00760C4B" w:rsidRDefault="00760C4B">
            <w:pPr>
              <w:spacing w:after="0" w:line="240" w:lineRule="auto"/>
              <w:rPr>
                <w:b/>
                <w:bCs/>
              </w:rPr>
            </w:pPr>
            <w:r>
              <w:rPr>
                <w:b/>
                <w:bCs/>
              </w:rPr>
              <w:t>IDM role</w:t>
            </w:r>
          </w:p>
        </w:tc>
        <w:tc>
          <w:tcPr>
            <w:tcW w:w="7795" w:type="dxa"/>
          </w:tcPr>
          <w:p w:rsidR="00760C4B" w:rsidRDefault="00760C4B">
            <w:pPr>
              <w:spacing w:after="0" w:line="240" w:lineRule="auto"/>
              <w:rPr>
                <w:b/>
                <w:bCs/>
              </w:rPr>
            </w:pPr>
            <w:r>
              <w:rPr>
                <w:b/>
                <w:bCs/>
              </w:rPr>
              <w:t>Name(s)</w:t>
            </w:r>
          </w:p>
        </w:tc>
      </w:tr>
      <w:tr w:rsidR="00760C4B">
        <w:tc>
          <w:tcPr>
            <w:tcW w:w="1668" w:type="dxa"/>
          </w:tcPr>
          <w:p w:rsidR="00760C4B" w:rsidRPr="00014D09" w:rsidRDefault="00760C4B">
            <w:pPr>
              <w:spacing w:after="0" w:line="240" w:lineRule="auto"/>
              <w:rPr>
                <w:b/>
                <w:bCs/>
                <w:lang w:val="en-US"/>
              </w:rPr>
            </w:pPr>
            <w:r w:rsidRPr="00014D09">
              <w:rPr>
                <w:b/>
                <w:bCs/>
                <w:lang w:val="en-US"/>
              </w:rPr>
              <w:t>Author</w:t>
            </w:r>
          </w:p>
        </w:tc>
        <w:tc>
          <w:tcPr>
            <w:tcW w:w="7795" w:type="dxa"/>
          </w:tcPr>
          <w:p w:rsidR="00760C4B" w:rsidRDefault="00760C4B">
            <w:pPr>
              <w:spacing w:after="0" w:line="240" w:lineRule="auto"/>
              <w:rPr>
                <w:i/>
                <w:iCs/>
                <w:lang w:val="it-IT"/>
              </w:rPr>
            </w:pPr>
            <w:r>
              <w:rPr>
                <w:i/>
                <w:iCs/>
                <w:lang w:val="it-IT"/>
              </w:rPr>
              <w:t>E. Perelli Cippo</w:t>
            </w:r>
          </w:p>
        </w:tc>
      </w:tr>
      <w:tr w:rsidR="00760C4B" w:rsidRPr="00ED3902">
        <w:tc>
          <w:tcPr>
            <w:tcW w:w="1668" w:type="dxa"/>
          </w:tcPr>
          <w:p w:rsidR="00760C4B" w:rsidRDefault="00760C4B">
            <w:pPr>
              <w:spacing w:after="0" w:line="240" w:lineRule="auto"/>
              <w:rPr>
                <w:b/>
                <w:bCs/>
              </w:rPr>
            </w:pPr>
            <w:r>
              <w:rPr>
                <w:b/>
                <w:bCs/>
              </w:rPr>
              <w:t>Co-author(s)</w:t>
            </w:r>
          </w:p>
        </w:tc>
        <w:tc>
          <w:tcPr>
            <w:tcW w:w="7795" w:type="dxa"/>
          </w:tcPr>
          <w:p w:rsidR="00760C4B" w:rsidRPr="00A71D3E" w:rsidRDefault="00760C4B" w:rsidP="00ED3902">
            <w:pPr>
              <w:spacing w:after="0" w:line="240" w:lineRule="auto"/>
              <w:rPr>
                <w:i/>
                <w:iCs/>
                <w:lang w:val="it-IT"/>
              </w:rPr>
            </w:pPr>
            <w:r w:rsidRPr="00A71D3E">
              <w:rPr>
                <w:i/>
                <w:iCs/>
                <w:lang w:val="it-IT"/>
              </w:rPr>
              <w:t>G. A</w:t>
            </w:r>
            <w:r w:rsidR="008A7A72" w:rsidRPr="00A71D3E">
              <w:rPr>
                <w:i/>
                <w:iCs/>
                <w:lang w:val="it-IT"/>
              </w:rPr>
              <w:t>ngella, R. Donnini</w:t>
            </w:r>
          </w:p>
        </w:tc>
      </w:tr>
      <w:tr w:rsidR="00760C4B">
        <w:tc>
          <w:tcPr>
            <w:tcW w:w="1668" w:type="dxa"/>
          </w:tcPr>
          <w:p w:rsidR="00760C4B" w:rsidRDefault="00760C4B">
            <w:pPr>
              <w:spacing w:after="0" w:line="240" w:lineRule="auto"/>
              <w:rPr>
                <w:b/>
                <w:bCs/>
              </w:rPr>
            </w:pPr>
            <w:r>
              <w:rPr>
                <w:b/>
                <w:bCs/>
              </w:rPr>
              <w:t>Reviewer(s)</w:t>
            </w:r>
          </w:p>
        </w:tc>
        <w:tc>
          <w:tcPr>
            <w:tcW w:w="7795" w:type="dxa"/>
          </w:tcPr>
          <w:p w:rsidR="00760C4B" w:rsidRDefault="00760C4B" w:rsidP="0089511B">
            <w:pPr>
              <w:spacing w:after="0" w:line="240" w:lineRule="auto"/>
              <w:rPr>
                <w:rFonts w:cs="Times New Roman"/>
                <w:i/>
                <w:iCs/>
              </w:rPr>
            </w:pPr>
            <w:r>
              <w:rPr>
                <w:i/>
                <w:iCs/>
              </w:rPr>
              <w:t xml:space="preserve">Michael </w:t>
            </w:r>
            <w:proofErr w:type="spellStart"/>
            <w:r w:rsidR="00F068F0">
              <w:rPr>
                <w:i/>
                <w:iCs/>
              </w:rPr>
              <w:t>Gorley</w:t>
            </w:r>
            <w:proofErr w:type="spellEnd"/>
            <w:r w:rsidR="00842C0E">
              <w:rPr>
                <w:i/>
                <w:iCs/>
              </w:rPr>
              <w:t xml:space="preserve">, </w:t>
            </w:r>
            <w:ins w:id="4" w:author="Porton, Michael" w:date="2015-03-13T16:03:00Z">
              <w:del w:id="5" w:author="Gorley, Mike" w:date="2016-12-22T17:58:00Z">
                <w:r w:rsidR="00842C0E" w:rsidDel="0089511B">
                  <w:rPr>
                    <w:i/>
                    <w:iCs/>
                  </w:rPr>
                  <w:delText>Eberhard Diegele</w:delText>
                </w:r>
              </w:del>
            </w:ins>
          </w:p>
        </w:tc>
      </w:tr>
      <w:tr w:rsidR="00760C4B">
        <w:tc>
          <w:tcPr>
            <w:tcW w:w="1668" w:type="dxa"/>
          </w:tcPr>
          <w:p w:rsidR="00760C4B" w:rsidRDefault="00760C4B">
            <w:pPr>
              <w:spacing w:after="0" w:line="240" w:lineRule="auto"/>
              <w:rPr>
                <w:b/>
                <w:bCs/>
              </w:rPr>
            </w:pPr>
            <w:r>
              <w:rPr>
                <w:b/>
                <w:bCs/>
              </w:rPr>
              <w:t>PMU Reviewer</w:t>
            </w:r>
          </w:p>
        </w:tc>
        <w:tc>
          <w:tcPr>
            <w:tcW w:w="7795" w:type="dxa"/>
          </w:tcPr>
          <w:p w:rsidR="00760C4B" w:rsidRDefault="00760C4B">
            <w:pPr>
              <w:spacing w:after="0" w:line="240" w:lineRule="auto"/>
              <w:rPr>
                <w:rFonts w:cs="Times New Roman"/>
                <w:i/>
                <w:iCs/>
              </w:rPr>
            </w:pPr>
            <w:r>
              <w:rPr>
                <w:i/>
                <w:iCs/>
              </w:rPr>
              <w:t xml:space="preserve">Eberhard </w:t>
            </w:r>
            <w:proofErr w:type="spellStart"/>
            <w:r>
              <w:rPr>
                <w:i/>
                <w:iCs/>
              </w:rPr>
              <w:t>Diegele</w:t>
            </w:r>
            <w:proofErr w:type="spellEnd"/>
          </w:p>
        </w:tc>
      </w:tr>
      <w:tr w:rsidR="00760C4B">
        <w:tc>
          <w:tcPr>
            <w:tcW w:w="1668" w:type="dxa"/>
            <w:tcBorders>
              <w:bottom w:val="double" w:sz="4" w:space="0" w:color="auto"/>
            </w:tcBorders>
          </w:tcPr>
          <w:p w:rsidR="00760C4B" w:rsidRPr="00ED3902" w:rsidRDefault="00760C4B">
            <w:pPr>
              <w:spacing w:after="0" w:line="240" w:lineRule="auto"/>
              <w:rPr>
                <w:b/>
                <w:bCs/>
              </w:rPr>
            </w:pPr>
            <w:r w:rsidRPr="00ED3902">
              <w:rPr>
                <w:b/>
                <w:bCs/>
              </w:rPr>
              <w:t>Approver</w:t>
            </w:r>
          </w:p>
        </w:tc>
        <w:tc>
          <w:tcPr>
            <w:tcW w:w="7795" w:type="dxa"/>
            <w:tcBorders>
              <w:bottom w:val="double" w:sz="4" w:space="0" w:color="auto"/>
            </w:tcBorders>
          </w:tcPr>
          <w:p w:rsidR="00760C4B" w:rsidRPr="00ED3902" w:rsidRDefault="00760C4B">
            <w:pPr>
              <w:spacing w:after="0" w:line="240" w:lineRule="auto"/>
              <w:rPr>
                <w:rFonts w:cs="Times New Roman"/>
                <w:i/>
                <w:iCs/>
              </w:rPr>
            </w:pPr>
            <w:r w:rsidRPr="00ED3902">
              <w:rPr>
                <w:i/>
                <w:iCs/>
              </w:rPr>
              <w:t xml:space="preserve">Michael </w:t>
            </w:r>
            <w:proofErr w:type="spellStart"/>
            <w:r w:rsidRPr="00ED3902">
              <w:rPr>
                <w:i/>
                <w:iCs/>
              </w:rPr>
              <w:t>Rieth</w:t>
            </w:r>
            <w:proofErr w:type="spellEnd"/>
          </w:p>
        </w:tc>
      </w:tr>
    </w:tbl>
    <w:p w:rsidR="00760C4B" w:rsidRPr="00ED3902" w:rsidRDefault="00760C4B">
      <w:pPr>
        <w:spacing w:after="0"/>
        <w:rPr>
          <w:rFonts w:ascii="Times New Roman" w:hAnsi="Times New Roman" w:cs="Times New Roman"/>
        </w:rPr>
      </w:pPr>
    </w:p>
    <w:tbl>
      <w:tblPr>
        <w:tblW w:w="9241" w:type="dxa"/>
        <w:tblInd w:w="-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000" w:firstRow="0" w:lastRow="0" w:firstColumn="0" w:lastColumn="0" w:noHBand="0" w:noVBand="0"/>
      </w:tblPr>
      <w:tblGrid>
        <w:gridCol w:w="285"/>
        <w:gridCol w:w="2097"/>
        <w:gridCol w:w="283"/>
        <w:gridCol w:w="4194"/>
        <w:gridCol w:w="284"/>
        <w:gridCol w:w="2098"/>
      </w:tblGrid>
      <w:tr w:rsidR="00760C4B">
        <w:tc>
          <w:tcPr>
            <w:tcW w:w="283" w:type="dxa"/>
          </w:tcPr>
          <w:p w:rsidR="00760C4B" w:rsidRDefault="009B326F">
            <w:pPr>
              <w:spacing w:after="0" w:line="240" w:lineRule="auto"/>
              <w:rPr>
                <w:rFonts w:cs="Times New Roman"/>
              </w:rPr>
            </w:pPr>
            <w:r>
              <w:t>X</w:t>
            </w:r>
          </w:p>
        </w:tc>
        <w:tc>
          <w:tcPr>
            <w:tcW w:w="2098" w:type="dxa"/>
            <w:tcBorders>
              <w:top w:val="nil"/>
              <w:bottom w:val="nil"/>
            </w:tcBorders>
          </w:tcPr>
          <w:p w:rsidR="00760C4B" w:rsidRDefault="00760C4B">
            <w:pPr>
              <w:spacing w:after="0" w:line="240" w:lineRule="auto"/>
            </w:pPr>
            <w:r>
              <w:t>Study / Assessment</w:t>
            </w:r>
          </w:p>
        </w:tc>
        <w:tc>
          <w:tcPr>
            <w:tcW w:w="283" w:type="dxa"/>
          </w:tcPr>
          <w:p w:rsidR="00760C4B" w:rsidRDefault="00760C4B">
            <w:pPr>
              <w:spacing w:after="0" w:line="240" w:lineRule="auto"/>
            </w:pPr>
          </w:p>
        </w:tc>
        <w:tc>
          <w:tcPr>
            <w:tcW w:w="4195" w:type="dxa"/>
            <w:tcBorders>
              <w:top w:val="nil"/>
              <w:bottom w:val="nil"/>
            </w:tcBorders>
          </w:tcPr>
          <w:p w:rsidR="00760C4B" w:rsidRDefault="00760C4B">
            <w:pPr>
              <w:spacing w:after="0" w:line="240" w:lineRule="auto"/>
            </w:pPr>
            <w:r>
              <w:t>Procurement / Commissioning of Hardware</w:t>
            </w:r>
          </w:p>
        </w:tc>
        <w:tc>
          <w:tcPr>
            <w:tcW w:w="284" w:type="dxa"/>
          </w:tcPr>
          <w:p w:rsidR="00760C4B" w:rsidRDefault="00760C4B">
            <w:pPr>
              <w:spacing w:after="0" w:line="240" w:lineRule="auto"/>
            </w:pPr>
          </w:p>
        </w:tc>
        <w:tc>
          <w:tcPr>
            <w:tcW w:w="2098" w:type="dxa"/>
            <w:tcBorders>
              <w:top w:val="nil"/>
              <w:bottom w:val="nil"/>
              <w:right w:val="nil"/>
            </w:tcBorders>
          </w:tcPr>
          <w:p w:rsidR="00760C4B" w:rsidRDefault="00760C4B">
            <w:pPr>
              <w:spacing w:after="0" w:line="240" w:lineRule="auto"/>
            </w:pPr>
            <w:r>
              <w:t>Industry</w:t>
            </w:r>
          </w:p>
        </w:tc>
      </w:tr>
    </w:tbl>
    <w:p w:rsidR="00760C4B" w:rsidRDefault="00760C4B">
      <w:pPr>
        <w:spacing w:after="0"/>
        <w:rPr>
          <w:rFonts w:ascii="Times New Roman" w:hAnsi="Times New Roman" w:cs="Times New Roman"/>
          <w:sz w:val="12"/>
          <w:szCs w:val="12"/>
        </w:rPr>
      </w:pPr>
    </w:p>
    <w:tbl>
      <w:tblPr>
        <w:tblW w:w="6859" w:type="dxa"/>
        <w:tblInd w:w="-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000" w:firstRow="0" w:lastRow="0" w:firstColumn="0" w:lastColumn="0" w:noHBand="0" w:noVBand="0"/>
      </w:tblPr>
      <w:tblGrid>
        <w:gridCol w:w="283"/>
        <w:gridCol w:w="2098"/>
        <w:gridCol w:w="283"/>
        <w:gridCol w:w="4195"/>
      </w:tblGrid>
      <w:tr w:rsidR="00760C4B">
        <w:tc>
          <w:tcPr>
            <w:tcW w:w="283" w:type="dxa"/>
          </w:tcPr>
          <w:p w:rsidR="00760C4B" w:rsidRDefault="00760C4B">
            <w:pPr>
              <w:spacing w:after="0" w:line="240" w:lineRule="auto"/>
              <w:rPr>
                <w:rFonts w:cs="Times New Roman"/>
              </w:rPr>
            </w:pPr>
          </w:p>
        </w:tc>
        <w:tc>
          <w:tcPr>
            <w:tcW w:w="2098" w:type="dxa"/>
            <w:tcBorders>
              <w:top w:val="nil"/>
              <w:bottom w:val="nil"/>
            </w:tcBorders>
          </w:tcPr>
          <w:p w:rsidR="00760C4B" w:rsidRDefault="00760C4B">
            <w:pPr>
              <w:spacing w:after="0" w:line="240" w:lineRule="auto"/>
            </w:pPr>
            <w:r>
              <w:t>Use of Facility</w:t>
            </w:r>
          </w:p>
        </w:tc>
        <w:tc>
          <w:tcPr>
            <w:tcW w:w="283" w:type="dxa"/>
          </w:tcPr>
          <w:p w:rsidR="00760C4B" w:rsidRDefault="00760C4B">
            <w:pPr>
              <w:spacing w:after="0" w:line="240" w:lineRule="auto"/>
            </w:pPr>
          </w:p>
        </w:tc>
        <w:tc>
          <w:tcPr>
            <w:tcW w:w="4195" w:type="dxa"/>
            <w:tcBorders>
              <w:top w:val="nil"/>
              <w:bottom w:val="nil"/>
              <w:right w:val="nil"/>
            </w:tcBorders>
          </w:tcPr>
          <w:p w:rsidR="00760C4B" w:rsidRDefault="00760C4B">
            <w:pPr>
              <w:spacing w:after="0" w:line="240" w:lineRule="auto"/>
              <w:rPr>
                <w:rFonts w:cs="Times New Roman"/>
              </w:rPr>
            </w:pPr>
            <w:r>
              <w:t xml:space="preserve">Other </w:t>
            </w:r>
            <w:r>
              <w:rPr>
                <w:rFonts w:cs="Times New Roman"/>
                <w:i/>
                <w:iCs/>
              </w:rPr>
              <w:t>{</w:t>
            </w:r>
            <w:r>
              <w:rPr>
                <w:i/>
                <w:iCs/>
              </w:rPr>
              <w:t>please specify}</w:t>
            </w:r>
          </w:p>
        </w:tc>
      </w:tr>
    </w:tbl>
    <w:p w:rsidR="00760C4B" w:rsidRDefault="00760C4B">
      <w:pPr>
        <w:spacing w:after="0"/>
        <w:rPr>
          <w:rFonts w:ascii="Times New Roman" w:hAnsi="Times New Roman" w:cs="Times New Roman"/>
        </w:rPr>
      </w:pPr>
    </w:p>
    <w:tbl>
      <w:tblPr>
        <w:tblW w:w="9464" w:type="dxa"/>
        <w:tblInd w:w="-106"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9464"/>
      </w:tblGrid>
      <w:tr w:rsidR="00760C4B">
        <w:tc>
          <w:tcPr>
            <w:tcW w:w="9464" w:type="dxa"/>
            <w:tcBorders>
              <w:top w:val="double" w:sz="4" w:space="0" w:color="auto"/>
            </w:tcBorders>
            <w:shd w:val="clear" w:color="auto" w:fill="D9D9D9"/>
          </w:tcPr>
          <w:p w:rsidR="00760C4B" w:rsidRDefault="00760C4B">
            <w:pPr>
              <w:spacing w:after="0" w:line="240" w:lineRule="auto"/>
              <w:rPr>
                <w:b/>
                <w:bCs/>
              </w:rPr>
            </w:pPr>
            <w:r>
              <w:rPr>
                <w:b/>
                <w:bCs/>
              </w:rPr>
              <w:t>Executive Summary</w:t>
            </w:r>
          </w:p>
        </w:tc>
      </w:tr>
      <w:tr w:rsidR="00760C4B">
        <w:tc>
          <w:tcPr>
            <w:tcW w:w="9464" w:type="dxa"/>
            <w:tcBorders>
              <w:bottom w:val="double" w:sz="4" w:space="0" w:color="auto"/>
            </w:tcBorders>
          </w:tcPr>
          <w:p w:rsidR="00760C4B" w:rsidRDefault="008A7A72" w:rsidP="003950C0">
            <w:pPr>
              <w:autoSpaceDE w:val="0"/>
              <w:autoSpaceDN w:val="0"/>
              <w:adjustRightInd w:val="0"/>
              <w:spacing w:after="0" w:line="240" w:lineRule="auto"/>
              <w:jc w:val="both"/>
              <w:rPr>
                <w:lang w:val="en-US"/>
              </w:rPr>
            </w:pPr>
            <w:r>
              <w:rPr>
                <w:lang w:val="en-US"/>
              </w:rPr>
              <w:t xml:space="preserve">As planned in the previous year, </w:t>
            </w:r>
            <w:r w:rsidR="00760C4B">
              <w:rPr>
                <w:lang w:val="en-US"/>
              </w:rPr>
              <w:t xml:space="preserve">EDDI testing plan </w:t>
            </w:r>
            <w:r w:rsidR="00BF72DC">
              <w:rPr>
                <w:lang w:val="en-US"/>
              </w:rPr>
              <w:t>started</w:t>
            </w:r>
            <w:r w:rsidR="00760C4B">
              <w:rPr>
                <w:lang w:val="en-US"/>
              </w:rPr>
              <w:t xml:space="preserve"> with a </w:t>
            </w:r>
            <w:r w:rsidR="00760C4B" w:rsidRPr="005C3550">
              <w:rPr>
                <w:i/>
                <w:lang w:val="en-US"/>
              </w:rPr>
              <w:t>round robin</w:t>
            </w:r>
            <w:r w:rsidR="00760C4B">
              <w:rPr>
                <w:lang w:val="en-US"/>
              </w:rPr>
              <w:t xml:space="preserve"> test</w:t>
            </w:r>
            <w:r w:rsidR="005C3550">
              <w:rPr>
                <w:lang w:val="en-US"/>
              </w:rPr>
              <w:t xml:space="preserve"> campaign</w:t>
            </w:r>
            <w:r w:rsidR="00B842A6">
              <w:rPr>
                <w:lang w:val="en-US"/>
              </w:rPr>
              <w:t xml:space="preserve"> on EUROFER 97</w:t>
            </w:r>
            <w:r>
              <w:rPr>
                <w:lang w:val="en-US"/>
              </w:rPr>
              <w:t xml:space="preserve">. </w:t>
            </w:r>
            <w:r w:rsidR="00A97C7C">
              <w:rPr>
                <w:lang w:val="en-US"/>
              </w:rPr>
              <w:t xml:space="preserve">The campaign </w:t>
            </w:r>
            <w:r w:rsidR="00846B64">
              <w:rPr>
                <w:lang w:val="en-US"/>
              </w:rPr>
              <w:t>of</w:t>
            </w:r>
            <w:r w:rsidR="00A97C7C">
              <w:rPr>
                <w:lang w:val="en-US"/>
              </w:rPr>
              <w:t xml:space="preserve"> TENSILE test</w:t>
            </w:r>
            <w:r w:rsidR="00846B64">
              <w:rPr>
                <w:lang w:val="en-US"/>
              </w:rPr>
              <w:t>ing</w:t>
            </w:r>
            <w:r w:rsidR="00A97C7C">
              <w:rPr>
                <w:lang w:val="en-US"/>
              </w:rPr>
              <w:t xml:space="preserve"> was completed, with some delays</w:t>
            </w:r>
            <w:r w:rsidR="00D306F2">
              <w:rPr>
                <w:lang w:val="en-US"/>
              </w:rPr>
              <w:t>,</w:t>
            </w:r>
            <w:r w:rsidR="00A97C7C">
              <w:rPr>
                <w:lang w:val="en-US"/>
              </w:rPr>
              <w:t xml:space="preserve"> in Oct. 2016, and the data </w:t>
            </w:r>
            <w:r w:rsidR="00846B64">
              <w:rPr>
                <w:lang w:val="en-US"/>
              </w:rPr>
              <w:t xml:space="preserve">was </w:t>
            </w:r>
            <w:r w:rsidR="00A97C7C">
              <w:rPr>
                <w:lang w:val="en-US"/>
              </w:rPr>
              <w:t>discussed just after such term.</w:t>
            </w:r>
          </w:p>
          <w:p w:rsidR="008A39D0" w:rsidRDefault="00A97C7C" w:rsidP="003950C0">
            <w:pPr>
              <w:autoSpaceDE w:val="0"/>
              <w:autoSpaceDN w:val="0"/>
              <w:adjustRightInd w:val="0"/>
              <w:spacing w:after="0" w:line="240" w:lineRule="auto"/>
              <w:jc w:val="both"/>
              <w:rPr>
                <w:lang w:val="en-US"/>
              </w:rPr>
            </w:pPr>
            <w:r>
              <w:rPr>
                <w:lang w:val="en-US"/>
              </w:rPr>
              <w:t>The first real data requests have been presented during 2016, and namely creep tests on pre-fatigued specimens, LCF tests and fracture tests with a non-s</w:t>
            </w:r>
            <w:r w:rsidR="008A39D0">
              <w:rPr>
                <w:lang w:val="en-US"/>
              </w:rPr>
              <w:t>tandard yoke/pin configuration.</w:t>
            </w:r>
          </w:p>
          <w:p w:rsidR="00760C4B" w:rsidRDefault="00A97C7C" w:rsidP="008873A4">
            <w:pPr>
              <w:autoSpaceDE w:val="0"/>
              <w:autoSpaceDN w:val="0"/>
              <w:adjustRightInd w:val="0"/>
              <w:spacing w:after="0" w:line="240" w:lineRule="auto"/>
              <w:jc w:val="both"/>
              <w:rPr>
                <w:rFonts w:cs="Times New Roman"/>
                <w:b/>
                <w:bCs/>
              </w:rPr>
            </w:pPr>
            <w:r>
              <w:rPr>
                <w:lang w:val="en-US"/>
              </w:rPr>
              <w:t>The real tests required have been prioritized and started in 2016.</w:t>
            </w:r>
            <w:r w:rsidR="008A39D0">
              <w:rPr>
                <w:lang w:val="en-US"/>
              </w:rPr>
              <w:t xml:space="preserve"> </w:t>
            </w:r>
            <w:r w:rsidR="00945F20">
              <w:rPr>
                <w:lang w:val="en-US"/>
              </w:rPr>
              <w:t>They will continue in 2017 with other tests (especially LCF) to be distributed to the different RUs following cost exigencies and results of the RR.</w:t>
            </w:r>
          </w:p>
        </w:tc>
      </w:tr>
    </w:tbl>
    <w:p w:rsidR="00760C4B" w:rsidRDefault="00760C4B">
      <w:pPr>
        <w:spacing w:after="0"/>
        <w:rPr>
          <w:rFonts w:ascii="Times New Roman" w:hAnsi="Times New Roman" w:cs="Times New Roman"/>
        </w:rPr>
      </w:pPr>
    </w:p>
    <w:tbl>
      <w:tblPr>
        <w:tblW w:w="9464" w:type="dxa"/>
        <w:tblInd w:w="-106"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9464"/>
      </w:tblGrid>
      <w:tr w:rsidR="00760C4B">
        <w:tc>
          <w:tcPr>
            <w:tcW w:w="9464" w:type="dxa"/>
            <w:tcBorders>
              <w:top w:val="double" w:sz="4" w:space="0" w:color="auto"/>
            </w:tcBorders>
            <w:shd w:val="clear" w:color="auto" w:fill="D9D9D9"/>
          </w:tcPr>
          <w:p w:rsidR="00760C4B" w:rsidRDefault="00760C4B">
            <w:pPr>
              <w:spacing w:after="0" w:line="240" w:lineRule="auto"/>
              <w:rPr>
                <w:rFonts w:cs="Times New Roman"/>
                <w:b/>
                <w:bCs/>
              </w:rPr>
            </w:pPr>
            <w:r>
              <w:rPr>
                <w:b/>
                <w:bCs/>
              </w:rPr>
              <w:t>Comments</w:t>
            </w:r>
            <w:r>
              <w:t xml:space="preserve"> (shortcomings, deviations, etc.)</w:t>
            </w:r>
          </w:p>
        </w:tc>
      </w:tr>
      <w:tr w:rsidR="00760C4B">
        <w:tc>
          <w:tcPr>
            <w:tcW w:w="9464" w:type="dxa"/>
            <w:tcBorders>
              <w:bottom w:val="double" w:sz="4" w:space="0" w:color="auto"/>
            </w:tcBorders>
          </w:tcPr>
          <w:p w:rsidR="00760C4B" w:rsidRPr="008873A4" w:rsidRDefault="00A97C7C" w:rsidP="008873A4">
            <w:pPr>
              <w:autoSpaceDE w:val="0"/>
              <w:autoSpaceDN w:val="0"/>
              <w:adjustRightInd w:val="0"/>
              <w:spacing w:after="0" w:line="240" w:lineRule="auto"/>
              <w:jc w:val="both"/>
              <w:rPr>
                <w:lang w:val="en-US"/>
              </w:rPr>
            </w:pPr>
            <w:r>
              <w:rPr>
                <w:lang w:val="en-US"/>
              </w:rPr>
              <w:t>Some lack of communication was experienced also during the RR campaign, especially about the details of the conditions explicitly requested for the tests. This suggested to review the test request templates in order to avoid confusion.</w:t>
            </w:r>
          </w:p>
        </w:tc>
      </w:tr>
    </w:tbl>
    <w:p w:rsidR="008873A4" w:rsidRDefault="008873A4">
      <w:pPr>
        <w:rPr>
          <w:rFonts w:ascii="Cambria" w:hAnsi="Cambria" w:cs="Cambria"/>
          <w:b/>
          <w:bCs/>
          <w:color w:val="365F91"/>
          <w:sz w:val="28"/>
          <w:szCs w:val="28"/>
        </w:rPr>
      </w:pPr>
    </w:p>
    <w:p w:rsidR="00760C4B" w:rsidRDefault="00760C4B">
      <w:pPr>
        <w:rPr>
          <w:rFonts w:ascii="Times New Roman" w:hAnsi="Times New Roman" w:cs="Times New Roman"/>
        </w:rPr>
      </w:pPr>
      <w:r>
        <w:rPr>
          <w:rFonts w:ascii="Cambria" w:hAnsi="Cambria" w:cs="Cambria"/>
          <w:b/>
          <w:bCs/>
          <w:color w:val="365F91"/>
          <w:sz w:val="28"/>
          <w:szCs w:val="28"/>
        </w:rPr>
        <w:lastRenderedPageBreak/>
        <w:t>Table of Contents</w:t>
      </w:r>
    </w:p>
    <w:p w:rsidR="00756C97" w:rsidRPr="008B5668" w:rsidRDefault="007B77AD">
      <w:pPr>
        <w:pStyle w:val="TOC1"/>
        <w:rPr>
          <w:rFonts w:ascii="Calibri" w:eastAsia="Times New Roman" w:hAnsi="Calibri" w:cs="Times New Roman"/>
          <w:b w:val="0"/>
          <w:bCs w:val="0"/>
          <w:lang w:val="it-IT" w:eastAsia="it-IT"/>
        </w:rPr>
      </w:pPr>
      <w:r>
        <w:fldChar w:fldCharType="begin"/>
      </w:r>
      <w:r w:rsidR="00760C4B">
        <w:instrText xml:space="preserve"> TOC \o "1-3" \h \z \u </w:instrText>
      </w:r>
      <w:r>
        <w:fldChar w:fldCharType="separate"/>
      </w:r>
      <w:hyperlink w:anchor="_Toc464300560" w:history="1">
        <w:r w:rsidR="00756C97" w:rsidRPr="00B4390D">
          <w:rPr>
            <w:rStyle w:val="Hyperlink"/>
          </w:rPr>
          <w:t>1</w:t>
        </w:r>
        <w:r w:rsidR="00756C97" w:rsidRPr="008B5668">
          <w:rPr>
            <w:rFonts w:ascii="Calibri" w:eastAsia="Times New Roman" w:hAnsi="Calibri" w:cs="Times New Roman"/>
            <w:b w:val="0"/>
            <w:bCs w:val="0"/>
            <w:lang w:val="it-IT" w:eastAsia="it-IT"/>
          </w:rPr>
          <w:tab/>
        </w:r>
        <w:r w:rsidR="00756C97" w:rsidRPr="00B4390D">
          <w:rPr>
            <w:rStyle w:val="Hyperlink"/>
          </w:rPr>
          <w:t>Objectives of Work</w:t>
        </w:r>
        <w:r w:rsidR="00756C97">
          <w:rPr>
            <w:webHidden/>
          </w:rPr>
          <w:tab/>
        </w:r>
        <w:r w:rsidR="00756C97">
          <w:rPr>
            <w:webHidden/>
          </w:rPr>
          <w:fldChar w:fldCharType="begin"/>
        </w:r>
        <w:r w:rsidR="00756C97">
          <w:rPr>
            <w:webHidden/>
          </w:rPr>
          <w:instrText xml:space="preserve"> PAGEREF _Toc464300560 \h </w:instrText>
        </w:r>
        <w:r w:rsidR="00756C97">
          <w:rPr>
            <w:webHidden/>
          </w:rPr>
        </w:r>
        <w:r w:rsidR="00756C97">
          <w:rPr>
            <w:webHidden/>
          </w:rPr>
          <w:fldChar w:fldCharType="separate"/>
        </w:r>
        <w:r w:rsidR="00731636">
          <w:rPr>
            <w:webHidden/>
          </w:rPr>
          <w:t>2</w:t>
        </w:r>
        <w:r w:rsidR="00756C97">
          <w:rPr>
            <w:webHidden/>
          </w:rPr>
          <w:fldChar w:fldCharType="end"/>
        </w:r>
      </w:hyperlink>
    </w:p>
    <w:p w:rsidR="00756C97" w:rsidRPr="008B5668" w:rsidRDefault="00046E7B">
      <w:pPr>
        <w:pStyle w:val="TOC1"/>
        <w:rPr>
          <w:rFonts w:ascii="Calibri" w:eastAsia="Times New Roman" w:hAnsi="Calibri" w:cs="Times New Roman"/>
          <w:b w:val="0"/>
          <w:bCs w:val="0"/>
          <w:lang w:val="it-IT" w:eastAsia="it-IT"/>
        </w:rPr>
      </w:pPr>
      <w:hyperlink w:anchor="_Toc464300561" w:history="1">
        <w:r w:rsidR="00756C97" w:rsidRPr="00B4390D">
          <w:rPr>
            <w:rStyle w:val="Hyperlink"/>
          </w:rPr>
          <w:t>2</w:t>
        </w:r>
        <w:r w:rsidR="00756C97" w:rsidRPr="008B5668">
          <w:rPr>
            <w:rFonts w:ascii="Calibri" w:eastAsia="Times New Roman" w:hAnsi="Calibri" w:cs="Times New Roman"/>
            <w:b w:val="0"/>
            <w:bCs w:val="0"/>
            <w:lang w:val="it-IT" w:eastAsia="it-IT"/>
          </w:rPr>
          <w:tab/>
        </w:r>
        <w:r w:rsidR="00756C97" w:rsidRPr="00B4390D">
          <w:rPr>
            <w:rStyle w:val="Hyperlink"/>
          </w:rPr>
          <w:t>Round Robin test campaign</w:t>
        </w:r>
        <w:r w:rsidR="00756C97">
          <w:rPr>
            <w:webHidden/>
          </w:rPr>
          <w:tab/>
        </w:r>
        <w:r w:rsidR="00756C97">
          <w:rPr>
            <w:webHidden/>
          </w:rPr>
          <w:fldChar w:fldCharType="begin"/>
        </w:r>
        <w:r w:rsidR="00756C97">
          <w:rPr>
            <w:webHidden/>
          </w:rPr>
          <w:instrText xml:space="preserve"> PAGEREF _Toc464300561 \h </w:instrText>
        </w:r>
        <w:r w:rsidR="00756C97">
          <w:rPr>
            <w:webHidden/>
          </w:rPr>
        </w:r>
        <w:r w:rsidR="00756C97">
          <w:rPr>
            <w:webHidden/>
          </w:rPr>
          <w:fldChar w:fldCharType="separate"/>
        </w:r>
        <w:r w:rsidR="00731636">
          <w:rPr>
            <w:webHidden/>
          </w:rPr>
          <w:t>3</w:t>
        </w:r>
        <w:r w:rsidR="00756C97">
          <w:rPr>
            <w:webHidden/>
          </w:rPr>
          <w:fldChar w:fldCharType="end"/>
        </w:r>
      </w:hyperlink>
    </w:p>
    <w:p w:rsidR="00756C97" w:rsidRPr="008B5668" w:rsidRDefault="00046E7B">
      <w:pPr>
        <w:pStyle w:val="TOC2"/>
        <w:tabs>
          <w:tab w:val="left" w:pos="880"/>
          <w:tab w:val="right" w:leader="dot" w:pos="9237"/>
        </w:tabs>
        <w:rPr>
          <w:rFonts w:eastAsia="Times New Roman" w:cs="Times New Roman"/>
          <w:noProof/>
          <w:lang w:val="it-IT" w:eastAsia="it-IT"/>
        </w:rPr>
      </w:pPr>
      <w:hyperlink w:anchor="_Toc464300562" w:history="1">
        <w:r w:rsidR="00756C97" w:rsidRPr="00B4390D">
          <w:rPr>
            <w:rStyle w:val="Hyperlink"/>
            <w:noProof/>
          </w:rPr>
          <w:t>2.1</w:t>
        </w:r>
        <w:r w:rsidR="00756C97" w:rsidRPr="008B5668">
          <w:rPr>
            <w:rFonts w:eastAsia="Times New Roman" w:cs="Times New Roman"/>
            <w:noProof/>
            <w:lang w:val="it-IT" w:eastAsia="it-IT"/>
          </w:rPr>
          <w:tab/>
        </w:r>
        <w:r w:rsidR="00756C97" w:rsidRPr="00B4390D">
          <w:rPr>
            <w:rStyle w:val="Hyperlink"/>
            <w:noProof/>
          </w:rPr>
          <w:t>General</w:t>
        </w:r>
        <w:r w:rsidR="00756C97">
          <w:rPr>
            <w:noProof/>
            <w:webHidden/>
          </w:rPr>
          <w:tab/>
        </w:r>
        <w:r w:rsidR="00756C97" w:rsidRPr="00E3394D">
          <w:rPr>
            <w:rFonts w:ascii="Arial" w:hAnsi="Arial" w:cs="Arial"/>
            <w:b/>
            <w:noProof/>
            <w:webHidden/>
          </w:rPr>
          <w:fldChar w:fldCharType="begin"/>
        </w:r>
        <w:r w:rsidR="00756C97" w:rsidRPr="00E3394D">
          <w:rPr>
            <w:rFonts w:ascii="Arial" w:hAnsi="Arial" w:cs="Arial"/>
            <w:b/>
            <w:noProof/>
            <w:webHidden/>
          </w:rPr>
          <w:instrText xml:space="preserve"> PAGEREF _Toc464300562 \h </w:instrText>
        </w:r>
        <w:r w:rsidR="00756C97" w:rsidRPr="00E3394D">
          <w:rPr>
            <w:rFonts w:ascii="Arial" w:hAnsi="Arial" w:cs="Arial"/>
            <w:b/>
            <w:noProof/>
            <w:webHidden/>
          </w:rPr>
        </w:r>
        <w:r w:rsidR="00756C97" w:rsidRPr="00E3394D">
          <w:rPr>
            <w:rFonts w:ascii="Arial" w:hAnsi="Arial" w:cs="Arial"/>
            <w:b/>
            <w:noProof/>
            <w:webHidden/>
          </w:rPr>
          <w:fldChar w:fldCharType="separate"/>
        </w:r>
        <w:r w:rsidR="00731636">
          <w:rPr>
            <w:rFonts w:ascii="Arial" w:hAnsi="Arial" w:cs="Arial"/>
            <w:b/>
            <w:noProof/>
            <w:webHidden/>
          </w:rPr>
          <w:t>3</w:t>
        </w:r>
        <w:r w:rsidR="00756C97" w:rsidRPr="00E3394D">
          <w:rPr>
            <w:rFonts w:ascii="Arial" w:hAnsi="Arial" w:cs="Arial"/>
            <w:b/>
            <w:noProof/>
            <w:webHidden/>
          </w:rPr>
          <w:fldChar w:fldCharType="end"/>
        </w:r>
      </w:hyperlink>
    </w:p>
    <w:p w:rsidR="00756C97" w:rsidRPr="008B5668" w:rsidRDefault="00046E7B">
      <w:pPr>
        <w:pStyle w:val="TOC2"/>
        <w:tabs>
          <w:tab w:val="left" w:pos="880"/>
          <w:tab w:val="right" w:leader="dot" w:pos="9237"/>
        </w:tabs>
        <w:rPr>
          <w:rFonts w:eastAsia="Times New Roman" w:cs="Times New Roman"/>
          <w:noProof/>
          <w:lang w:val="it-IT" w:eastAsia="it-IT"/>
        </w:rPr>
      </w:pPr>
      <w:hyperlink w:anchor="_Toc464300563" w:history="1">
        <w:r w:rsidR="00756C97" w:rsidRPr="00B4390D">
          <w:rPr>
            <w:rStyle w:val="Hyperlink"/>
            <w:noProof/>
          </w:rPr>
          <w:t>2.2</w:t>
        </w:r>
        <w:r w:rsidR="00756C97" w:rsidRPr="008B5668">
          <w:rPr>
            <w:rFonts w:eastAsia="Times New Roman" w:cs="Times New Roman"/>
            <w:noProof/>
            <w:lang w:val="it-IT" w:eastAsia="it-IT"/>
          </w:rPr>
          <w:tab/>
        </w:r>
        <w:r w:rsidR="00756C97" w:rsidRPr="00B4390D">
          <w:rPr>
            <w:rStyle w:val="Hyperlink"/>
            <w:noProof/>
          </w:rPr>
          <w:t>Tensile tests</w:t>
        </w:r>
        <w:r w:rsidR="00756C97">
          <w:rPr>
            <w:noProof/>
            <w:webHidden/>
          </w:rPr>
          <w:tab/>
        </w:r>
        <w:r w:rsidR="00756C97" w:rsidRPr="00E3394D">
          <w:rPr>
            <w:rFonts w:ascii="Arial" w:hAnsi="Arial" w:cs="Arial"/>
            <w:b/>
            <w:noProof/>
            <w:webHidden/>
          </w:rPr>
          <w:fldChar w:fldCharType="begin"/>
        </w:r>
        <w:r w:rsidR="00756C97" w:rsidRPr="00E3394D">
          <w:rPr>
            <w:rFonts w:ascii="Arial" w:hAnsi="Arial" w:cs="Arial"/>
            <w:b/>
            <w:noProof/>
            <w:webHidden/>
          </w:rPr>
          <w:instrText xml:space="preserve"> PAGEREF _Toc464300563 \h </w:instrText>
        </w:r>
        <w:r w:rsidR="00756C97" w:rsidRPr="00E3394D">
          <w:rPr>
            <w:rFonts w:ascii="Arial" w:hAnsi="Arial" w:cs="Arial"/>
            <w:b/>
            <w:noProof/>
            <w:webHidden/>
          </w:rPr>
        </w:r>
        <w:r w:rsidR="00756C97" w:rsidRPr="00E3394D">
          <w:rPr>
            <w:rFonts w:ascii="Arial" w:hAnsi="Arial" w:cs="Arial"/>
            <w:b/>
            <w:noProof/>
            <w:webHidden/>
          </w:rPr>
          <w:fldChar w:fldCharType="separate"/>
        </w:r>
        <w:r w:rsidR="00731636">
          <w:rPr>
            <w:rFonts w:ascii="Arial" w:hAnsi="Arial" w:cs="Arial"/>
            <w:b/>
            <w:noProof/>
            <w:webHidden/>
          </w:rPr>
          <w:t>5</w:t>
        </w:r>
        <w:r w:rsidR="00756C97" w:rsidRPr="00E3394D">
          <w:rPr>
            <w:rFonts w:ascii="Arial" w:hAnsi="Arial" w:cs="Arial"/>
            <w:b/>
            <w:noProof/>
            <w:webHidden/>
          </w:rPr>
          <w:fldChar w:fldCharType="end"/>
        </w:r>
      </w:hyperlink>
    </w:p>
    <w:p w:rsidR="00756C97" w:rsidRPr="008B5668" w:rsidRDefault="00046E7B">
      <w:pPr>
        <w:pStyle w:val="TOC2"/>
        <w:tabs>
          <w:tab w:val="left" w:pos="880"/>
          <w:tab w:val="right" w:leader="dot" w:pos="9237"/>
        </w:tabs>
        <w:rPr>
          <w:rFonts w:eastAsia="Times New Roman" w:cs="Times New Roman"/>
          <w:noProof/>
          <w:lang w:val="it-IT" w:eastAsia="it-IT"/>
        </w:rPr>
      </w:pPr>
      <w:hyperlink w:anchor="_Toc464300564" w:history="1">
        <w:r w:rsidR="00756C97" w:rsidRPr="00B4390D">
          <w:rPr>
            <w:rStyle w:val="Hyperlink"/>
            <w:noProof/>
          </w:rPr>
          <w:t>2.3</w:t>
        </w:r>
        <w:r w:rsidR="00756C97" w:rsidRPr="008B5668">
          <w:rPr>
            <w:rFonts w:eastAsia="Times New Roman" w:cs="Times New Roman"/>
            <w:noProof/>
            <w:lang w:val="it-IT" w:eastAsia="it-IT"/>
          </w:rPr>
          <w:tab/>
        </w:r>
        <w:r w:rsidR="00756C97" w:rsidRPr="00B4390D">
          <w:rPr>
            <w:rStyle w:val="Hyperlink"/>
            <w:noProof/>
          </w:rPr>
          <w:t>Round Robin Fracture Toughness campaign</w:t>
        </w:r>
        <w:r w:rsidR="00756C97">
          <w:rPr>
            <w:noProof/>
            <w:webHidden/>
          </w:rPr>
          <w:tab/>
        </w:r>
        <w:r w:rsidR="00756C97" w:rsidRPr="00E3394D">
          <w:rPr>
            <w:rFonts w:ascii="Arial" w:hAnsi="Arial" w:cs="Arial"/>
            <w:b/>
            <w:noProof/>
            <w:webHidden/>
          </w:rPr>
          <w:fldChar w:fldCharType="begin"/>
        </w:r>
        <w:r w:rsidR="00756C97" w:rsidRPr="00E3394D">
          <w:rPr>
            <w:rFonts w:ascii="Arial" w:hAnsi="Arial" w:cs="Arial"/>
            <w:b/>
            <w:noProof/>
            <w:webHidden/>
          </w:rPr>
          <w:instrText xml:space="preserve"> PAGEREF _Toc464300564 \h </w:instrText>
        </w:r>
        <w:r w:rsidR="00756C97" w:rsidRPr="00E3394D">
          <w:rPr>
            <w:rFonts w:ascii="Arial" w:hAnsi="Arial" w:cs="Arial"/>
            <w:b/>
            <w:noProof/>
            <w:webHidden/>
          </w:rPr>
        </w:r>
        <w:r w:rsidR="00756C97" w:rsidRPr="00E3394D">
          <w:rPr>
            <w:rFonts w:ascii="Arial" w:hAnsi="Arial" w:cs="Arial"/>
            <w:b/>
            <w:noProof/>
            <w:webHidden/>
          </w:rPr>
          <w:fldChar w:fldCharType="separate"/>
        </w:r>
        <w:r w:rsidR="00731636">
          <w:rPr>
            <w:rFonts w:ascii="Arial" w:hAnsi="Arial" w:cs="Arial"/>
            <w:b/>
            <w:noProof/>
            <w:webHidden/>
          </w:rPr>
          <w:t>5</w:t>
        </w:r>
        <w:r w:rsidR="00756C97" w:rsidRPr="00E3394D">
          <w:rPr>
            <w:rFonts w:ascii="Arial" w:hAnsi="Arial" w:cs="Arial"/>
            <w:b/>
            <w:noProof/>
            <w:webHidden/>
          </w:rPr>
          <w:fldChar w:fldCharType="end"/>
        </w:r>
      </w:hyperlink>
    </w:p>
    <w:p w:rsidR="00756C97" w:rsidRPr="008B5668" w:rsidRDefault="00046E7B">
      <w:pPr>
        <w:pStyle w:val="TOC2"/>
        <w:tabs>
          <w:tab w:val="left" w:pos="880"/>
          <w:tab w:val="right" w:leader="dot" w:pos="9237"/>
        </w:tabs>
        <w:rPr>
          <w:rFonts w:eastAsia="Times New Roman" w:cs="Times New Roman"/>
          <w:noProof/>
          <w:lang w:val="it-IT" w:eastAsia="it-IT"/>
        </w:rPr>
      </w:pPr>
      <w:hyperlink w:anchor="_Toc464300565" w:history="1">
        <w:r w:rsidR="00756C97" w:rsidRPr="00B4390D">
          <w:rPr>
            <w:rStyle w:val="Hyperlink"/>
            <w:noProof/>
          </w:rPr>
          <w:t>2.4</w:t>
        </w:r>
        <w:r w:rsidR="00756C97" w:rsidRPr="008B5668">
          <w:rPr>
            <w:rFonts w:eastAsia="Times New Roman" w:cs="Times New Roman"/>
            <w:noProof/>
            <w:lang w:val="it-IT" w:eastAsia="it-IT"/>
          </w:rPr>
          <w:tab/>
        </w:r>
        <w:r w:rsidR="00756C97" w:rsidRPr="00B4390D">
          <w:rPr>
            <w:rStyle w:val="Hyperlink"/>
            <w:noProof/>
          </w:rPr>
          <w:t>Round Robin Low Cycle Fatigue campaign</w:t>
        </w:r>
        <w:r w:rsidR="00756C97">
          <w:rPr>
            <w:noProof/>
            <w:webHidden/>
          </w:rPr>
          <w:tab/>
        </w:r>
        <w:r w:rsidR="00756C97" w:rsidRPr="00E3394D">
          <w:rPr>
            <w:rFonts w:ascii="Arial" w:hAnsi="Arial" w:cs="Arial"/>
            <w:b/>
            <w:noProof/>
            <w:webHidden/>
          </w:rPr>
          <w:fldChar w:fldCharType="begin"/>
        </w:r>
        <w:r w:rsidR="00756C97" w:rsidRPr="00E3394D">
          <w:rPr>
            <w:rFonts w:ascii="Arial" w:hAnsi="Arial" w:cs="Arial"/>
            <w:b/>
            <w:noProof/>
            <w:webHidden/>
          </w:rPr>
          <w:instrText xml:space="preserve"> PAGEREF _Toc464300565 \h </w:instrText>
        </w:r>
        <w:r w:rsidR="00756C97" w:rsidRPr="00E3394D">
          <w:rPr>
            <w:rFonts w:ascii="Arial" w:hAnsi="Arial" w:cs="Arial"/>
            <w:b/>
            <w:noProof/>
            <w:webHidden/>
          </w:rPr>
        </w:r>
        <w:r w:rsidR="00756C97" w:rsidRPr="00E3394D">
          <w:rPr>
            <w:rFonts w:ascii="Arial" w:hAnsi="Arial" w:cs="Arial"/>
            <w:b/>
            <w:noProof/>
            <w:webHidden/>
          </w:rPr>
          <w:fldChar w:fldCharType="separate"/>
        </w:r>
        <w:r w:rsidR="00731636">
          <w:rPr>
            <w:rFonts w:ascii="Arial" w:hAnsi="Arial" w:cs="Arial"/>
            <w:b/>
            <w:noProof/>
            <w:webHidden/>
          </w:rPr>
          <w:t>6</w:t>
        </w:r>
        <w:r w:rsidR="00756C97" w:rsidRPr="00E3394D">
          <w:rPr>
            <w:rFonts w:ascii="Arial" w:hAnsi="Arial" w:cs="Arial"/>
            <w:b/>
            <w:noProof/>
            <w:webHidden/>
          </w:rPr>
          <w:fldChar w:fldCharType="end"/>
        </w:r>
      </w:hyperlink>
    </w:p>
    <w:p w:rsidR="00756C97" w:rsidRPr="008B5668" w:rsidRDefault="00046E7B">
      <w:pPr>
        <w:pStyle w:val="TOC1"/>
        <w:rPr>
          <w:rFonts w:ascii="Calibri" w:eastAsia="Times New Roman" w:hAnsi="Calibri" w:cs="Times New Roman"/>
          <w:b w:val="0"/>
          <w:bCs w:val="0"/>
          <w:lang w:val="it-IT" w:eastAsia="it-IT"/>
        </w:rPr>
      </w:pPr>
      <w:hyperlink w:anchor="_Toc464300566" w:history="1">
        <w:r w:rsidR="00756C97" w:rsidRPr="00B4390D">
          <w:rPr>
            <w:rStyle w:val="Hyperlink"/>
            <w:lang w:val="en-US"/>
          </w:rPr>
          <w:t>3</w:t>
        </w:r>
        <w:r w:rsidR="00756C97" w:rsidRPr="008B5668">
          <w:rPr>
            <w:rFonts w:ascii="Calibri" w:eastAsia="Times New Roman" w:hAnsi="Calibri" w:cs="Times New Roman"/>
            <w:b w:val="0"/>
            <w:bCs w:val="0"/>
            <w:lang w:val="it-IT" w:eastAsia="it-IT"/>
          </w:rPr>
          <w:tab/>
        </w:r>
        <w:r w:rsidR="00756C97" w:rsidRPr="00B4390D">
          <w:rPr>
            <w:rStyle w:val="Hyperlink"/>
            <w:lang w:val="en-US"/>
          </w:rPr>
          <w:t>“Real” samples testing</w:t>
        </w:r>
        <w:r w:rsidR="00756C97">
          <w:rPr>
            <w:webHidden/>
          </w:rPr>
          <w:tab/>
        </w:r>
        <w:r w:rsidR="00756C97">
          <w:rPr>
            <w:webHidden/>
          </w:rPr>
          <w:fldChar w:fldCharType="begin"/>
        </w:r>
        <w:r w:rsidR="00756C97">
          <w:rPr>
            <w:webHidden/>
          </w:rPr>
          <w:instrText xml:space="preserve"> PAGEREF _Toc464300566 \h </w:instrText>
        </w:r>
        <w:r w:rsidR="00756C97">
          <w:rPr>
            <w:webHidden/>
          </w:rPr>
        </w:r>
        <w:r w:rsidR="00756C97">
          <w:rPr>
            <w:webHidden/>
          </w:rPr>
          <w:fldChar w:fldCharType="separate"/>
        </w:r>
        <w:r w:rsidR="00731636">
          <w:rPr>
            <w:webHidden/>
          </w:rPr>
          <w:t>6</w:t>
        </w:r>
        <w:r w:rsidR="00756C97">
          <w:rPr>
            <w:webHidden/>
          </w:rPr>
          <w:fldChar w:fldCharType="end"/>
        </w:r>
      </w:hyperlink>
    </w:p>
    <w:p w:rsidR="00756C97" w:rsidRPr="008B5668" w:rsidRDefault="00046E7B">
      <w:pPr>
        <w:pStyle w:val="TOC2"/>
        <w:tabs>
          <w:tab w:val="left" w:pos="880"/>
          <w:tab w:val="right" w:leader="dot" w:pos="9237"/>
        </w:tabs>
        <w:rPr>
          <w:rFonts w:eastAsia="Times New Roman" w:cs="Times New Roman"/>
          <w:noProof/>
          <w:lang w:val="it-IT" w:eastAsia="it-IT"/>
        </w:rPr>
      </w:pPr>
      <w:hyperlink w:anchor="_Toc464300567" w:history="1">
        <w:r w:rsidR="00756C97" w:rsidRPr="00B4390D">
          <w:rPr>
            <w:rStyle w:val="Hyperlink"/>
            <w:noProof/>
          </w:rPr>
          <w:t>3.1</w:t>
        </w:r>
        <w:r w:rsidR="00756C97" w:rsidRPr="008B5668">
          <w:rPr>
            <w:rFonts w:eastAsia="Times New Roman" w:cs="Times New Roman"/>
            <w:noProof/>
            <w:lang w:val="it-IT" w:eastAsia="it-IT"/>
          </w:rPr>
          <w:tab/>
        </w:r>
        <w:r w:rsidR="00756C97" w:rsidRPr="00B4390D">
          <w:rPr>
            <w:rStyle w:val="Hyperlink"/>
            <w:noProof/>
          </w:rPr>
          <w:t>General</w:t>
        </w:r>
        <w:r w:rsidR="00756C97">
          <w:rPr>
            <w:noProof/>
            <w:webHidden/>
          </w:rPr>
          <w:tab/>
        </w:r>
        <w:r w:rsidR="00756C97" w:rsidRPr="00E3394D">
          <w:rPr>
            <w:rFonts w:ascii="Arial" w:hAnsi="Arial" w:cs="Arial"/>
            <w:b/>
            <w:noProof/>
            <w:webHidden/>
          </w:rPr>
          <w:fldChar w:fldCharType="begin"/>
        </w:r>
        <w:r w:rsidR="00756C97" w:rsidRPr="00E3394D">
          <w:rPr>
            <w:rFonts w:ascii="Arial" w:hAnsi="Arial" w:cs="Arial"/>
            <w:b/>
            <w:noProof/>
            <w:webHidden/>
          </w:rPr>
          <w:instrText xml:space="preserve"> PAGEREF _Toc464300567 \h </w:instrText>
        </w:r>
        <w:r w:rsidR="00756C97" w:rsidRPr="00E3394D">
          <w:rPr>
            <w:rFonts w:ascii="Arial" w:hAnsi="Arial" w:cs="Arial"/>
            <w:b/>
            <w:noProof/>
            <w:webHidden/>
          </w:rPr>
        </w:r>
        <w:r w:rsidR="00756C97" w:rsidRPr="00E3394D">
          <w:rPr>
            <w:rFonts w:ascii="Arial" w:hAnsi="Arial" w:cs="Arial"/>
            <w:b/>
            <w:noProof/>
            <w:webHidden/>
          </w:rPr>
          <w:fldChar w:fldCharType="separate"/>
        </w:r>
        <w:r w:rsidR="00731636">
          <w:rPr>
            <w:rFonts w:ascii="Arial" w:hAnsi="Arial" w:cs="Arial"/>
            <w:b/>
            <w:noProof/>
            <w:webHidden/>
          </w:rPr>
          <w:t>6</w:t>
        </w:r>
        <w:r w:rsidR="00756C97" w:rsidRPr="00E3394D">
          <w:rPr>
            <w:rFonts w:ascii="Arial" w:hAnsi="Arial" w:cs="Arial"/>
            <w:b/>
            <w:noProof/>
            <w:webHidden/>
          </w:rPr>
          <w:fldChar w:fldCharType="end"/>
        </w:r>
      </w:hyperlink>
    </w:p>
    <w:p w:rsidR="00756C97" w:rsidRPr="008873A4" w:rsidRDefault="00046E7B" w:rsidP="008873A4">
      <w:pPr>
        <w:pStyle w:val="TOC2"/>
        <w:tabs>
          <w:tab w:val="left" w:pos="880"/>
          <w:tab w:val="right" w:leader="dot" w:pos="9237"/>
        </w:tabs>
        <w:rPr>
          <w:rStyle w:val="Hyperlink"/>
          <w:rFonts w:ascii="Calibri" w:eastAsia="Times New Roman" w:hAnsi="Calibri"/>
          <w:noProof/>
          <w:color w:val="auto"/>
          <w:u w:val="none"/>
          <w:lang w:val="it-IT" w:eastAsia="it-IT"/>
        </w:rPr>
      </w:pPr>
      <w:hyperlink w:anchor="_Toc464300568" w:history="1">
        <w:r w:rsidR="00756C97" w:rsidRPr="00B4390D">
          <w:rPr>
            <w:rStyle w:val="Hyperlink"/>
            <w:noProof/>
          </w:rPr>
          <w:t>3.2</w:t>
        </w:r>
        <w:r w:rsidR="00756C97" w:rsidRPr="008B5668">
          <w:rPr>
            <w:rFonts w:eastAsia="Times New Roman" w:cs="Times New Roman"/>
            <w:noProof/>
            <w:lang w:val="it-IT" w:eastAsia="it-IT"/>
          </w:rPr>
          <w:tab/>
        </w:r>
        <w:r w:rsidR="00756C97" w:rsidRPr="00B4390D">
          <w:rPr>
            <w:rStyle w:val="Hyperlink"/>
            <w:noProof/>
          </w:rPr>
          <w:t>Creep tests on pre-fatigued specimens</w:t>
        </w:r>
        <w:r w:rsidR="00756C97">
          <w:rPr>
            <w:noProof/>
            <w:webHidden/>
          </w:rPr>
          <w:tab/>
        </w:r>
        <w:r w:rsidR="008873A4">
          <w:rPr>
            <w:rFonts w:ascii="Arial" w:hAnsi="Arial" w:cs="Arial"/>
            <w:b/>
            <w:noProof/>
            <w:webHidden/>
          </w:rPr>
          <w:t>7</w:t>
        </w:r>
      </w:hyperlink>
    </w:p>
    <w:p w:rsidR="00945F20" w:rsidRPr="00945F20" w:rsidRDefault="00945F20" w:rsidP="00E3394D">
      <w:pPr>
        <w:ind w:right="-109"/>
        <w:rPr>
          <w:rFonts w:ascii="Times New Roman" w:hAnsi="Times New Roman" w:cs="Times New Roman"/>
          <w:b/>
        </w:rPr>
      </w:pPr>
      <w:r w:rsidRPr="00945F20">
        <w:rPr>
          <w:rFonts w:ascii="Times New Roman" w:hAnsi="Times New Roman" w:cs="Times New Roman"/>
          <w:b/>
        </w:rPr>
        <w:t>4       Deviations from the previous year plan</w:t>
      </w:r>
      <w:r w:rsidR="00E3394D">
        <w:rPr>
          <w:rFonts w:ascii="Times New Roman" w:hAnsi="Times New Roman" w:cs="Times New Roman"/>
          <w:b/>
        </w:rPr>
        <w:t xml:space="preserve"> </w:t>
      </w:r>
      <w:r w:rsidR="00E3394D" w:rsidRPr="00E3394D">
        <w:rPr>
          <w:rFonts w:cs="Times New Roman"/>
          <w:b/>
        </w:rPr>
        <w:t>......................</w:t>
      </w:r>
      <w:r w:rsidR="00E3394D">
        <w:rPr>
          <w:rFonts w:cs="Times New Roman"/>
          <w:b/>
        </w:rPr>
        <w:t>..........................</w:t>
      </w:r>
      <w:r w:rsidR="00E3394D" w:rsidRPr="00E3394D">
        <w:rPr>
          <w:rFonts w:cs="Times New Roman"/>
          <w:b/>
        </w:rPr>
        <w:t>...................................</w:t>
      </w:r>
      <w:r w:rsidR="00E3394D">
        <w:rPr>
          <w:rFonts w:cs="Times New Roman"/>
          <w:b/>
        </w:rPr>
        <w:t>.</w:t>
      </w:r>
      <w:r w:rsidR="00E3394D" w:rsidRPr="00E3394D">
        <w:rPr>
          <w:rFonts w:ascii="Arial" w:hAnsi="Arial" w:cs="Arial"/>
          <w:b/>
        </w:rPr>
        <w:t>9</w:t>
      </w:r>
    </w:p>
    <w:p w:rsidR="00945F20" w:rsidRDefault="006E02CC" w:rsidP="006E02CC">
      <w:pPr>
        <w:ind w:right="-109"/>
        <w:rPr>
          <w:rFonts w:ascii="Times New Roman" w:hAnsi="Times New Roman" w:cs="Times New Roman"/>
          <w:b/>
        </w:rPr>
      </w:pPr>
      <w:r>
        <w:rPr>
          <w:rFonts w:ascii="Times New Roman" w:hAnsi="Times New Roman" w:cs="Times New Roman"/>
          <w:b/>
        </w:rPr>
        <w:t>5</w:t>
      </w:r>
      <w:r w:rsidR="00945F20" w:rsidRPr="00945F20">
        <w:rPr>
          <w:rFonts w:ascii="Times New Roman" w:hAnsi="Times New Roman" w:cs="Times New Roman"/>
          <w:b/>
        </w:rPr>
        <w:t xml:space="preserve">       Testing plan for 2017</w:t>
      </w:r>
      <w:r w:rsidR="00E3394D">
        <w:rPr>
          <w:rFonts w:ascii="Times New Roman" w:hAnsi="Times New Roman" w:cs="Times New Roman"/>
          <w:b/>
        </w:rPr>
        <w:t xml:space="preserve"> ..................................................................................................................</w:t>
      </w:r>
      <w:r>
        <w:rPr>
          <w:rFonts w:ascii="Times New Roman" w:hAnsi="Times New Roman" w:cs="Times New Roman"/>
          <w:b/>
        </w:rPr>
        <w:t>.</w:t>
      </w:r>
      <w:r w:rsidR="00E3394D">
        <w:rPr>
          <w:rFonts w:ascii="Times New Roman" w:hAnsi="Times New Roman" w:cs="Times New Roman"/>
          <w:b/>
        </w:rPr>
        <w:t>...</w:t>
      </w:r>
      <w:r w:rsidR="00E3394D" w:rsidRPr="006E02CC">
        <w:rPr>
          <w:rFonts w:ascii="Arial" w:hAnsi="Arial" w:cs="Arial"/>
          <w:b/>
        </w:rPr>
        <w:t>10</w:t>
      </w:r>
    </w:p>
    <w:p w:rsidR="006E02CC" w:rsidRPr="00945F20" w:rsidRDefault="006E02CC" w:rsidP="006E02CC">
      <w:pPr>
        <w:ind w:right="-109"/>
        <w:rPr>
          <w:rFonts w:ascii="Times New Roman" w:hAnsi="Times New Roman" w:cs="Times New Roman"/>
          <w:b/>
        </w:rPr>
      </w:pPr>
      <w:r>
        <w:rPr>
          <w:rFonts w:ascii="Times New Roman" w:hAnsi="Times New Roman" w:cs="Times New Roman"/>
          <w:b/>
        </w:rPr>
        <w:t>6      Conclusions and remarks ................................................................................................................</w:t>
      </w:r>
      <w:r w:rsidRPr="006E02CC">
        <w:rPr>
          <w:rFonts w:ascii="Arial" w:hAnsi="Arial" w:cs="Arial"/>
          <w:b/>
        </w:rPr>
        <w:t>11</w:t>
      </w:r>
    </w:p>
    <w:p w:rsidR="00760C4B" w:rsidRDefault="007B77AD">
      <w:pPr>
        <w:rPr>
          <w:rFonts w:ascii="Times New Roman" w:hAnsi="Times New Roman" w:cs="Times New Roman"/>
        </w:rPr>
      </w:pPr>
      <w:r>
        <w:fldChar w:fldCharType="end"/>
      </w:r>
    </w:p>
    <w:p w:rsidR="00760C4B" w:rsidRDefault="00760C4B">
      <w:pPr>
        <w:rPr>
          <w:rFonts w:ascii="Cambria" w:hAnsi="Cambria" w:cs="Cambria"/>
          <w:b/>
          <w:bCs/>
          <w:color w:val="365F91"/>
          <w:sz w:val="28"/>
          <w:szCs w:val="28"/>
        </w:rPr>
      </w:pPr>
      <w:r>
        <w:rPr>
          <w:rFonts w:ascii="Cambria" w:hAnsi="Cambria" w:cs="Cambria"/>
          <w:b/>
          <w:bCs/>
          <w:color w:val="365F91"/>
          <w:sz w:val="28"/>
          <w:szCs w:val="28"/>
        </w:rPr>
        <w:t>Abbreviations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6"/>
        <w:gridCol w:w="8079"/>
      </w:tblGrid>
      <w:tr w:rsidR="00760C4B">
        <w:tc>
          <w:tcPr>
            <w:tcW w:w="1276" w:type="dxa"/>
          </w:tcPr>
          <w:p w:rsidR="00760C4B" w:rsidRDefault="00760C4B">
            <w:pPr>
              <w:spacing w:after="0" w:line="240" w:lineRule="auto"/>
              <w:rPr>
                <w:i/>
                <w:iCs/>
                <w:sz w:val="20"/>
                <w:szCs w:val="20"/>
              </w:rPr>
            </w:pPr>
            <w:r>
              <w:rPr>
                <w:i/>
                <w:iCs/>
                <w:sz w:val="20"/>
                <w:szCs w:val="20"/>
              </w:rPr>
              <w:t xml:space="preserve">ALARA </w:t>
            </w:r>
          </w:p>
        </w:tc>
        <w:tc>
          <w:tcPr>
            <w:tcW w:w="8079" w:type="dxa"/>
          </w:tcPr>
          <w:p w:rsidR="00760C4B" w:rsidRDefault="00760C4B">
            <w:pPr>
              <w:spacing w:after="0" w:line="240" w:lineRule="auto"/>
              <w:rPr>
                <w:i/>
                <w:iCs/>
                <w:sz w:val="20"/>
                <w:szCs w:val="20"/>
              </w:rPr>
            </w:pPr>
            <w:r>
              <w:rPr>
                <w:i/>
                <w:iCs/>
                <w:sz w:val="20"/>
                <w:szCs w:val="20"/>
              </w:rPr>
              <w:t>As Low As Reasonably Achievable</w:t>
            </w:r>
          </w:p>
        </w:tc>
      </w:tr>
      <w:tr w:rsidR="00760C4B">
        <w:tc>
          <w:tcPr>
            <w:tcW w:w="1276" w:type="dxa"/>
          </w:tcPr>
          <w:p w:rsidR="00760C4B" w:rsidRDefault="00760C4B">
            <w:pPr>
              <w:spacing w:after="0" w:line="240" w:lineRule="auto"/>
              <w:rPr>
                <w:i/>
                <w:iCs/>
                <w:sz w:val="20"/>
                <w:szCs w:val="20"/>
              </w:rPr>
            </w:pPr>
            <w:proofErr w:type="spellStart"/>
            <w:r>
              <w:rPr>
                <w:i/>
                <w:iCs/>
                <w:sz w:val="20"/>
                <w:szCs w:val="20"/>
              </w:rPr>
              <w:t>BoP</w:t>
            </w:r>
            <w:proofErr w:type="spellEnd"/>
            <w:r>
              <w:rPr>
                <w:i/>
                <w:iCs/>
                <w:sz w:val="20"/>
                <w:szCs w:val="20"/>
              </w:rPr>
              <w:t xml:space="preserve"> </w:t>
            </w:r>
          </w:p>
        </w:tc>
        <w:tc>
          <w:tcPr>
            <w:tcW w:w="8079" w:type="dxa"/>
          </w:tcPr>
          <w:p w:rsidR="00760C4B" w:rsidRDefault="00760C4B">
            <w:pPr>
              <w:spacing w:after="0" w:line="240" w:lineRule="auto"/>
              <w:rPr>
                <w:i/>
                <w:iCs/>
                <w:sz w:val="20"/>
                <w:szCs w:val="20"/>
              </w:rPr>
            </w:pPr>
            <w:r>
              <w:rPr>
                <w:i/>
                <w:iCs/>
                <w:sz w:val="20"/>
                <w:szCs w:val="20"/>
              </w:rPr>
              <w:t>Balance of Plant</w:t>
            </w:r>
          </w:p>
        </w:tc>
      </w:tr>
      <w:tr w:rsidR="00760C4B">
        <w:tc>
          <w:tcPr>
            <w:tcW w:w="1276" w:type="dxa"/>
          </w:tcPr>
          <w:p w:rsidR="00760C4B" w:rsidRDefault="00760C4B">
            <w:pPr>
              <w:spacing w:after="0" w:line="240" w:lineRule="auto"/>
              <w:rPr>
                <w:i/>
                <w:iCs/>
                <w:sz w:val="20"/>
                <w:szCs w:val="20"/>
              </w:rPr>
            </w:pPr>
            <w:r>
              <w:rPr>
                <w:i/>
                <w:iCs/>
                <w:sz w:val="20"/>
                <w:szCs w:val="20"/>
              </w:rPr>
              <w:t xml:space="preserve">BU </w:t>
            </w:r>
          </w:p>
        </w:tc>
        <w:tc>
          <w:tcPr>
            <w:tcW w:w="8079" w:type="dxa"/>
          </w:tcPr>
          <w:p w:rsidR="00760C4B" w:rsidRDefault="00760C4B">
            <w:pPr>
              <w:spacing w:after="0" w:line="240" w:lineRule="auto"/>
              <w:rPr>
                <w:i/>
                <w:iCs/>
                <w:sz w:val="20"/>
                <w:szCs w:val="20"/>
              </w:rPr>
            </w:pPr>
            <w:r>
              <w:rPr>
                <w:i/>
                <w:iCs/>
                <w:sz w:val="20"/>
                <w:szCs w:val="20"/>
              </w:rPr>
              <w:t>Breeder Unit (Blanket)</w:t>
            </w:r>
          </w:p>
        </w:tc>
      </w:tr>
      <w:tr w:rsidR="00760C4B">
        <w:tc>
          <w:tcPr>
            <w:tcW w:w="1276" w:type="dxa"/>
          </w:tcPr>
          <w:p w:rsidR="00760C4B" w:rsidRDefault="00760C4B">
            <w:pPr>
              <w:spacing w:after="0" w:line="240" w:lineRule="auto"/>
              <w:rPr>
                <w:i/>
                <w:iCs/>
                <w:sz w:val="20"/>
                <w:szCs w:val="20"/>
              </w:rPr>
            </w:pPr>
            <w:r>
              <w:rPr>
                <w:i/>
                <w:iCs/>
                <w:sz w:val="20"/>
                <w:szCs w:val="20"/>
              </w:rPr>
              <w:t xml:space="preserve">CCFE </w:t>
            </w:r>
          </w:p>
        </w:tc>
        <w:tc>
          <w:tcPr>
            <w:tcW w:w="8079" w:type="dxa"/>
          </w:tcPr>
          <w:p w:rsidR="00760C4B" w:rsidRDefault="00760C4B">
            <w:pPr>
              <w:spacing w:after="0" w:line="240" w:lineRule="auto"/>
              <w:rPr>
                <w:i/>
                <w:iCs/>
                <w:sz w:val="20"/>
                <w:szCs w:val="20"/>
              </w:rPr>
            </w:pPr>
            <w:proofErr w:type="spellStart"/>
            <w:r>
              <w:rPr>
                <w:i/>
                <w:iCs/>
                <w:sz w:val="20"/>
                <w:szCs w:val="20"/>
              </w:rPr>
              <w:t>Culham</w:t>
            </w:r>
            <w:proofErr w:type="spellEnd"/>
            <w:r>
              <w:rPr>
                <w:i/>
                <w:iCs/>
                <w:sz w:val="20"/>
                <w:szCs w:val="20"/>
              </w:rPr>
              <w:t xml:space="preserve"> Centre for Fusion Energy, Great Britain (formerly UKAEA)</w:t>
            </w:r>
          </w:p>
        </w:tc>
      </w:tr>
      <w:tr w:rsidR="0089511B">
        <w:trPr>
          <w:ins w:id="6" w:author="Gorley, Mike" w:date="2016-12-22T17:59:00Z"/>
        </w:trPr>
        <w:tc>
          <w:tcPr>
            <w:tcW w:w="1276" w:type="dxa"/>
          </w:tcPr>
          <w:p w:rsidR="0089511B" w:rsidRDefault="0089511B">
            <w:pPr>
              <w:spacing w:after="0" w:line="240" w:lineRule="auto"/>
              <w:rPr>
                <w:ins w:id="7" w:author="Gorley, Mike" w:date="2016-12-22T17:59:00Z"/>
                <w:i/>
                <w:iCs/>
                <w:sz w:val="20"/>
                <w:szCs w:val="20"/>
              </w:rPr>
            </w:pPr>
            <w:ins w:id="8" w:author="Gorley, Mike" w:date="2016-12-22T17:59:00Z">
              <w:r>
                <w:rPr>
                  <w:i/>
                  <w:iCs/>
                  <w:sz w:val="20"/>
                  <w:szCs w:val="20"/>
                </w:rPr>
                <w:t>EDDI</w:t>
              </w:r>
            </w:ins>
          </w:p>
        </w:tc>
        <w:tc>
          <w:tcPr>
            <w:tcW w:w="8079" w:type="dxa"/>
          </w:tcPr>
          <w:p w:rsidR="0089511B" w:rsidRDefault="0089511B">
            <w:pPr>
              <w:spacing w:after="0" w:line="240" w:lineRule="auto"/>
              <w:rPr>
                <w:ins w:id="9" w:author="Gorley, Mike" w:date="2016-12-22T17:59:00Z"/>
                <w:i/>
                <w:iCs/>
                <w:sz w:val="20"/>
                <w:szCs w:val="20"/>
              </w:rPr>
            </w:pPr>
            <w:ins w:id="10" w:author="Gorley, Mike" w:date="2016-12-22T17:59:00Z">
              <w:r>
                <w:rPr>
                  <w:i/>
                  <w:iCs/>
                  <w:sz w:val="20"/>
                  <w:szCs w:val="20"/>
                </w:rPr>
                <w:t>Engineering Data and Design Integration</w:t>
              </w:r>
            </w:ins>
          </w:p>
        </w:tc>
      </w:tr>
      <w:tr w:rsidR="00760C4B">
        <w:tc>
          <w:tcPr>
            <w:tcW w:w="1276" w:type="dxa"/>
          </w:tcPr>
          <w:p w:rsidR="00760C4B" w:rsidRDefault="00760C4B">
            <w:pPr>
              <w:spacing w:after="0" w:line="240" w:lineRule="auto"/>
              <w:rPr>
                <w:i/>
                <w:iCs/>
                <w:sz w:val="20"/>
                <w:szCs w:val="20"/>
              </w:rPr>
            </w:pPr>
            <w:r>
              <w:rPr>
                <w:i/>
                <w:iCs/>
                <w:sz w:val="20"/>
                <w:szCs w:val="20"/>
              </w:rPr>
              <w:t>RU</w:t>
            </w:r>
          </w:p>
        </w:tc>
        <w:tc>
          <w:tcPr>
            <w:tcW w:w="8079" w:type="dxa"/>
          </w:tcPr>
          <w:p w:rsidR="007F4235" w:rsidRDefault="00760C4B">
            <w:pPr>
              <w:spacing w:after="0" w:line="240" w:lineRule="auto"/>
              <w:rPr>
                <w:i/>
                <w:iCs/>
                <w:sz w:val="20"/>
                <w:szCs w:val="20"/>
              </w:rPr>
            </w:pPr>
            <w:r>
              <w:rPr>
                <w:i/>
                <w:iCs/>
                <w:sz w:val="20"/>
                <w:szCs w:val="20"/>
              </w:rPr>
              <w:t>Research Units</w:t>
            </w:r>
          </w:p>
        </w:tc>
      </w:tr>
      <w:tr w:rsidR="0089511B">
        <w:trPr>
          <w:ins w:id="11" w:author="Gorley, Mike" w:date="2016-12-22T17:58:00Z"/>
        </w:trPr>
        <w:tc>
          <w:tcPr>
            <w:tcW w:w="1276" w:type="dxa"/>
          </w:tcPr>
          <w:p w:rsidR="0089511B" w:rsidRDefault="0089511B">
            <w:pPr>
              <w:spacing w:after="0" w:line="240" w:lineRule="auto"/>
              <w:rPr>
                <w:ins w:id="12" w:author="Gorley, Mike" w:date="2016-12-22T17:58:00Z"/>
                <w:i/>
                <w:iCs/>
                <w:sz w:val="20"/>
                <w:szCs w:val="20"/>
              </w:rPr>
            </w:pPr>
            <w:ins w:id="13" w:author="Gorley, Mike" w:date="2016-12-22T17:58:00Z">
              <w:r>
                <w:rPr>
                  <w:i/>
                  <w:iCs/>
                  <w:sz w:val="20"/>
                  <w:szCs w:val="20"/>
                </w:rPr>
                <w:t>RR</w:t>
              </w:r>
            </w:ins>
          </w:p>
        </w:tc>
        <w:tc>
          <w:tcPr>
            <w:tcW w:w="8079" w:type="dxa"/>
          </w:tcPr>
          <w:p w:rsidR="0089511B" w:rsidRDefault="0089511B">
            <w:pPr>
              <w:spacing w:after="0" w:line="240" w:lineRule="auto"/>
              <w:rPr>
                <w:ins w:id="14" w:author="Gorley, Mike" w:date="2016-12-22T17:58:00Z"/>
                <w:i/>
                <w:iCs/>
                <w:sz w:val="20"/>
                <w:szCs w:val="20"/>
              </w:rPr>
            </w:pPr>
            <w:ins w:id="15" w:author="Gorley, Mike" w:date="2016-12-22T17:58:00Z">
              <w:r>
                <w:rPr>
                  <w:i/>
                  <w:iCs/>
                  <w:sz w:val="20"/>
                  <w:szCs w:val="20"/>
                </w:rPr>
                <w:t>Round Robin (description …)</w:t>
              </w:r>
            </w:ins>
          </w:p>
        </w:tc>
      </w:tr>
      <w:tr w:rsidR="007F4235">
        <w:tc>
          <w:tcPr>
            <w:tcW w:w="1276" w:type="dxa"/>
          </w:tcPr>
          <w:p w:rsidR="007F4235" w:rsidRDefault="007F4235">
            <w:pPr>
              <w:spacing w:after="0" w:line="240" w:lineRule="auto"/>
              <w:rPr>
                <w:i/>
                <w:iCs/>
                <w:sz w:val="20"/>
                <w:szCs w:val="20"/>
              </w:rPr>
            </w:pPr>
            <w:r>
              <w:rPr>
                <w:i/>
                <w:iCs/>
                <w:sz w:val="20"/>
                <w:szCs w:val="20"/>
              </w:rPr>
              <w:t>UTS</w:t>
            </w:r>
          </w:p>
        </w:tc>
        <w:tc>
          <w:tcPr>
            <w:tcW w:w="8079" w:type="dxa"/>
          </w:tcPr>
          <w:p w:rsidR="007F4235" w:rsidRDefault="007F4235">
            <w:pPr>
              <w:spacing w:after="0" w:line="240" w:lineRule="auto"/>
              <w:rPr>
                <w:i/>
                <w:iCs/>
                <w:sz w:val="20"/>
                <w:szCs w:val="20"/>
              </w:rPr>
            </w:pPr>
            <w:r>
              <w:rPr>
                <w:i/>
                <w:iCs/>
                <w:sz w:val="20"/>
                <w:szCs w:val="20"/>
              </w:rPr>
              <w:t>Ultimate Tensile Strength</w:t>
            </w:r>
          </w:p>
        </w:tc>
      </w:tr>
      <w:tr w:rsidR="00104BF0">
        <w:tc>
          <w:tcPr>
            <w:tcW w:w="1276" w:type="dxa"/>
          </w:tcPr>
          <w:p w:rsidR="00104BF0" w:rsidRDefault="00104BF0">
            <w:pPr>
              <w:spacing w:after="0" w:line="240" w:lineRule="auto"/>
              <w:rPr>
                <w:i/>
                <w:iCs/>
                <w:sz w:val="20"/>
                <w:szCs w:val="20"/>
              </w:rPr>
            </w:pPr>
            <w:r>
              <w:rPr>
                <w:i/>
                <w:iCs/>
                <w:sz w:val="20"/>
                <w:szCs w:val="20"/>
              </w:rPr>
              <w:t>LCF</w:t>
            </w:r>
          </w:p>
        </w:tc>
        <w:tc>
          <w:tcPr>
            <w:tcW w:w="8079" w:type="dxa"/>
          </w:tcPr>
          <w:p w:rsidR="00104BF0" w:rsidRDefault="00104BF0">
            <w:pPr>
              <w:spacing w:after="0" w:line="240" w:lineRule="auto"/>
              <w:rPr>
                <w:i/>
                <w:iCs/>
                <w:sz w:val="20"/>
                <w:szCs w:val="20"/>
              </w:rPr>
            </w:pPr>
            <w:r>
              <w:rPr>
                <w:i/>
                <w:iCs/>
                <w:sz w:val="20"/>
                <w:szCs w:val="20"/>
              </w:rPr>
              <w:t>Low Cycle Fatigue</w:t>
            </w:r>
          </w:p>
        </w:tc>
      </w:tr>
      <w:tr w:rsidR="00104BF0">
        <w:tc>
          <w:tcPr>
            <w:tcW w:w="1276" w:type="dxa"/>
          </w:tcPr>
          <w:p w:rsidR="00104BF0" w:rsidRDefault="00104BF0">
            <w:pPr>
              <w:spacing w:after="0" w:line="240" w:lineRule="auto"/>
              <w:rPr>
                <w:i/>
                <w:iCs/>
                <w:sz w:val="20"/>
                <w:szCs w:val="20"/>
              </w:rPr>
            </w:pPr>
          </w:p>
        </w:tc>
        <w:tc>
          <w:tcPr>
            <w:tcW w:w="8079" w:type="dxa"/>
          </w:tcPr>
          <w:p w:rsidR="00104BF0" w:rsidRDefault="00104BF0">
            <w:pPr>
              <w:spacing w:after="0" w:line="240" w:lineRule="auto"/>
              <w:rPr>
                <w:i/>
                <w:iCs/>
                <w:sz w:val="20"/>
                <w:szCs w:val="20"/>
              </w:rPr>
            </w:pPr>
          </w:p>
        </w:tc>
      </w:tr>
      <w:tr w:rsidR="00104BF0" w:rsidDel="0089511B">
        <w:trPr>
          <w:del w:id="16" w:author="Gorley, Mike" w:date="2016-12-22T17:59:00Z"/>
        </w:trPr>
        <w:tc>
          <w:tcPr>
            <w:tcW w:w="1276" w:type="dxa"/>
          </w:tcPr>
          <w:p w:rsidR="00104BF0" w:rsidDel="0089511B" w:rsidRDefault="00104BF0">
            <w:pPr>
              <w:spacing w:after="0" w:line="240" w:lineRule="auto"/>
              <w:rPr>
                <w:del w:id="17" w:author="Gorley, Mike" w:date="2016-12-22T17:59:00Z"/>
                <w:i/>
                <w:iCs/>
                <w:sz w:val="20"/>
                <w:szCs w:val="20"/>
              </w:rPr>
            </w:pPr>
          </w:p>
        </w:tc>
        <w:tc>
          <w:tcPr>
            <w:tcW w:w="8079" w:type="dxa"/>
          </w:tcPr>
          <w:p w:rsidR="00104BF0" w:rsidDel="0089511B" w:rsidRDefault="00104BF0">
            <w:pPr>
              <w:spacing w:after="0" w:line="240" w:lineRule="auto"/>
              <w:rPr>
                <w:del w:id="18" w:author="Gorley, Mike" w:date="2016-12-22T17:59:00Z"/>
                <w:i/>
                <w:iCs/>
                <w:sz w:val="20"/>
                <w:szCs w:val="20"/>
              </w:rPr>
            </w:pPr>
          </w:p>
        </w:tc>
      </w:tr>
      <w:tr w:rsidR="00104BF0" w:rsidDel="0089511B">
        <w:trPr>
          <w:del w:id="19" w:author="Gorley, Mike" w:date="2016-12-22T17:59:00Z"/>
        </w:trPr>
        <w:tc>
          <w:tcPr>
            <w:tcW w:w="1276" w:type="dxa"/>
          </w:tcPr>
          <w:p w:rsidR="00104BF0" w:rsidDel="0089511B" w:rsidRDefault="00104BF0">
            <w:pPr>
              <w:spacing w:after="0" w:line="240" w:lineRule="auto"/>
              <w:rPr>
                <w:del w:id="20" w:author="Gorley, Mike" w:date="2016-12-22T17:59:00Z"/>
                <w:i/>
                <w:iCs/>
                <w:sz w:val="20"/>
                <w:szCs w:val="20"/>
              </w:rPr>
            </w:pPr>
          </w:p>
        </w:tc>
        <w:tc>
          <w:tcPr>
            <w:tcW w:w="8079" w:type="dxa"/>
          </w:tcPr>
          <w:p w:rsidR="00104BF0" w:rsidDel="0089511B" w:rsidRDefault="00104BF0">
            <w:pPr>
              <w:spacing w:after="0" w:line="240" w:lineRule="auto"/>
              <w:rPr>
                <w:del w:id="21" w:author="Gorley, Mike" w:date="2016-12-22T17:59:00Z"/>
                <w:i/>
                <w:iCs/>
                <w:sz w:val="20"/>
                <w:szCs w:val="20"/>
              </w:rPr>
            </w:pPr>
          </w:p>
        </w:tc>
      </w:tr>
      <w:tr w:rsidR="00104BF0" w:rsidDel="0089511B">
        <w:trPr>
          <w:del w:id="22" w:author="Gorley, Mike" w:date="2016-12-22T17:59:00Z"/>
        </w:trPr>
        <w:tc>
          <w:tcPr>
            <w:tcW w:w="1276" w:type="dxa"/>
          </w:tcPr>
          <w:p w:rsidR="00104BF0" w:rsidDel="0089511B" w:rsidRDefault="00104BF0">
            <w:pPr>
              <w:spacing w:after="0" w:line="240" w:lineRule="auto"/>
              <w:rPr>
                <w:del w:id="23" w:author="Gorley, Mike" w:date="2016-12-22T17:59:00Z"/>
                <w:i/>
                <w:iCs/>
                <w:sz w:val="20"/>
                <w:szCs w:val="20"/>
              </w:rPr>
            </w:pPr>
          </w:p>
        </w:tc>
        <w:tc>
          <w:tcPr>
            <w:tcW w:w="8079" w:type="dxa"/>
          </w:tcPr>
          <w:p w:rsidR="00104BF0" w:rsidDel="0089511B" w:rsidRDefault="00104BF0">
            <w:pPr>
              <w:spacing w:after="0" w:line="240" w:lineRule="auto"/>
              <w:rPr>
                <w:del w:id="24" w:author="Gorley, Mike" w:date="2016-12-22T17:59:00Z"/>
                <w:i/>
                <w:iCs/>
                <w:sz w:val="20"/>
                <w:szCs w:val="20"/>
              </w:rPr>
            </w:pPr>
          </w:p>
        </w:tc>
      </w:tr>
      <w:tr w:rsidR="00104BF0" w:rsidDel="0089511B">
        <w:trPr>
          <w:del w:id="25" w:author="Gorley, Mike" w:date="2016-12-22T17:59:00Z"/>
        </w:trPr>
        <w:tc>
          <w:tcPr>
            <w:tcW w:w="1276" w:type="dxa"/>
          </w:tcPr>
          <w:p w:rsidR="00104BF0" w:rsidDel="0089511B" w:rsidRDefault="00104BF0">
            <w:pPr>
              <w:spacing w:after="0" w:line="240" w:lineRule="auto"/>
              <w:rPr>
                <w:del w:id="26" w:author="Gorley, Mike" w:date="2016-12-22T17:59:00Z"/>
                <w:i/>
                <w:iCs/>
                <w:sz w:val="20"/>
                <w:szCs w:val="20"/>
              </w:rPr>
            </w:pPr>
          </w:p>
        </w:tc>
        <w:tc>
          <w:tcPr>
            <w:tcW w:w="8079" w:type="dxa"/>
          </w:tcPr>
          <w:p w:rsidR="00104BF0" w:rsidDel="0089511B" w:rsidRDefault="00104BF0">
            <w:pPr>
              <w:spacing w:after="0" w:line="240" w:lineRule="auto"/>
              <w:rPr>
                <w:del w:id="27" w:author="Gorley, Mike" w:date="2016-12-22T17:59:00Z"/>
                <w:i/>
                <w:iCs/>
                <w:sz w:val="20"/>
                <w:szCs w:val="20"/>
              </w:rPr>
            </w:pPr>
          </w:p>
        </w:tc>
      </w:tr>
      <w:tr w:rsidR="008873A4" w:rsidDel="0089511B">
        <w:trPr>
          <w:del w:id="28" w:author="Gorley, Mike" w:date="2016-12-22T17:59:00Z"/>
        </w:trPr>
        <w:tc>
          <w:tcPr>
            <w:tcW w:w="1276" w:type="dxa"/>
          </w:tcPr>
          <w:p w:rsidR="008873A4" w:rsidDel="0089511B" w:rsidRDefault="008873A4">
            <w:pPr>
              <w:spacing w:after="0" w:line="240" w:lineRule="auto"/>
              <w:rPr>
                <w:del w:id="29" w:author="Gorley, Mike" w:date="2016-12-22T17:59:00Z"/>
                <w:i/>
                <w:iCs/>
                <w:sz w:val="20"/>
                <w:szCs w:val="20"/>
              </w:rPr>
            </w:pPr>
          </w:p>
        </w:tc>
        <w:tc>
          <w:tcPr>
            <w:tcW w:w="8079" w:type="dxa"/>
          </w:tcPr>
          <w:p w:rsidR="008873A4" w:rsidDel="0089511B" w:rsidRDefault="008873A4">
            <w:pPr>
              <w:spacing w:after="0" w:line="240" w:lineRule="auto"/>
              <w:rPr>
                <w:del w:id="30" w:author="Gorley, Mike" w:date="2016-12-22T17:59:00Z"/>
                <w:i/>
                <w:iCs/>
                <w:sz w:val="20"/>
                <w:szCs w:val="20"/>
              </w:rPr>
            </w:pPr>
          </w:p>
        </w:tc>
      </w:tr>
    </w:tbl>
    <w:p w:rsidR="00760C4B" w:rsidRDefault="00760C4B" w:rsidP="00876E31">
      <w:pPr>
        <w:pStyle w:val="Heading1"/>
        <w:rPr>
          <w:rFonts w:ascii="Times New Roman" w:hAnsi="Times New Roman"/>
        </w:rPr>
      </w:pPr>
      <w:bookmarkStart w:id="31" w:name="_Toc464300560"/>
      <w:r>
        <w:rPr>
          <w:rFonts w:ascii="Times New Roman" w:hAnsi="Times New Roman"/>
        </w:rPr>
        <w:t>Objectives of Work</w:t>
      </w:r>
      <w:bookmarkEnd w:id="31"/>
    </w:p>
    <w:p w:rsidR="00030ACB" w:rsidRDefault="00030ACB" w:rsidP="00876E31">
      <w:pPr>
        <w:autoSpaceDE w:val="0"/>
        <w:autoSpaceDN w:val="0"/>
        <w:adjustRightInd w:val="0"/>
        <w:spacing w:after="0"/>
        <w:jc w:val="both"/>
        <w:rPr>
          <w:rFonts w:ascii="Times New Roman" w:hAnsi="Times New Roman" w:cs="Times New Roman"/>
          <w:sz w:val="28"/>
          <w:szCs w:val="28"/>
          <w:lang w:val="en-US"/>
        </w:rPr>
      </w:pPr>
    </w:p>
    <w:p w:rsidR="00760C4B" w:rsidRDefault="00760C4B" w:rsidP="00876E31">
      <w:pPr>
        <w:autoSpaceDE w:val="0"/>
        <w:autoSpaceDN w:val="0"/>
        <w:adjustRightInd w:val="0"/>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This </w:t>
      </w:r>
      <w:r w:rsidR="002E78FF">
        <w:rPr>
          <w:rFonts w:ascii="Times New Roman" w:hAnsi="Times New Roman" w:cs="Times New Roman"/>
          <w:sz w:val="28"/>
          <w:szCs w:val="28"/>
          <w:lang w:val="en-US"/>
        </w:rPr>
        <w:t>report</w:t>
      </w:r>
      <w:r>
        <w:rPr>
          <w:rFonts w:ascii="Times New Roman" w:hAnsi="Times New Roman" w:cs="Times New Roman"/>
          <w:sz w:val="28"/>
          <w:szCs w:val="28"/>
          <w:lang w:val="en-US"/>
        </w:rPr>
        <w:t xml:space="preserve"> has the objective of </w:t>
      </w:r>
      <w:r w:rsidR="008A7A72">
        <w:rPr>
          <w:rFonts w:ascii="Times New Roman" w:hAnsi="Times New Roman" w:cs="Times New Roman"/>
          <w:sz w:val="28"/>
          <w:szCs w:val="28"/>
          <w:lang w:val="en-US"/>
        </w:rPr>
        <w:t>overview</w:t>
      </w:r>
      <w:r w:rsidR="00DA1684">
        <w:rPr>
          <w:rFonts w:ascii="Times New Roman" w:hAnsi="Times New Roman" w:cs="Times New Roman"/>
          <w:sz w:val="28"/>
          <w:szCs w:val="28"/>
          <w:lang w:val="en-US"/>
        </w:rPr>
        <w:t>ing</w:t>
      </w:r>
      <w:r w:rsidR="008A7A72">
        <w:rPr>
          <w:rFonts w:ascii="Times New Roman" w:hAnsi="Times New Roman" w:cs="Times New Roman"/>
          <w:sz w:val="28"/>
          <w:szCs w:val="28"/>
          <w:lang w:val="en-US"/>
        </w:rPr>
        <w:t xml:space="preserve"> the</w:t>
      </w:r>
      <w:r>
        <w:rPr>
          <w:rFonts w:ascii="Times New Roman" w:hAnsi="Times New Roman" w:cs="Times New Roman"/>
          <w:sz w:val="28"/>
          <w:szCs w:val="28"/>
          <w:lang w:val="en-US"/>
        </w:rPr>
        <w:t xml:space="preserve"> EDDI testing plan</w:t>
      </w:r>
      <w:r>
        <w:rPr>
          <w:rFonts w:ascii="Times New Roman" w:hAnsi="Times New Roman" w:cs="Times New Roman"/>
          <w:b/>
          <w:bCs/>
          <w:sz w:val="28"/>
          <w:szCs w:val="28"/>
          <w:lang w:val="en-US"/>
        </w:rPr>
        <w:t xml:space="preserve"> </w:t>
      </w:r>
      <w:r w:rsidR="008A7A72">
        <w:rPr>
          <w:rFonts w:ascii="Times New Roman" w:hAnsi="Times New Roman" w:cs="Times New Roman"/>
          <w:sz w:val="28"/>
          <w:szCs w:val="28"/>
          <w:lang w:val="en-US"/>
        </w:rPr>
        <w:t>of</w:t>
      </w:r>
      <w:r w:rsidR="005C3550">
        <w:rPr>
          <w:rFonts w:ascii="Times New Roman" w:hAnsi="Times New Roman" w:cs="Times New Roman"/>
          <w:sz w:val="28"/>
          <w:szCs w:val="28"/>
          <w:lang w:val="en-US"/>
        </w:rPr>
        <w:t xml:space="preserve"> 201</w:t>
      </w:r>
      <w:r w:rsidR="00D306F2">
        <w:rPr>
          <w:rFonts w:ascii="Times New Roman" w:hAnsi="Times New Roman" w:cs="Times New Roman"/>
          <w:sz w:val="28"/>
          <w:szCs w:val="28"/>
          <w:lang w:val="en-US"/>
        </w:rPr>
        <w:t>6</w:t>
      </w:r>
      <w:r>
        <w:rPr>
          <w:rFonts w:ascii="Times New Roman" w:hAnsi="Times New Roman" w:cs="Times New Roman"/>
          <w:sz w:val="28"/>
          <w:szCs w:val="28"/>
          <w:lang w:val="en-US"/>
        </w:rPr>
        <w:t>:</w:t>
      </w:r>
    </w:p>
    <w:p w:rsidR="005C3550" w:rsidRDefault="005C3550" w:rsidP="00876E31">
      <w:pPr>
        <w:autoSpaceDE w:val="0"/>
        <w:autoSpaceDN w:val="0"/>
        <w:adjustRightInd w:val="0"/>
        <w:spacing w:after="0"/>
        <w:jc w:val="both"/>
        <w:rPr>
          <w:rFonts w:ascii="Times New Roman" w:hAnsi="Times New Roman" w:cs="Times New Roman"/>
          <w:sz w:val="28"/>
          <w:szCs w:val="28"/>
          <w:lang w:val="en-US"/>
        </w:rPr>
      </w:pPr>
    </w:p>
    <w:p w:rsidR="00876E31" w:rsidRDefault="00760C4B" w:rsidP="00876E31">
      <w:pPr>
        <w:autoSpaceDE w:val="0"/>
        <w:autoSpaceDN w:val="0"/>
        <w:adjustRightInd w:val="0"/>
        <w:spacing w:after="0"/>
        <w:jc w:val="both"/>
        <w:rPr>
          <w:rFonts w:ascii="Times New Roman" w:hAnsi="Times New Roman" w:cs="Times New Roman"/>
          <w:b/>
          <w:bCs/>
          <w:sz w:val="28"/>
          <w:szCs w:val="28"/>
          <w:lang w:val="en-US"/>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w:t>
      </w:r>
      <w:r w:rsidR="00876E31">
        <w:rPr>
          <w:rFonts w:ascii="Times New Roman" w:hAnsi="Times New Roman" w:cs="Times New Roman"/>
          <w:sz w:val="28"/>
          <w:szCs w:val="28"/>
          <w:lang w:val="en-US"/>
        </w:rPr>
        <w:t xml:space="preserve">the </w:t>
      </w:r>
      <w:r w:rsidR="00D306F2">
        <w:rPr>
          <w:rFonts w:ascii="Times New Roman" w:hAnsi="Times New Roman" w:cs="Times New Roman"/>
          <w:sz w:val="28"/>
          <w:szCs w:val="28"/>
          <w:lang w:val="en-US"/>
        </w:rPr>
        <w:t xml:space="preserve">organization and performing of the </w:t>
      </w:r>
      <w:r w:rsidR="00D306F2">
        <w:rPr>
          <w:rFonts w:ascii="Times New Roman" w:hAnsi="Times New Roman" w:cs="Times New Roman"/>
          <w:i/>
          <w:sz w:val="28"/>
          <w:szCs w:val="28"/>
          <w:lang w:val="en-US"/>
        </w:rPr>
        <w:t>R</w:t>
      </w:r>
      <w:r w:rsidR="00D306F2" w:rsidRPr="003E25DE">
        <w:rPr>
          <w:rFonts w:ascii="Times New Roman" w:hAnsi="Times New Roman" w:cs="Times New Roman"/>
          <w:i/>
          <w:sz w:val="28"/>
          <w:szCs w:val="28"/>
          <w:lang w:val="en-US"/>
        </w:rPr>
        <w:t xml:space="preserve">ound </w:t>
      </w:r>
      <w:r w:rsidR="00D306F2">
        <w:rPr>
          <w:rFonts w:ascii="Times New Roman" w:hAnsi="Times New Roman" w:cs="Times New Roman"/>
          <w:i/>
          <w:sz w:val="28"/>
          <w:szCs w:val="28"/>
          <w:lang w:val="en-US"/>
        </w:rPr>
        <w:t>R</w:t>
      </w:r>
      <w:r w:rsidR="00D306F2" w:rsidRPr="003E25DE">
        <w:rPr>
          <w:rFonts w:ascii="Times New Roman" w:hAnsi="Times New Roman" w:cs="Times New Roman"/>
          <w:i/>
          <w:sz w:val="28"/>
          <w:szCs w:val="28"/>
          <w:lang w:val="en-US"/>
        </w:rPr>
        <w:t>obin</w:t>
      </w:r>
      <w:r w:rsidR="00D306F2">
        <w:rPr>
          <w:rFonts w:ascii="Times New Roman" w:hAnsi="Times New Roman" w:cs="Times New Roman"/>
          <w:sz w:val="28"/>
          <w:szCs w:val="28"/>
          <w:lang w:val="en-US"/>
        </w:rPr>
        <w:t xml:space="preserve"> (RR) campaign</w:t>
      </w:r>
      <w:r w:rsidR="00846B64">
        <w:rPr>
          <w:rFonts w:ascii="Times New Roman" w:hAnsi="Times New Roman" w:cs="Times New Roman"/>
          <w:sz w:val="28"/>
          <w:szCs w:val="28"/>
          <w:lang w:val="en-US"/>
        </w:rPr>
        <w:t>s</w:t>
      </w:r>
      <w:r w:rsidR="00D306F2">
        <w:rPr>
          <w:rFonts w:ascii="Times New Roman" w:hAnsi="Times New Roman" w:cs="Times New Roman"/>
          <w:sz w:val="28"/>
          <w:szCs w:val="28"/>
          <w:lang w:val="en-US"/>
        </w:rPr>
        <w:t xml:space="preserve"> </w:t>
      </w:r>
      <w:r w:rsidR="00846B64">
        <w:rPr>
          <w:rFonts w:ascii="Times New Roman" w:hAnsi="Times New Roman" w:cs="Times New Roman"/>
          <w:sz w:val="28"/>
          <w:szCs w:val="28"/>
          <w:lang w:val="en-US"/>
        </w:rPr>
        <w:t xml:space="preserve">of different mechanical testing </w:t>
      </w:r>
      <w:r w:rsidR="00D306F2">
        <w:rPr>
          <w:rFonts w:ascii="Times New Roman" w:hAnsi="Times New Roman" w:cs="Times New Roman"/>
          <w:sz w:val="28"/>
          <w:szCs w:val="28"/>
          <w:lang w:val="en-US"/>
        </w:rPr>
        <w:t>started in 2015</w:t>
      </w:r>
      <w:r w:rsidR="00846B64">
        <w:rPr>
          <w:rFonts w:ascii="Times New Roman" w:hAnsi="Times New Roman" w:cs="Times New Roman"/>
          <w:sz w:val="28"/>
          <w:szCs w:val="28"/>
          <w:lang w:val="en-US"/>
        </w:rPr>
        <w:t>;</w:t>
      </w:r>
    </w:p>
    <w:p w:rsidR="002E78FF" w:rsidRDefault="00760C4B" w:rsidP="00876E31">
      <w:pPr>
        <w:autoSpaceDE w:val="0"/>
        <w:autoSpaceDN w:val="0"/>
        <w:adjustRightInd w:val="0"/>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(ii) </w:t>
      </w:r>
      <w:r w:rsidR="00876E31">
        <w:rPr>
          <w:rFonts w:ascii="Times New Roman" w:hAnsi="Times New Roman" w:cs="Times New Roman"/>
          <w:sz w:val="28"/>
          <w:szCs w:val="28"/>
          <w:lang w:val="en-US"/>
        </w:rPr>
        <w:t>the</w:t>
      </w:r>
      <w:r w:rsidR="00D306F2">
        <w:rPr>
          <w:rFonts w:ascii="Times New Roman" w:hAnsi="Times New Roman" w:cs="Times New Roman"/>
          <w:sz w:val="28"/>
          <w:szCs w:val="28"/>
          <w:lang w:val="en-US"/>
        </w:rPr>
        <w:t xml:space="preserve"> performing of the first “real” (i.e. non RR) tests</w:t>
      </w:r>
      <w:r w:rsidR="00846B64">
        <w:rPr>
          <w:rFonts w:ascii="Times New Roman" w:hAnsi="Times New Roman" w:cs="Times New Roman"/>
          <w:sz w:val="28"/>
          <w:szCs w:val="28"/>
          <w:lang w:val="en-US"/>
        </w:rPr>
        <w:t>.</w:t>
      </w:r>
    </w:p>
    <w:p w:rsidR="007F4235" w:rsidRDefault="007F4235" w:rsidP="00876E31">
      <w:pPr>
        <w:autoSpaceDE w:val="0"/>
        <w:autoSpaceDN w:val="0"/>
        <w:adjustRightInd w:val="0"/>
        <w:spacing w:after="0"/>
        <w:jc w:val="both"/>
        <w:rPr>
          <w:rFonts w:ascii="Times New Roman" w:hAnsi="Times New Roman" w:cs="Times New Roman"/>
          <w:sz w:val="28"/>
          <w:szCs w:val="28"/>
          <w:lang w:val="en-US"/>
        </w:rPr>
      </w:pPr>
    </w:p>
    <w:p w:rsidR="008873A4" w:rsidRDefault="008873A4" w:rsidP="00876E31">
      <w:pPr>
        <w:autoSpaceDE w:val="0"/>
        <w:autoSpaceDN w:val="0"/>
        <w:adjustRightInd w:val="0"/>
        <w:spacing w:after="0"/>
        <w:jc w:val="both"/>
        <w:rPr>
          <w:rFonts w:ascii="Times New Roman" w:hAnsi="Times New Roman" w:cs="Times New Roman"/>
          <w:sz w:val="28"/>
          <w:szCs w:val="28"/>
          <w:lang w:val="en-US"/>
        </w:rPr>
      </w:pPr>
    </w:p>
    <w:p w:rsidR="008873A4" w:rsidRDefault="008873A4" w:rsidP="00876E31">
      <w:pPr>
        <w:autoSpaceDE w:val="0"/>
        <w:autoSpaceDN w:val="0"/>
        <w:adjustRightInd w:val="0"/>
        <w:spacing w:after="0"/>
        <w:jc w:val="both"/>
        <w:rPr>
          <w:rFonts w:ascii="Times New Roman" w:hAnsi="Times New Roman" w:cs="Times New Roman"/>
          <w:sz w:val="28"/>
          <w:szCs w:val="28"/>
          <w:lang w:val="en-US"/>
        </w:rPr>
      </w:pPr>
    </w:p>
    <w:p w:rsidR="00760C4B" w:rsidRDefault="00307FDF" w:rsidP="00876E31">
      <w:pPr>
        <w:pStyle w:val="Heading1"/>
        <w:rPr>
          <w:rFonts w:ascii="Times New Roman" w:hAnsi="Times New Roman"/>
        </w:rPr>
      </w:pPr>
      <w:bookmarkStart w:id="32" w:name="_Toc464300561"/>
      <w:r>
        <w:rPr>
          <w:rFonts w:ascii="Times New Roman" w:hAnsi="Times New Roman"/>
        </w:rPr>
        <w:lastRenderedPageBreak/>
        <w:t>Round Robin test campaign</w:t>
      </w:r>
      <w:bookmarkEnd w:id="32"/>
    </w:p>
    <w:p w:rsidR="00760C4B" w:rsidRDefault="00307FDF" w:rsidP="00876E31">
      <w:pPr>
        <w:pStyle w:val="Heading2"/>
      </w:pPr>
      <w:bookmarkStart w:id="33" w:name="_Toc464300562"/>
      <w:r>
        <w:t>General</w:t>
      </w:r>
      <w:bookmarkEnd w:id="33"/>
    </w:p>
    <w:p w:rsidR="00EC682D" w:rsidRDefault="00760C4B" w:rsidP="008873A4">
      <w:pPr>
        <w:ind w:right="33" w:firstLine="576"/>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It </w:t>
      </w:r>
      <w:r w:rsidR="006B47DA">
        <w:rPr>
          <w:rFonts w:ascii="Times New Roman" w:hAnsi="Times New Roman" w:cs="Times New Roman"/>
          <w:sz w:val="28"/>
          <w:szCs w:val="28"/>
          <w:lang w:val="en-US"/>
        </w:rPr>
        <w:t>had been agreed</w:t>
      </w:r>
      <w:r>
        <w:rPr>
          <w:rFonts w:ascii="Times New Roman" w:hAnsi="Times New Roman" w:cs="Times New Roman"/>
          <w:sz w:val="28"/>
          <w:szCs w:val="28"/>
          <w:lang w:val="en-US"/>
        </w:rPr>
        <w:t xml:space="preserve"> that a </w:t>
      </w:r>
      <w:r w:rsidR="0033360C">
        <w:rPr>
          <w:rFonts w:ascii="Times New Roman" w:hAnsi="Times New Roman" w:cs="Times New Roman"/>
          <w:i/>
          <w:iCs/>
          <w:sz w:val="28"/>
          <w:szCs w:val="28"/>
          <w:lang w:val="en-US"/>
        </w:rPr>
        <w:t>RR</w:t>
      </w:r>
      <w:r>
        <w:rPr>
          <w:rFonts w:ascii="Times New Roman" w:hAnsi="Times New Roman" w:cs="Times New Roman"/>
          <w:i/>
          <w:iCs/>
          <w:sz w:val="28"/>
          <w:szCs w:val="28"/>
          <w:lang w:val="en-US"/>
        </w:rPr>
        <w:t xml:space="preserve"> test</w:t>
      </w:r>
      <w:r w:rsidR="006B47DA">
        <w:rPr>
          <w:rFonts w:ascii="Times New Roman" w:hAnsi="Times New Roman" w:cs="Times New Roman"/>
          <w:i/>
          <w:iCs/>
          <w:sz w:val="28"/>
          <w:szCs w:val="28"/>
          <w:lang w:val="en-US"/>
        </w:rPr>
        <w:t xml:space="preserve"> campaign</w:t>
      </w:r>
      <w:r w:rsidR="00846B64">
        <w:rPr>
          <w:rFonts w:ascii="Times New Roman" w:hAnsi="Times New Roman" w:cs="Times New Roman"/>
          <w:i/>
          <w:iCs/>
          <w:sz w:val="28"/>
          <w:szCs w:val="28"/>
          <w:lang w:val="en-US"/>
        </w:rPr>
        <w:t>s different mechanical testing</w:t>
      </w:r>
      <w:r>
        <w:rPr>
          <w:rFonts w:ascii="Times New Roman" w:hAnsi="Times New Roman" w:cs="Times New Roman"/>
          <w:sz w:val="28"/>
          <w:szCs w:val="28"/>
          <w:lang w:val="en-US"/>
        </w:rPr>
        <w:t xml:space="preserve"> </w:t>
      </w:r>
      <w:r w:rsidR="006B47DA">
        <w:rPr>
          <w:rFonts w:ascii="Times New Roman" w:hAnsi="Times New Roman" w:cs="Times New Roman"/>
          <w:sz w:val="28"/>
          <w:szCs w:val="28"/>
          <w:lang w:val="en-US"/>
        </w:rPr>
        <w:t>had to be</w:t>
      </w:r>
      <w:r>
        <w:rPr>
          <w:rFonts w:ascii="Times New Roman" w:hAnsi="Times New Roman" w:cs="Times New Roman"/>
          <w:sz w:val="28"/>
          <w:szCs w:val="28"/>
          <w:lang w:val="en-US"/>
        </w:rPr>
        <w:t xml:space="preserve"> performed in 2015 to check homogeneity of results and data </w:t>
      </w:r>
      <w:r w:rsidR="0033360C">
        <w:rPr>
          <w:rFonts w:ascii="Times New Roman" w:hAnsi="Times New Roman" w:cs="Times New Roman"/>
          <w:sz w:val="28"/>
          <w:szCs w:val="28"/>
          <w:lang w:val="en-US"/>
        </w:rPr>
        <w:t>produced by</w:t>
      </w:r>
      <w:r>
        <w:rPr>
          <w:rFonts w:ascii="Times New Roman" w:hAnsi="Times New Roman" w:cs="Times New Roman"/>
          <w:sz w:val="28"/>
          <w:szCs w:val="28"/>
          <w:lang w:val="en-US"/>
        </w:rPr>
        <w:t xml:space="preserve"> the different </w:t>
      </w:r>
      <w:r w:rsidR="0033360C">
        <w:rPr>
          <w:rFonts w:ascii="Times New Roman" w:hAnsi="Times New Roman" w:cs="Times New Roman"/>
          <w:sz w:val="28"/>
          <w:szCs w:val="28"/>
          <w:lang w:val="en-US"/>
        </w:rPr>
        <w:t>RUs</w:t>
      </w:r>
      <w:r>
        <w:rPr>
          <w:rFonts w:ascii="Times New Roman" w:hAnsi="Times New Roman" w:cs="Times New Roman"/>
          <w:sz w:val="28"/>
          <w:szCs w:val="28"/>
          <w:lang w:val="en-US"/>
        </w:rPr>
        <w:t xml:space="preserve">, and to check also the good operation of the EDDI test request-test performing interface. </w:t>
      </w:r>
      <w:r w:rsidR="00DA1684">
        <w:rPr>
          <w:rFonts w:ascii="Times New Roman" w:hAnsi="Times New Roman" w:cs="Times New Roman"/>
          <w:sz w:val="28"/>
          <w:szCs w:val="28"/>
          <w:lang w:val="en-US"/>
        </w:rPr>
        <w:t>EUROFER 97 was chosen as the</w:t>
      </w:r>
      <w:r w:rsidR="006B47DA">
        <w:rPr>
          <w:rFonts w:ascii="Times New Roman" w:hAnsi="Times New Roman" w:cs="Times New Roman"/>
          <w:sz w:val="28"/>
          <w:szCs w:val="28"/>
          <w:lang w:val="en-US"/>
        </w:rPr>
        <w:t xml:space="preserve"> representative material for the RR</w:t>
      </w:r>
      <w:r w:rsidR="0033360C">
        <w:rPr>
          <w:rFonts w:ascii="Times New Roman" w:hAnsi="Times New Roman" w:cs="Times New Roman"/>
          <w:sz w:val="28"/>
          <w:szCs w:val="28"/>
          <w:lang w:val="en-US"/>
        </w:rPr>
        <w:t xml:space="preserve"> campaign</w:t>
      </w:r>
      <w:r w:rsidR="00846B64">
        <w:rPr>
          <w:rFonts w:ascii="Times New Roman" w:hAnsi="Times New Roman" w:cs="Times New Roman"/>
          <w:sz w:val="28"/>
          <w:szCs w:val="28"/>
          <w:lang w:val="en-US"/>
        </w:rPr>
        <w:t>s</w:t>
      </w:r>
      <w:r w:rsidR="006B47DA">
        <w:rPr>
          <w:rFonts w:ascii="Times New Roman" w:hAnsi="Times New Roman" w:cs="Times New Roman"/>
          <w:sz w:val="28"/>
          <w:szCs w:val="28"/>
          <w:lang w:val="en-US"/>
        </w:rPr>
        <w:t xml:space="preserve">. A batch of material was made available by KIT for this purpose. The </w:t>
      </w:r>
      <w:r w:rsidR="0033360C">
        <w:rPr>
          <w:rFonts w:ascii="Times New Roman" w:hAnsi="Times New Roman" w:cs="Times New Roman"/>
          <w:sz w:val="28"/>
          <w:szCs w:val="28"/>
          <w:lang w:val="en-US"/>
        </w:rPr>
        <w:t xml:space="preserve">first stage of the </w:t>
      </w:r>
      <w:r w:rsidR="006B47DA">
        <w:rPr>
          <w:rFonts w:ascii="Times New Roman" w:hAnsi="Times New Roman" w:cs="Times New Roman"/>
          <w:sz w:val="28"/>
          <w:szCs w:val="28"/>
          <w:lang w:val="en-US"/>
        </w:rPr>
        <w:t>RR campaign</w:t>
      </w:r>
      <w:r w:rsidR="00846B64">
        <w:rPr>
          <w:rFonts w:ascii="Times New Roman" w:hAnsi="Times New Roman" w:cs="Times New Roman"/>
          <w:sz w:val="28"/>
          <w:szCs w:val="28"/>
          <w:lang w:val="en-US"/>
        </w:rPr>
        <w:t>s</w:t>
      </w:r>
      <w:r w:rsidR="006B47DA">
        <w:rPr>
          <w:rFonts w:ascii="Times New Roman" w:hAnsi="Times New Roman" w:cs="Times New Roman"/>
          <w:sz w:val="28"/>
          <w:szCs w:val="28"/>
          <w:lang w:val="en-US"/>
        </w:rPr>
        <w:t xml:space="preserve"> </w:t>
      </w:r>
      <w:r w:rsidR="0033360C">
        <w:rPr>
          <w:rFonts w:ascii="Times New Roman" w:hAnsi="Times New Roman" w:cs="Times New Roman"/>
          <w:sz w:val="28"/>
          <w:szCs w:val="28"/>
          <w:lang w:val="en-US"/>
        </w:rPr>
        <w:t>is focused</w:t>
      </w:r>
      <w:r w:rsidR="006B47DA">
        <w:rPr>
          <w:rFonts w:ascii="Times New Roman" w:hAnsi="Times New Roman" w:cs="Times New Roman"/>
          <w:sz w:val="28"/>
          <w:szCs w:val="28"/>
          <w:lang w:val="en-US"/>
        </w:rPr>
        <w:t xml:space="preserve"> </w:t>
      </w:r>
      <w:r w:rsidR="00DA1684">
        <w:rPr>
          <w:rFonts w:ascii="Times New Roman" w:hAnsi="Times New Roman" w:cs="Times New Roman"/>
          <w:sz w:val="28"/>
          <w:szCs w:val="28"/>
          <w:lang w:val="en-US"/>
        </w:rPr>
        <w:t xml:space="preserve">only </w:t>
      </w:r>
      <w:r w:rsidR="006B47DA">
        <w:rPr>
          <w:rFonts w:ascii="Times New Roman" w:hAnsi="Times New Roman" w:cs="Times New Roman"/>
          <w:sz w:val="28"/>
          <w:szCs w:val="28"/>
          <w:lang w:val="en-US"/>
        </w:rPr>
        <w:t xml:space="preserve">on three </w:t>
      </w:r>
      <w:r w:rsidR="005032A4">
        <w:rPr>
          <w:rFonts w:ascii="Times New Roman" w:hAnsi="Times New Roman" w:cs="Times New Roman"/>
          <w:sz w:val="28"/>
          <w:szCs w:val="28"/>
          <w:lang w:val="en-US"/>
        </w:rPr>
        <w:t>kinds</w:t>
      </w:r>
      <w:r w:rsidR="00DA1684">
        <w:rPr>
          <w:rFonts w:ascii="Times New Roman" w:hAnsi="Times New Roman" w:cs="Times New Roman"/>
          <w:sz w:val="28"/>
          <w:szCs w:val="28"/>
          <w:lang w:val="en-US"/>
        </w:rPr>
        <w:t xml:space="preserve"> of tests:</w:t>
      </w:r>
      <w:r w:rsidR="006B47DA">
        <w:rPr>
          <w:rFonts w:ascii="Times New Roman" w:hAnsi="Times New Roman" w:cs="Times New Roman"/>
          <w:sz w:val="28"/>
          <w:szCs w:val="28"/>
          <w:lang w:val="en-US"/>
        </w:rPr>
        <w:t xml:space="preserve"> </w:t>
      </w:r>
      <w:r w:rsidR="006B47DA" w:rsidRPr="000451C4">
        <w:rPr>
          <w:rFonts w:ascii="Times New Roman" w:hAnsi="Times New Roman" w:cs="Times New Roman"/>
          <w:i/>
          <w:sz w:val="28"/>
          <w:szCs w:val="28"/>
          <w:lang w:val="en-US"/>
        </w:rPr>
        <w:t>tensile</w:t>
      </w:r>
      <w:r w:rsidR="006B47DA">
        <w:rPr>
          <w:rFonts w:ascii="Times New Roman" w:hAnsi="Times New Roman" w:cs="Times New Roman"/>
          <w:sz w:val="28"/>
          <w:szCs w:val="28"/>
          <w:lang w:val="en-US"/>
        </w:rPr>
        <w:t xml:space="preserve"> tests, </w:t>
      </w:r>
      <w:r w:rsidR="000451C4">
        <w:rPr>
          <w:rFonts w:ascii="Times New Roman" w:hAnsi="Times New Roman" w:cs="Times New Roman"/>
          <w:i/>
          <w:sz w:val="28"/>
          <w:szCs w:val="28"/>
          <w:lang w:val="en-US"/>
        </w:rPr>
        <w:t xml:space="preserve">low </w:t>
      </w:r>
      <w:r w:rsidR="006B47DA" w:rsidRPr="000451C4">
        <w:rPr>
          <w:rFonts w:ascii="Times New Roman" w:hAnsi="Times New Roman" w:cs="Times New Roman"/>
          <w:i/>
          <w:sz w:val="28"/>
          <w:szCs w:val="28"/>
          <w:lang w:val="en-US"/>
        </w:rPr>
        <w:t>cycle fatigue</w:t>
      </w:r>
      <w:r w:rsidR="006B47DA">
        <w:rPr>
          <w:rFonts w:ascii="Times New Roman" w:hAnsi="Times New Roman" w:cs="Times New Roman"/>
          <w:sz w:val="28"/>
          <w:szCs w:val="28"/>
          <w:lang w:val="en-US"/>
        </w:rPr>
        <w:t xml:space="preserve"> </w:t>
      </w:r>
      <w:r w:rsidR="000451C4">
        <w:rPr>
          <w:rFonts w:ascii="Times New Roman" w:hAnsi="Times New Roman" w:cs="Times New Roman"/>
          <w:sz w:val="28"/>
          <w:szCs w:val="28"/>
          <w:lang w:val="en-US"/>
        </w:rPr>
        <w:t xml:space="preserve">(LCF) </w:t>
      </w:r>
      <w:r w:rsidR="006B47DA">
        <w:rPr>
          <w:rFonts w:ascii="Times New Roman" w:hAnsi="Times New Roman" w:cs="Times New Roman"/>
          <w:sz w:val="28"/>
          <w:szCs w:val="28"/>
          <w:lang w:val="en-US"/>
        </w:rPr>
        <w:t xml:space="preserve">tests and </w:t>
      </w:r>
      <w:r w:rsidR="000451C4" w:rsidRPr="000451C4">
        <w:rPr>
          <w:rFonts w:ascii="Times New Roman" w:hAnsi="Times New Roman" w:cs="Times New Roman"/>
          <w:i/>
          <w:sz w:val="28"/>
          <w:szCs w:val="28"/>
          <w:lang w:val="en-US"/>
        </w:rPr>
        <w:t>fracture toughness</w:t>
      </w:r>
      <w:r w:rsidR="00D306F2">
        <w:rPr>
          <w:rFonts w:ascii="Times New Roman" w:hAnsi="Times New Roman" w:cs="Times New Roman"/>
          <w:sz w:val="28"/>
          <w:szCs w:val="28"/>
          <w:lang w:val="en-US"/>
        </w:rPr>
        <w:t xml:space="preserve"> tests</w:t>
      </w:r>
      <w:r w:rsidR="004F7191">
        <w:rPr>
          <w:rFonts w:ascii="Times New Roman" w:hAnsi="Times New Roman" w:cs="Times New Roman"/>
          <w:sz w:val="28"/>
          <w:szCs w:val="28"/>
          <w:lang w:val="en-US"/>
        </w:rPr>
        <w:t>.</w:t>
      </w:r>
      <w:r w:rsidR="000451C4">
        <w:rPr>
          <w:rFonts w:ascii="Times New Roman" w:hAnsi="Times New Roman" w:cs="Times New Roman"/>
          <w:sz w:val="28"/>
          <w:szCs w:val="28"/>
          <w:lang w:val="en-US"/>
        </w:rPr>
        <w:t xml:space="preserve"> </w:t>
      </w:r>
      <w:r w:rsidR="00D306F2">
        <w:rPr>
          <w:rFonts w:ascii="Times New Roman" w:hAnsi="Times New Roman" w:cs="Times New Roman"/>
          <w:sz w:val="28"/>
          <w:szCs w:val="28"/>
          <w:lang w:val="en-US"/>
        </w:rPr>
        <w:t>A total of seven</w:t>
      </w:r>
      <w:r w:rsidR="00EC682D">
        <w:rPr>
          <w:rFonts w:ascii="Times New Roman" w:hAnsi="Times New Roman" w:cs="Times New Roman"/>
          <w:sz w:val="28"/>
          <w:szCs w:val="28"/>
          <w:lang w:val="en-US"/>
        </w:rPr>
        <w:t xml:space="preserve"> RUs</w:t>
      </w:r>
      <w:r w:rsidR="00D306F2">
        <w:rPr>
          <w:rFonts w:ascii="Times New Roman" w:hAnsi="Times New Roman" w:cs="Times New Roman"/>
          <w:sz w:val="28"/>
          <w:szCs w:val="28"/>
          <w:lang w:val="en-US"/>
        </w:rPr>
        <w:t xml:space="preserve"> (NRG volunteered for participating in RR during 2016)</w:t>
      </w:r>
      <w:r w:rsidR="00EC682D">
        <w:rPr>
          <w:rFonts w:ascii="Times New Roman" w:hAnsi="Times New Roman" w:cs="Times New Roman"/>
          <w:sz w:val="28"/>
          <w:szCs w:val="28"/>
          <w:lang w:val="en-US"/>
        </w:rPr>
        <w:t xml:space="preserve"> agreed to participate to the RR </w:t>
      </w:r>
      <w:r w:rsidR="0033360C">
        <w:rPr>
          <w:rFonts w:ascii="Times New Roman" w:hAnsi="Times New Roman" w:cs="Times New Roman"/>
          <w:sz w:val="28"/>
          <w:szCs w:val="28"/>
          <w:lang w:val="en-US"/>
        </w:rPr>
        <w:t>campaign</w:t>
      </w:r>
      <w:r w:rsidR="00846B64">
        <w:rPr>
          <w:rFonts w:ascii="Times New Roman" w:hAnsi="Times New Roman" w:cs="Times New Roman"/>
          <w:sz w:val="28"/>
          <w:szCs w:val="28"/>
          <w:lang w:val="en-US"/>
        </w:rPr>
        <w:t>s</w:t>
      </w:r>
      <w:r w:rsidR="0033360C">
        <w:rPr>
          <w:rFonts w:ascii="Times New Roman" w:hAnsi="Times New Roman" w:cs="Times New Roman"/>
          <w:sz w:val="28"/>
          <w:szCs w:val="28"/>
          <w:lang w:val="en-US"/>
        </w:rPr>
        <w:t xml:space="preserve"> </w:t>
      </w:r>
      <w:r w:rsidR="00EC682D">
        <w:rPr>
          <w:rFonts w:ascii="Times New Roman" w:hAnsi="Times New Roman" w:cs="Times New Roman"/>
          <w:sz w:val="28"/>
          <w:szCs w:val="28"/>
          <w:lang w:val="en-US"/>
        </w:rPr>
        <w:t xml:space="preserve">for at least a kind of </w:t>
      </w:r>
      <w:r w:rsidR="00D306F2">
        <w:rPr>
          <w:rFonts w:ascii="Times New Roman" w:hAnsi="Times New Roman" w:cs="Times New Roman"/>
          <w:sz w:val="28"/>
          <w:szCs w:val="28"/>
          <w:lang w:val="en-US"/>
        </w:rPr>
        <w:t>mechanical test</w:t>
      </w:r>
      <w:r w:rsidR="004A45B4">
        <w:rPr>
          <w:rFonts w:ascii="Times New Roman" w:hAnsi="Times New Roman" w:cs="Times New Roman"/>
          <w:sz w:val="28"/>
          <w:szCs w:val="28"/>
          <w:lang w:val="en-US"/>
        </w:rPr>
        <w:t>.</w:t>
      </w:r>
      <w:r w:rsidR="00D306F2">
        <w:rPr>
          <w:rFonts w:ascii="Times New Roman" w:hAnsi="Times New Roman" w:cs="Times New Roman"/>
          <w:sz w:val="28"/>
          <w:szCs w:val="28"/>
          <w:lang w:val="en-US"/>
        </w:rPr>
        <w:t xml:space="preserve"> Table 1 in the </w:t>
      </w:r>
      <w:r w:rsidR="00D306F2" w:rsidRPr="00D306F2">
        <w:rPr>
          <w:rFonts w:ascii="Times New Roman" w:hAnsi="Times New Roman" w:cs="Times New Roman"/>
          <w:i/>
          <w:sz w:val="28"/>
          <w:szCs w:val="28"/>
          <w:lang w:val="en-US"/>
        </w:rPr>
        <w:t>MAT-1.4.2-T2-D1 Summary overview document on Implementation of EDDI Testing Plan for 201</w:t>
      </w:r>
      <w:r w:rsidR="00D306F2">
        <w:rPr>
          <w:rFonts w:ascii="Times New Roman" w:hAnsi="Times New Roman" w:cs="Times New Roman"/>
          <w:i/>
          <w:sz w:val="28"/>
          <w:szCs w:val="28"/>
          <w:lang w:val="en-US"/>
        </w:rPr>
        <w:t>5</w:t>
      </w:r>
      <w:r w:rsidR="006E02CC">
        <w:rPr>
          <w:rFonts w:ascii="Times New Roman" w:hAnsi="Times New Roman" w:cs="Times New Roman"/>
          <w:i/>
          <w:sz w:val="28"/>
          <w:szCs w:val="28"/>
          <w:lang w:val="en-US"/>
        </w:rPr>
        <w:t xml:space="preserve"> </w:t>
      </w:r>
      <w:r w:rsidR="00D306F2">
        <w:rPr>
          <w:rFonts w:ascii="Times New Roman" w:hAnsi="Times New Roman" w:cs="Times New Roman"/>
          <w:sz w:val="28"/>
          <w:szCs w:val="28"/>
          <w:lang w:val="en-US"/>
        </w:rPr>
        <w:t>shows the RUs that offered to perform RR tests and the kind of tests originally agreed.</w:t>
      </w:r>
    </w:p>
    <w:p w:rsidR="00D306F2" w:rsidRDefault="00D306F2" w:rsidP="00D306F2">
      <w:pPr>
        <w:ind w:right="33"/>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However, there has been a deviation from this original scheme: the conditions normally used by UPM for LCF tests were considered, after discussions, very different to the ones used by all the other RUs; for this reason, </w:t>
      </w:r>
      <w:del w:id="34" w:author="Gorley, Mike" w:date="2016-12-22T17:59:00Z">
        <w:r w:rsidDel="0089511B">
          <w:rPr>
            <w:rFonts w:ascii="Times New Roman" w:hAnsi="Times New Roman" w:cs="Times New Roman"/>
            <w:sz w:val="28"/>
            <w:szCs w:val="28"/>
            <w:lang w:val="en-US"/>
          </w:rPr>
          <w:delText xml:space="preserve">the </w:delText>
        </w:r>
      </w:del>
      <w:r>
        <w:rPr>
          <w:rFonts w:ascii="Times New Roman" w:hAnsi="Times New Roman" w:cs="Times New Roman"/>
          <w:sz w:val="28"/>
          <w:szCs w:val="28"/>
          <w:lang w:val="en-US"/>
        </w:rPr>
        <w:t xml:space="preserve">UPM </w:t>
      </w:r>
      <w:del w:id="35" w:author="Gorley, Mike" w:date="2016-12-22T17:59:00Z">
        <w:r w:rsidDel="0089511B">
          <w:rPr>
            <w:rFonts w:ascii="Times New Roman" w:hAnsi="Times New Roman" w:cs="Times New Roman"/>
            <w:sz w:val="28"/>
            <w:szCs w:val="28"/>
            <w:lang w:val="en-US"/>
          </w:rPr>
          <w:delText xml:space="preserve">RR </w:delText>
        </w:r>
      </w:del>
      <w:r w:rsidR="00846B64">
        <w:rPr>
          <w:rFonts w:ascii="Times New Roman" w:hAnsi="Times New Roman" w:cs="Times New Roman"/>
          <w:sz w:val="28"/>
          <w:szCs w:val="28"/>
          <w:lang w:val="en-US"/>
        </w:rPr>
        <w:t xml:space="preserve">did not </w:t>
      </w:r>
      <w:r>
        <w:rPr>
          <w:rFonts w:ascii="Times New Roman" w:hAnsi="Times New Roman" w:cs="Times New Roman"/>
          <w:sz w:val="28"/>
          <w:szCs w:val="28"/>
          <w:lang w:val="en-US"/>
        </w:rPr>
        <w:t>participate to the LCF RR campaign.</w:t>
      </w:r>
    </w:p>
    <w:p w:rsidR="000451C4" w:rsidRDefault="008B4FD9" w:rsidP="00876E31">
      <w:pPr>
        <w:ind w:right="33"/>
        <w:jc w:val="both"/>
        <w:rPr>
          <w:rFonts w:ascii="Times New Roman" w:hAnsi="Times New Roman" w:cs="Times New Roman"/>
          <w:sz w:val="28"/>
          <w:szCs w:val="28"/>
          <w:lang w:val="en-US"/>
        </w:rPr>
      </w:pPr>
      <w:del w:id="36" w:author="Gorley, Mike" w:date="2016-12-22T17:59:00Z">
        <w:r w:rsidDel="0089511B">
          <w:rPr>
            <w:rFonts w:ascii="Times New Roman" w:hAnsi="Times New Roman" w:cs="Times New Roman"/>
            <w:sz w:val="28"/>
            <w:szCs w:val="28"/>
            <w:lang w:val="en-US"/>
          </w:rPr>
          <w:delText xml:space="preserve">The </w:delText>
        </w:r>
      </w:del>
      <w:r>
        <w:rPr>
          <w:rFonts w:ascii="Times New Roman" w:hAnsi="Times New Roman" w:cs="Times New Roman"/>
          <w:sz w:val="28"/>
          <w:szCs w:val="28"/>
          <w:lang w:val="en-US"/>
        </w:rPr>
        <w:t>KIT provide</w:t>
      </w:r>
      <w:r w:rsidR="00D306F2">
        <w:rPr>
          <w:rFonts w:ascii="Times New Roman" w:hAnsi="Times New Roman" w:cs="Times New Roman"/>
          <w:sz w:val="28"/>
          <w:szCs w:val="28"/>
          <w:lang w:val="en-US"/>
        </w:rPr>
        <w:t>d</w:t>
      </w:r>
      <w:r>
        <w:rPr>
          <w:rFonts w:ascii="Times New Roman" w:hAnsi="Times New Roman" w:cs="Times New Roman"/>
          <w:sz w:val="28"/>
          <w:szCs w:val="28"/>
          <w:lang w:val="en-US"/>
        </w:rPr>
        <w:t xml:space="preserve"> </w:t>
      </w:r>
      <w:r w:rsidR="00B5319C">
        <w:rPr>
          <w:rFonts w:ascii="Times New Roman" w:hAnsi="Times New Roman" w:cs="Times New Roman"/>
          <w:sz w:val="28"/>
          <w:szCs w:val="28"/>
          <w:lang w:val="en-US"/>
        </w:rPr>
        <w:t xml:space="preserve">the material </w:t>
      </w:r>
      <w:r>
        <w:rPr>
          <w:rFonts w:ascii="Times New Roman" w:hAnsi="Times New Roman" w:cs="Times New Roman"/>
          <w:sz w:val="28"/>
          <w:szCs w:val="28"/>
          <w:lang w:val="en-US"/>
        </w:rPr>
        <w:t xml:space="preserve">for the different tests to the </w:t>
      </w:r>
      <w:r w:rsidR="00EC4EBF">
        <w:rPr>
          <w:rFonts w:ascii="Times New Roman" w:hAnsi="Times New Roman" w:cs="Times New Roman"/>
          <w:sz w:val="28"/>
          <w:szCs w:val="28"/>
          <w:lang w:val="en-US"/>
        </w:rPr>
        <w:t xml:space="preserve">RUs </w:t>
      </w:r>
      <w:r>
        <w:rPr>
          <w:rFonts w:ascii="Times New Roman" w:hAnsi="Times New Roman" w:cs="Times New Roman"/>
          <w:sz w:val="28"/>
          <w:szCs w:val="28"/>
          <w:lang w:val="en-US"/>
        </w:rPr>
        <w:t>that agreed to the RR, and namely:</w:t>
      </w:r>
    </w:p>
    <w:p w:rsidR="008B4FD9" w:rsidRDefault="008B4FD9" w:rsidP="008B4FD9">
      <w:pPr>
        <w:pStyle w:val="ListParagraph"/>
        <w:numPr>
          <w:ilvl w:val="0"/>
          <w:numId w:val="10"/>
        </w:numPr>
        <w:ind w:right="33"/>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samples for the </w:t>
      </w:r>
      <w:r w:rsidRPr="0001389B">
        <w:rPr>
          <w:rFonts w:ascii="Times New Roman" w:hAnsi="Times New Roman" w:cs="Times New Roman"/>
          <w:i/>
          <w:sz w:val="28"/>
          <w:szCs w:val="28"/>
          <w:lang w:val="en-US"/>
        </w:rPr>
        <w:t>tensile</w:t>
      </w:r>
      <w:r w:rsidR="0001389B">
        <w:rPr>
          <w:rFonts w:ascii="Times New Roman" w:hAnsi="Times New Roman" w:cs="Times New Roman"/>
          <w:sz w:val="28"/>
          <w:szCs w:val="28"/>
          <w:lang w:val="en-US"/>
        </w:rPr>
        <w:t xml:space="preserve"> and </w:t>
      </w:r>
      <w:r w:rsidR="0001389B" w:rsidRPr="0001389B">
        <w:rPr>
          <w:rFonts w:ascii="Times New Roman" w:hAnsi="Times New Roman" w:cs="Times New Roman"/>
          <w:i/>
          <w:sz w:val="28"/>
          <w:szCs w:val="28"/>
          <w:lang w:val="en-US"/>
        </w:rPr>
        <w:t xml:space="preserve">fracture </w:t>
      </w:r>
      <w:r w:rsidR="00B5319C">
        <w:rPr>
          <w:rFonts w:ascii="Times New Roman" w:hAnsi="Times New Roman" w:cs="Times New Roman"/>
          <w:i/>
          <w:sz w:val="28"/>
          <w:szCs w:val="28"/>
          <w:lang w:val="en-US"/>
        </w:rPr>
        <w:t>toughness</w:t>
      </w:r>
      <w:r w:rsidR="00B5319C">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tests have been provided as batches of EUROFER 97 steel, cut and </w:t>
      </w:r>
      <w:r w:rsidR="00846B64">
        <w:rPr>
          <w:rFonts w:ascii="Times New Roman" w:hAnsi="Times New Roman" w:cs="Times New Roman"/>
          <w:sz w:val="28"/>
          <w:szCs w:val="28"/>
          <w:lang w:val="en-US"/>
        </w:rPr>
        <w:t xml:space="preserve">heat </w:t>
      </w:r>
      <w:r>
        <w:rPr>
          <w:rFonts w:ascii="Times New Roman" w:hAnsi="Times New Roman" w:cs="Times New Roman"/>
          <w:sz w:val="28"/>
          <w:szCs w:val="28"/>
          <w:lang w:val="en-US"/>
        </w:rPr>
        <w:t xml:space="preserve">treated </w:t>
      </w:r>
      <w:r w:rsidR="00846B64">
        <w:rPr>
          <w:rFonts w:ascii="Times New Roman" w:hAnsi="Times New Roman" w:cs="Times New Roman"/>
          <w:sz w:val="28"/>
          <w:szCs w:val="28"/>
          <w:lang w:val="en-US"/>
        </w:rPr>
        <w:t>by</w:t>
      </w:r>
      <w:r>
        <w:rPr>
          <w:rFonts w:ascii="Times New Roman" w:hAnsi="Times New Roman" w:cs="Times New Roman"/>
          <w:sz w:val="28"/>
          <w:szCs w:val="28"/>
          <w:lang w:val="en-US"/>
        </w:rPr>
        <w:t xml:space="preserve"> KIT; the single specimens have </w:t>
      </w:r>
      <w:r w:rsidR="00D306F2">
        <w:rPr>
          <w:rFonts w:ascii="Times New Roman" w:hAnsi="Times New Roman" w:cs="Times New Roman"/>
          <w:sz w:val="28"/>
          <w:szCs w:val="28"/>
          <w:lang w:val="en-US"/>
        </w:rPr>
        <w:t>been</w:t>
      </w:r>
      <w:r>
        <w:rPr>
          <w:rFonts w:ascii="Times New Roman" w:hAnsi="Times New Roman" w:cs="Times New Roman"/>
          <w:sz w:val="28"/>
          <w:szCs w:val="28"/>
          <w:lang w:val="en-US"/>
        </w:rPr>
        <w:t xml:space="preserve"> </w:t>
      </w:r>
      <w:r w:rsidR="008B1DFE">
        <w:rPr>
          <w:rFonts w:ascii="Times New Roman" w:hAnsi="Times New Roman" w:cs="Times New Roman"/>
          <w:sz w:val="28"/>
          <w:szCs w:val="28"/>
          <w:lang w:val="en-US"/>
        </w:rPr>
        <w:t>machined</w:t>
      </w:r>
      <w:r>
        <w:rPr>
          <w:rFonts w:ascii="Times New Roman" w:hAnsi="Times New Roman" w:cs="Times New Roman"/>
          <w:sz w:val="28"/>
          <w:szCs w:val="28"/>
          <w:lang w:val="en-US"/>
        </w:rPr>
        <w:t xml:space="preserve"> by the different RUs accordingly to their own standards</w:t>
      </w:r>
      <w:r w:rsidR="0001389B">
        <w:rPr>
          <w:rFonts w:ascii="Times New Roman" w:hAnsi="Times New Roman" w:cs="Times New Roman"/>
          <w:sz w:val="28"/>
          <w:szCs w:val="28"/>
          <w:lang w:val="en-US"/>
        </w:rPr>
        <w:t>.</w:t>
      </w:r>
    </w:p>
    <w:p w:rsidR="0001389B" w:rsidRDefault="00EC4EBF" w:rsidP="008B4FD9">
      <w:pPr>
        <w:pStyle w:val="ListParagraph"/>
        <w:numPr>
          <w:ilvl w:val="0"/>
          <w:numId w:val="10"/>
        </w:numPr>
        <w:ind w:right="33"/>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w:t>
      </w:r>
      <w:r w:rsidR="0001389B">
        <w:rPr>
          <w:rFonts w:ascii="Times New Roman" w:hAnsi="Times New Roman" w:cs="Times New Roman"/>
          <w:sz w:val="28"/>
          <w:szCs w:val="28"/>
          <w:lang w:val="en-US"/>
        </w:rPr>
        <w:t xml:space="preserve">samples for LCF tests </w:t>
      </w:r>
      <w:r w:rsidR="00D306F2">
        <w:rPr>
          <w:rFonts w:ascii="Times New Roman" w:hAnsi="Times New Roman" w:cs="Times New Roman"/>
          <w:sz w:val="28"/>
          <w:szCs w:val="28"/>
          <w:lang w:val="en-US"/>
        </w:rPr>
        <w:t>have been provided</w:t>
      </w:r>
      <w:r w:rsidR="0001389B">
        <w:rPr>
          <w:rFonts w:ascii="Times New Roman" w:hAnsi="Times New Roman" w:cs="Times New Roman"/>
          <w:sz w:val="28"/>
          <w:szCs w:val="28"/>
          <w:lang w:val="en-US"/>
        </w:rPr>
        <w:t xml:space="preserve"> by KIT in the form of final specimens, prepared accordingly</w:t>
      </w:r>
      <w:r w:rsidR="00DA1684">
        <w:rPr>
          <w:rFonts w:ascii="Times New Roman" w:hAnsi="Times New Roman" w:cs="Times New Roman"/>
          <w:sz w:val="28"/>
          <w:szCs w:val="28"/>
          <w:lang w:val="en-US"/>
        </w:rPr>
        <w:t xml:space="preserve"> to</w:t>
      </w:r>
      <w:r w:rsidR="0001389B">
        <w:rPr>
          <w:rFonts w:ascii="Times New Roman" w:hAnsi="Times New Roman" w:cs="Times New Roman"/>
          <w:sz w:val="28"/>
          <w:szCs w:val="28"/>
          <w:lang w:val="en-US"/>
        </w:rPr>
        <w:t xml:space="preserve"> the specification</w:t>
      </w:r>
      <w:r>
        <w:rPr>
          <w:rFonts w:ascii="Times New Roman" w:hAnsi="Times New Roman" w:cs="Times New Roman"/>
          <w:sz w:val="28"/>
          <w:szCs w:val="28"/>
          <w:lang w:val="en-US"/>
        </w:rPr>
        <w:t>s</w:t>
      </w:r>
      <w:r w:rsidR="0001389B">
        <w:rPr>
          <w:rFonts w:ascii="Times New Roman" w:hAnsi="Times New Roman" w:cs="Times New Roman"/>
          <w:sz w:val="28"/>
          <w:szCs w:val="28"/>
          <w:lang w:val="en-US"/>
        </w:rPr>
        <w:t xml:space="preserve"> contained in the test requests and</w:t>
      </w:r>
      <w:r w:rsidR="00DA1684">
        <w:rPr>
          <w:rFonts w:ascii="Times New Roman" w:hAnsi="Times New Roman" w:cs="Times New Roman"/>
          <w:sz w:val="28"/>
          <w:szCs w:val="28"/>
          <w:lang w:val="en-US"/>
        </w:rPr>
        <w:t xml:space="preserve"> to</w:t>
      </w:r>
      <w:r w:rsidR="0001389B">
        <w:rPr>
          <w:rFonts w:ascii="Times New Roman" w:hAnsi="Times New Roman" w:cs="Times New Roman"/>
          <w:sz w:val="28"/>
          <w:szCs w:val="28"/>
          <w:lang w:val="en-US"/>
        </w:rPr>
        <w:t xml:space="preserve"> the drawings provided by the different RUs</w:t>
      </w:r>
      <w:r>
        <w:rPr>
          <w:rFonts w:ascii="Times New Roman" w:hAnsi="Times New Roman" w:cs="Times New Roman"/>
          <w:sz w:val="28"/>
          <w:szCs w:val="28"/>
          <w:lang w:val="en-US"/>
        </w:rPr>
        <w:t xml:space="preserve"> attending RR</w:t>
      </w:r>
      <w:r w:rsidR="0001389B">
        <w:rPr>
          <w:rFonts w:ascii="Times New Roman" w:hAnsi="Times New Roman" w:cs="Times New Roman"/>
          <w:sz w:val="28"/>
          <w:szCs w:val="28"/>
          <w:lang w:val="en-US"/>
        </w:rPr>
        <w:t xml:space="preserve">. </w:t>
      </w:r>
    </w:p>
    <w:p w:rsidR="008B4FD9" w:rsidRDefault="003E25DE" w:rsidP="003E25DE">
      <w:pPr>
        <w:ind w:right="33"/>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difference in the two approaches is due to the fact that complete uniformity of specimen fabrication and </w:t>
      </w:r>
      <w:r w:rsidR="00575EF7">
        <w:rPr>
          <w:rFonts w:ascii="Times New Roman" w:hAnsi="Times New Roman" w:cs="Times New Roman"/>
          <w:sz w:val="28"/>
          <w:szCs w:val="28"/>
          <w:lang w:val="en-US"/>
        </w:rPr>
        <w:t xml:space="preserve">surface finishing </w:t>
      </w:r>
      <w:r>
        <w:rPr>
          <w:rFonts w:ascii="Times New Roman" w:hAnsi="Times New Roman" w:cs="Times New Roman"/>
          <w:sz w:val="28"/>
          <w:szCs w:val="28"/>
          <w:lang w:val="en-US"/>
        </w:rPr>
        <w:t>is considered paramount for LCF testing.</w:t>
      </w:r>
    </w:p>
    <w:p w:rsidR="003E25DE" w:rsidRPr="003E25DE" w:rsidRDefault="003E25DE" w:rsidP="003E25DE">
      <w:pPr>
        <w:ind w:right="33"/>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Due to the nature of the RR, maximum possible freedom has been granted to the different RUs in performing </w:t>
      </w:r>
      <w:r w:rsidR="00EC4EBF">
        <w:rPr>
          <w:rFonts w:ascii="Times New Roman" w:hAnsi="Times New Roman" w:cs="Times New Roman"/>
          <w:sz w:val="28"/>
          <w:szCs w:val="28"/>
          <w:lang w:val="en-US"/>
        </w:rPr>
        <w:t xml:space="preserve">their </w:t>
      </w:r>
      <w:r>
        <w:rPr>
          <w:rFonts w:ascii="Times New Roman" w:hAnsi="Times New Roman" w:cs="Times New Roman"/>
          <w:sz w:val="28"/>
          <w:szCs w:val="28"/>
          <w:lang w:val="en-US"/>
        </w:rPr>
        <w:t xml:space="preserve">tests. Except the given test parameters, all RUs </w:t>
      </w:r>
      <w:r w:rsidR="00D306F2">
        <w:rPr>
          <w:rFonts w:ascii="Times New Roman" w:hAnsi="Times New Roman" w:cs="Times New Roman"/>
          <w:sz w:val="28"/>
          <w:szCs w:val="28"/>
          <w:lang w:val="en-US"/>
        </w:rPr>
        <w:t>have</w:t>
      </w:r>
      <w:r>
        <w:rPr>
          <w:rFonts w:ascii="Times New Roman" w:hAnsi="Times New Roman" w:cs="Times New Roman"/>
          <w:sz w:val="28"/>
          <w:szCs w:val="28"/>
          <w:lang w:val="en-US"/>
        </w:rPr>
        <w:t xml:space="preserve"> use</w:t>
      </w:r>
      <w:r w:rsidR="00D306F2">
        <w:rPr>
          <w:rFonts w:ascii="Times New Roman" w:hAnsi="Times New Roman" w:cs="Times New Roman"/>
          <w:sz w:val="28"/>
          <w:szCs w:val="28"/>
          <w:lang w:val="en-US"/>
        </w:rPr>
        <w:t>d</w:t>
      </w:r>
      <w:r>
        <w:rPr>
          <w:rFonts w:ascii="Times New Roman" w:hAnsi="Times New Roman" w:cs="Times New Roman"/>
          <w:sz w:val="28"/>
          <w:szCs w:val="28"/>
          <w:lang w:val="en-US"/>
        </w:rPr>
        <w:t xml:space="preserve"> </w:t>
      </w:r>
      <w:r w:rsidR="00E6165D">
        <w:rPr>
          <w:rFonts w:ascii="Times New Roman" w:hAnsi="Times New Roman" w:cs="Times New Roman"/>
          <w:sz w:val="28"/>
          <w:szCs w:val="28"/>
          <w:lang w:val="en-US"/>
        </w:rPr>
        <w:t xml:space="preserve">their </w:t>
      </w:r>
      <w:r>
        <w:rPr>
          <w:rFonts w:ascii="Times New Roman" w:hAnsi="Times New Roman" w:cs="Times New Roman"/>
          <w:sz w:val="28"/>
          <w:szCs w:val="28"/>
          <w:lang w:val="en-US"/>
        </w:rPr>
        <w:t xml:space="preserve">own commonly used </w:t>
      </w:r>
      <w:proofErr w:type="spellStart"/>
      <w:r>
        <w:rPr>
          <w:rFonts w:ascii="Times New Roman" w:hAnsi="Times New Roman" w:cs="Times New Roman"/>
          <w:sz w:val="28"/>
          <w:szCs w:val="28"/>
          <w:lang w:val="en-US"/>
        </w:rPr>
        <w:t>equipment</w:t>
      </w:r>
      <w:r w:rsidR="00E6165D">
        <w:rPr>
          <w:rFonts w:ascii="Times New Roman" w:hAnsi="Times New Roman" w:cs="Times New Roman"/>
          <w:sz w:val="28"/>
          <w:szCs w:val="28"/>
          <w:lang w:val="en-US"/>
        </w:rPr>
        <w:t>s</w:t>
      </w:r>
      <w:proofErr w:type="spellEnd"/>
      <w:r>
        <w:rPr>
          <w:rFonts w:ascii="Times New Roman" w:hAnsi="Times New Roman" w:cs="Times New Roman"/>
          <w:sz w:val="28"/>
          <w:szCs w:val="28"/>
          <w:lang w:val="en-US"/>
        </w:rPr>
        <w:t>, as per their common practice.</w:t>
      </w:r>
    </w:p>
    <w:p w:rsidR="004F7191" w:rsidRDefault="00D306F2" w:rsidP="00876E31">
      <w:pPr>
        <w:ind w:right="33"/>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For the same reason, a RR-specific set of test requests (somehow simplified respect to the standard </w:t>
      </w:r>
      <w:r>
        <w:rPr>
          <w:rFonts w:ascii="Times New Roman" w:hAnsi="Times New Roman" w:cs="Times New Roman"/>
          <w:i/>
          <w:iCs/>
          <w:sz w:val="28"/>
          <w:szCs w:val="28"/>
          <w:lang w:val="en-US"/>
        </w:rPr>
        <w:t xml:space="preserve">Test Specification Template </w:t>
      </w:r>
      <w:r>
        <w:rPr>
          <w:rFonts w:ascii="Times New Roman" w:hAnsi="Times New Roman" w:cs="Times New Roman"/>
          <w:sz w:val="28"/>
          <w:szCs w:val="28"/>
          <w:lang w:val="en-US"/>
        </w:rPr>
        <w:t xml:space="preserve">(EFDA D 2MH8AG: </w:t>
      </w:r>
      <w:hyperlink r:id="rId10" w:history="1">
        <w:r w:rsidRPr="00ED3902">
          <w:rPr>
            <w:rStyle w:val="Hyperlink"/>
            <w:i/>
            <w:sz w:val="28"/>
            <w:szCs w:val="28"/>
            <w:lang w:val="en-US"/>
          </w:rPr>
          <w:t>https://idm.euro-fusion.org/?uid=2M6428</w:t>
        </w:r>
      </w:hyperlink>
      <w:r w:rsidRPr="00E26846">
        <w:rPr>
          <w:rFonts w:ascii="Times New Roman" w:hAnsi="Times New Roman" w:cs="Times New Roman"/>
          <w:sz w:val="28"/>
          <w:szCs w:val="28"/>
          <w:lang w:val="en-US"/>
        </w:rPr>
        <w:t>)</w:t>
      </w:r>
      <w:r>
        <w:rPr>
          <w:rFonts w:ascii="Times New Roman" w:hAnsi="Times New Roman" w:cs="Times New Roman"/>
          <w:sz w:val="28"/>
          <w:szCs w:val="28"/>
          <w:lang w:val="en-US"/>
        </w:rPr>
        <w:t xml:space="preserve"> was prepared and presented to the different RUs to assess their capability to attend the RR campaign.</w:t>
      </w:r>
    </w:p>
    <w:p w:rsidR="008B7F8A" w:rsidRPr="00307FDF" w:rsidRDefault="008B7F8A" w:rsidP="00307FDF">
      <w:pPr>
        <w:ind w:right="33"/>
        <w:jc w:val="both"/>
        <w:rPr>
          <w:rFonts w:ascii="Times New Roman" w:hAnsi="Times New Roman" w:cs="Times New Roman"/>
          <w:sz w:val="28"/>
          <w:szCs w:val="28"/>
          <w:lang w:val="en-US"/>
        </w:rPr>
      </w:pPr>
      <w:r w:rsidRPr="00307FDF">
        <w:rPr>
          <w:rFonts w:ascii="Times New Roman" w:hAnsi="Times New Roman" w:cs="Times New Roman"/>
          <w:sz w:val="28"/>
          <w:szCs w:val="28"/>
          <w:lang w:val="en-US"/>
        </w:rPr>
        <w:t>Some RUs could not perform the tests in due time; for this reason, the deadline for the provision of results was shifted in some occasions, and it was necessary to set a strict deadline for the provision of datasets at the end of this year. It was felt necessary to underline that, after the mentioned deadlines, if a RU has not started the tests yet, it will be required to send back the specimens/material batches it was provided.</w:t>
      </w:r>
    </w:p>
    <w:p w:rsidR="008B7F8A" w:rsidRDefault="008B7F8A" w:rsidP="008B7F8A">
      <w:pPr>
        <w:ind w:right="33"/>
        <w:jc w:val="both"/>
        <w:rPr>
          <w:rFonts w:ascii="Times New Roman" w:hAnsi="Times New Roman" w:cs="Times New Roman"/>
          <w:sz w:val="28"/>
          <w:szCs w:val="28"/>
          <w:lang w:val="en-US"/>
        </w:rPr>
      </w:pPr>
      <w:r>
        <w:rPr>
          <w:rFonts w:ascii="Times New Roman" w:hAnsi="Times New Roman" w:cs="Times New Roman"/>
          <w:sz w:val="28"/>
          <w:szCs w:val="28"/>
          <w:lang w:val="en-US"/>
        </w:rPr>
        <w:t>The situation of the RR test campaign, at the date of the preparation of this draft is presented in Table 1.</w:t>
      </w:r>
      <w:r w:rsidR="00F029D7">
        <w:rPr>
          <w:rFonts w:ascii="Times New Roman" w:hAnsi="Times New Roman" w:cs="Times New Roman"/>
          <w:sz w:val="28"/>
          <w:szCs w:val="28"/>
          <w:lang w:val="en-US"/>
        </w:rPr>
        <w:t xml:space="preserve"> The </w:t>
      </w:r>
      <w:r w:rsidR="00C817FC">
        <w:rPr>
          <w:rFonts w:ascii="Times New Roman" w:hAnsi="Times New Roman" w:cs="Times New Roman"/>
          <w:sz w:val="28"/>
          <w:szCs w:val="28"/>
          <w:lang w:val="en-US"/>
        </w:rPr>
        <w:t>color</w:t>
      </w:r>
      <w:r w:rsidR="00F029D7">
        <w:rPr>
          <w:rFonts w:ascii="Times New Roman" w:hAnsi="Times New Roman" w:cs="Times New Roman"/>
          <w:sz w:val="28"/>
          <w:szCs w:val="28"/>
          <w:lang w:val="en-US"/>
        </w:rPr>
        <w:t xml:space="preserve"> code adopted is just a guide for the eye and it does </w:t>
      </w:r>
      <w:r w:rsidR="00307FDF">
        <w:rPr>
          <w:rFonts w:ascii="Times New Roman" w:hAnsi="Times New Roman" w:cs="Times New Roman"/>
          <w:sz w:val="28"/>
          <w:szCs w:val="28"/>
          <w:lang w:val="en-US"/>
        </w:rPr>
        <w:t>only reflect</w:t>
      </w:r>
      <w:r w:rsidR="00F029D7">
        <w:rPr>
          <w:rFonts w:ascii="Times New Roman" w:hAnsi="Times New Roman" w:cs="Times New Roman"/>
          <w:sz w:val="28"/>
          <w:szCs w:val="28"/>
          <w:lang w:val="en-US"/>
        </w:rPr>
        <w:t xml:space="preserve"> expected delays.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4"/>
        <w:gridCol w:w="2486"/>
        <w:gridCol w:w="3261"/>
        <w:gridCol w:w="2551"/>
      </w:tblGrid>
      <w:tr w:rsidR="008B7F8A" w:rsidRPr="00EF47A1" w:rsidTr="00A60F69">
        <w:tc>
          <w:tcPr>
            <w:tcW w:w="9322" w:type="dxa"/>
            <w:gridSpan w:val="4"/>
            <w:shd w:val="clear" w:color="auto" w:fill="auto"/>
          </w:tcPr>
          <w:p w:rsidR="008B7F8A" w:rsidRPr="00CA7CDB" w:rsidRDefault="008B7F8A" w:rsidP="00104BF0">
            <w:pPr>
              <w:ind w:right="33"/>
              <w:jc w:val="both"/>
              <w:rPr>
                <w:rFonts w:ascii="Times New Roman" w:hAnsi="Times New Roman" w:cs="Times New Roman"/>
                <w:sz w:val="28"/>
                <w:szCs w:val="28"/>
                <w:lang w:val="en-US"/>
              </w:rPr>
            </w:pPr>
            <w:r w:rsidRPr="00CA7CDB">
              <w:rPr>
                <w:rFonts w:ascii="Times New Roman" w:hAnsi="Times New Roman" w:cs="Times New Roman"/>
                <w:sz w:val="28"/>
                <w:szCs w:val="28"/>
                <w:lang w:val="en-US"/>
              </w:rPr>
              <w:t xml:space="preserve">Table </w:t>
            </w:r>
            <w:r w:rsidR="00F029D7">
              <w:rPr>
                <w:rFonts w:ascii="Times New Roman" w:hAnsi="Times New Roman" w:cs="Times New Roman"/>
                <w:sz w:val="28"/>
                <w:szCs w:val="28"/>
                <w:lang w:val="en-US"/>
              </w:rPr>
              <w:t>1</w:t>
            </w:r>
            <w:r w:rsidRPr="00CA7CDB">
              <w:rPr>
                <w:rFonts w:ascii="Times New Roman" w:hAnsi="Times New Roman" w:cs="Times New Roman"/>
                <w:sz w:val="28"/>
                <w:szCs w:val="28"/>
                <w:lang w:val="en-US"/>
              </w:rPr>
              <w:t>: status of the RR test campaign (</w:t>
            </w:r>
            <w:r w:rsidR="00104BF0">
              <w:rPr>
                <w:rFonts w:ascii="Times New Roman" w:hAnsi="Times New Roman" w:cs="Times New Roman"/>
                <w:sz w:val="28"/>
                <w:szCs w:val="28"/>
                <w:lang w:val="en-US"/>
              </w:rPr>
              <w:t>O</w:t>
            </w:r>
            <w:r w:rsidR="00F029D7">
              <w:rPr>
                <w:rFonts w:ascii="Times New Roman" w:hAnsi="Times New Roman" w:cs="Times New Roman"/>
                <w:sz w:val="28"/>
                <w:szCs w:val="28"/>
                <w:lang w:val="en-US"/>
              </w:rPr>
              <w:t>c</w:t>
            </w:r>
            <w:r>
              <w:rPr>
                <w:rFonts w:ascii="Times New Roman" w:hAnsi="Times New Roman" w:cs="Times New Roman"/>
                <w:sz w:val="28"/>
                <w:szCs w:val="28"/>
                <w:lang w:val="en-US"/>
              </w:rPr>
              <w:t>t</w:t>
            </w:r>
            <w:r w:rsidRPr="00CA7CDB">
              <w:rPr>
                <w:rFonts w:ascii="Times New Roman" w:hAnsi="Times New Roman" w:cs="Times New Roman"/>
                <w:sz w:val="28"/>
                <w:szCs w:val="28"/>
                <w:lang w:val="en-US"/>
              </w:rPr>
              <w:t>. 201</w:t>
            </w:r>
            <w:r>
              <w:rPr>
                <w:rFonts w:ascii="Times New Roman" w:hAnsi="Times New Roman" w:cs="Times New Roman"/>
                <w:sz w:val="28"/>
                <w:szCs w:val="28"/>
                <w:lang w:val="en-US"/>
              </w:rPr>
              <w:t>6</w:t>
            </w:r>
            <w:r w:rsidRPr="00CA7CDB">
              <w:rPr>
                <w:rFonts w:ascii="Times New Roman" w:hAnsi="Times New Roman" w:cs="Times New Roman"/>
                <w:sz w:val="28"/>
                <w:szCs w:val="28"/>
                <w:lang w:val="en-US"/>
              </w:rPr>
              <w:t>)</w:t>
            </w:r>
          </w:p>
        </w:tc>
      </w:tr>
      <w:tr w:rsidR="008B7F8A" w:rsidRPr="00EF47A1" w:rsidTr="00A60F69">
        <w:tc>
          <w:tcPr>
            <w:tcW w:w="1024" w:type="dxa"/>
            <w:shd w:val="clear" w:color="auto" w:fill="auto"/>
          </w:tcPr>
          <w:p w:rsidR="008B7F8A" w:rsidRPr="00CA7CDB" w:rsidRDefault="008B7F8A" w:rsidP="00A60F69">
            <w:pPr>
              <w:ind w:right="33"/>
              <w:jc w:val="both"/>
              <w:rPr>
                <w:rFonts w:ascii="Times New Roman" w:hAnsi="Times New Roman" w:cs="Times New Roman"/>
                <w:b/>
                <w:sz w:val="28"/>
                <w:szCs w:val="28"/>
                <w:lang w:val="en-US"/>
              </w:rPr>
            </w:pPr>
            <w:r w:rsidRPr="00CA7CDB">
              <w:rPr>
                <w:b/>
              </w:rPr>
              <w:t>RU</w:t>
            </w:r>
          </w:p>
        </w:tc>
        <w:tc>
          <w:tcPr>
            <w:tcW w:w="2486" w:type="dxa"/>
            <w:shd w:val="clear" w:color="auto" w:fill="auto"/>
          </w:tcPr>
          <w:p w:rsidR="008B7F8A" w:rsidRPr="00CA7CDB" w:rsidRDefault="008B7F8A" w:rsidP="00A60F69">
            <w:pPr>
              <w:ind w:right="33"/>
              <w:jc w:val="both"/>
              <w:rPr>
                <w:rFonts w:ascii="Times New Roman" w:hAnsi="Times New Roman" w:cs="Times New Roman"/>
                <w:b/>
                <w:sz w:val="28"/>
                <w:szCs w:val="28"/>
                <w:lang w:val="en-US"/>
              </w:rPr>
            </w:pPr>
            <w:r w:rsidRPr="00CA7CDB">
              <w:rPr>
                <w:b/>
              </w:rPr>
              <w:t>Tests</w:t>
            </w:r>
          </w:p>
        </w:tc>
        <w:tc>
          <w:tcPr>
            <w:tcW w:w="3261" w:type="dxa"/>
            <w:shd w:val="clear" w:color="auto" w:fill="auto"/>
          </w:tcPr>
          <w:p w:rsidR="008B7F8A" w:rsidRPr="00CA7CDB" w:rsidRDefault="008B7F8A" w:rsidP="00A60F69">
            <w:pPr>
              <w:ind w:right="33"/>
              <w:jc w:val="both"/>
              <w:rPr>
                <w:rFonts w:ascii="Times New Roman" w:hAnsi="Times New Roman" w:cs="Times New Roman"/>
                <w:b/>
                <w:sz w:val="28"/>
                <w:szCs w:val="28"/>
                <w:lang w:val="en-US"/>
              </w:rPr>
            </w:pPr>
            <w:r w:rsidRPr="00CA7CDB">
              <w:rPr>
                <w:b/>
                <w:lang w:val="en-US"/>
              </w:rPr>
              <w:t>Status</w:t>
            </w:r>
          </w:p>
        </w:tc>
        <w:tc>
          <w:tcPr>
            <w:tcW w:w="2551" w:type="dxa"/>
            <w:shd w:val="clear" w:color="auto" w:fill="auto"/>
          </w:tcPr>
          <w:p w:rsidR="008B7F8A" w:rsidRPr="00CA7CDB" w:rsidRDefault="008B7F8A" w:rsidP="00A60F69">
            <w:pPr>
              <w:ind w:right="33"/>
              <w:jc w:val="both"/>
              <w:rPr>
                <w:b/>
                <w:lang w:val="en-US"/>
              </w:rPr>
            </w:pPr>
            <w:r>
              <w:rPr>
                <w:b/>
                <w:lang w:val="en-US"/>
              </w:rPr>
              <w:t>Expected date/problems</w:t>
            </w:r>
          </w:p>
        </w:tc>
      </w:tr>
      <w:tr w:rsidR="008B7F8A" w:rsidRPr="00EF47A1" w:rsidTr="00A60F69">
        <w:tc>
          <w:tcPr>
            <w:tcW w:w="1024" w:type="dxa"/>
            <w:shd w:val="clear" w:color="auto" w:fill="auto"/>
          </w:tcPr>
          <w:p w:rsidR="008B7F8A" w:rsidRPr="00CA7CDB" w:rsidRDefault="008B7F8A" w:rsidP="00A60F69">
            <w:pPr>
              <w:ind w:right="33"/>
              <w:jc w:val="both"/>
              <w:rPr>
                <w:rFonts w:ascii="Times New Roman" w:hAnsi="Times New Roman" w:cs="Times New Roman"/>
                <w:sz w:val="28"/>
                <w:szCs w:val="28"/>
                <w:lang w:val="en-US"/>
              </w:rPr>
            </w:pPr>
            <w:r w:rsidRPr="00CA7CDB">
              <w:rPr>
                <w:lang w:val="en-US"/>
              </w:rPr>
              <w:t>CIEMAT</w:t>
            </w:r>
          </w:p>
        </w:tc>
        <w:tc>
          <w:tcPr>
            <w:tcW w:w="2486" w:type="dxa"/>
            <w:shd w:val="clear" w:color="auto" w:fill="auto"/>
          </w:tcPr>
          <w:p w:rsidR="008B7F8A" w:rsidRPr="00CA7CDB" w:rsidRDefault="008B7F8A" w:rsidP="00A60F69">
            <w:pPr>
              <w:ind w:right="33"/>
              <w:jc w:val="both"/>
              <w:rPr>
                <w:rFonts w:ascii="Times New Roman" w:hAnsi="Times New Roman" w:cs="Times New Roman"/>
                <w:sz w:val="28"/>
                <w:szCs w:val="28"/>
                <w:lang w:val="en-US"/>
              </w:rPr>
            </w:pPr>
            <w:r w:rsidRPr="00CA7CDB">
              <w:rPr>
                <w:lang w:val="en-US"/>
              </w:rPr>
              <w:t>Tensile + LCF</w:t>
            </w:r>
          </w:p>
        </w:tc>
        <w:tc>
          <w:tcPr>
            <w:tcW w:w="3261" w:type="dxa"/>
            <w:shd w:val="clear" w:color="auto" w:fill="auto"/>
          </w:tcPr>
          <w:p w:rsidR="008B7F8A" w:rsidRPr="00CA7CDB" w:rsidRDefault="008B7F8A" w:rsidP="007F4235">
            <w:pPr>
              <w:rPr>
                <w:rFonts w:ascii="Times New Roman" w:hAnsi="Times New Roman" w:cs="Times New Roman"/>
                <w:sz w:val="28"/>
                <w:szCs w:val="28"/>
                <w:lang w:val="en-US"/>
              </w:rPr>
            </w:pPr>
            <w:r w:rsidRPr="00CA7CDB">
              <w:rPr>
                <w:lang w:val="en-US"/>
              </w:rPr>
              <w:t xml:space="preserve">Tensile: </w:t>
            </w:r>
            <w:r w:rsidR="007F4235" w:rsidRPr="00104BF0">
              <w:rPr>
                <w:b/>
                <w:color w:val="00B050"/>
                <w:lang w:val="en-US"/>
              </w:rPr>
              <w:t>completed</w:t>
            </w:r>
            <w:r w:rsidRPr="00134ADA">
              <w:rPr>
                <w:color w:val="FFC000"/>
                <w:lang w:val="en-US"/>
              </w:rPr>
              <w:t xml:space="preserve"> </w:t>
            </w:r>
          </w:p>
        </w:tc>
        <w:tc>
          <w:tcPr>
            <w:tcW w:w="2551" w:type="dxa"/>
            <w:shd w:val="clear" w:color="auto" w:fill="auto"/>
          </w:tcPr>
          <w:p w:rsidR="008B7F8A" w:rsidRPr="00CA7CDB" w:rsidRDefault="008B7F8A" w:rsidP="008B7F8A">
            <w:pPr>
              <w:rPr>
                <w:lang w:val="en-US"/>
              </w:rPr>
            </w:pPr>
            <w:r>
              <w:rPr>
                <w:lang w:val="en-US"/>
              </w:rPr>
              <w:t>LCF</w:t>
            </w:r>
            <w:r w:rsidRPr="005B5FC3">
              <w:rPr>
                <w:color w:val="FFC000"/>
                <w:lang w:val="en-US"/>
              </w:rPr>
              <w:t xml:space="preserve">: </w:t>
            </w:r>
            <w:r w:rsidRPr="008B7F8A">
              <w:rPr>
                <w:b/>
                <w:color w:val="FFC000"/>
                <w:lang w:val="en-US"/>
              </w:rPr>
              <w:t>expected to start after tensile tests</w:t>
            </w:r>
          </w:p>
        </w:tc>
      </w:tr>
      <w:tr w:rsidR="008B7F8A" w:rsidRPr="00307FDF" w:rsidTr="00A60F69">
        <w:tc>
          <w:tcPr>
            <w:tcW w:w="1024" w:type="dxa"/>
            <w:shd w:val="clear" w:color="auto" w:fill="auto"/>
          </w:tcPr>
          <w:p w:rsidR="008B7F8A" w:rsidRPr="00CA7CDB" w:rsidRDefault="008B7F8A" w:rsidP="00A60F69">
            <w:pPr>
              <w:ind w:right="33"/>
              <w:jc w:val="both"/>
              <w:rPr>
                <w:rFonts w:ascii="Times New Roman" w:hAnsi="Times New Roman" w:cs="Times New Roman"/>
                <w:sz w:val="28"/>
                <w:szCs w:val="28"/>
                <w:lang w:val="en-US"/>
              </w:rPr>
            </w:pPr>
            <w:r w:rsidRPr="00CA7CDB">
              <w:rPr>
                <w:lang w:val="en-US"/>
              </w:rPr>
              <w:t>SCK-C</w:t>
            </w:r>
            <w:r w:rsidRPr="000D41D7">
              <w:rPr>
                <w:lang w:val="en-US"/>
              </w:rPr>
              <w:t>EN</w:t>
            </w:r>
          </w:p>
        </w:tc>
        <w:tc>
          <w:tcPr>
            <w:tcW w:w="2486" w:type="dxa"/>
            <w:shd w:val="clear" w:color="auto" w:fill="auto"/>
          </w:tcPr>
          <w:p w:rsidR="008B7F8A" w:rsidRPr="00CA7CDB" w:rsidRDefault="008B7F8A" w:rsidP="00A60F69">
            <w:pPr>
              <w:ind w:right="33"/>
              <w:jc w:val="both"/>
              <w:rPr>
                <w:rFonts w:ascii="Times New Roman" w:hAnsi="Times New Roman" w:cs="Times New Roman"/>
                <w:sz w:val="28"/>
                <w:szCs w:val="28"/>
                <w:lang w:val="en-US"/>
              </w:rPr>
            </w:pPr>
            <w:r w:rsidRPr="000D41D7">
              <w:rPr>
                <w:lang w:val="en-US"/>
              </w:rPr>
              <w:t>LCF</w:t>
            </w:r>
          </w:p>
        </w:tc>
        <w:tc>
          <w:tcPr>
            <w:tcW w:w="3261" w:type="dxa"/>
            <w:shd w:val="clear" w:color="auto" w:fill="auto"/>
          </w:tcPr>
          <w:p w:rsidR="008B7F8A" w:rsidRPr="00CA7CDB" w:rsidRDefault="008B7F8A" w:rsidP="00A60F69">
            <w:pPr>
              <w:ind w:right="33"/>
              <w:jc w:val="both"/>
              <w:rPr>
                <w:rFonts w:ascii="Times New Roman" w:hAnsi="Times New Roman" w:cs="Times New Roman"/>
                <w:sz w:val="28"/>
                <w:szCs w:val="28"/>
                <w:lang w:val="en-US"/>
              </w:rPr>
            </w:pPr>
          </w:p>
        </w:tc>
        <w:tc>
          <w:tcPr>
            <w:tcW w:w="2551" w:type="dxa"/>
            <w:shd w:val="clear" w:color="auto" w:fill="auto"/>
          </w:tcPr>
          <w:p w:rsidR="008B7F8A" w:rsidRPr="000D41D7" w:rsidRDefault="00307FDF" w:rsidP="00307FDF">
            <w:pPr>
              <w:ind w:right="33"/>
              <w:jc w:val="both"/>
              <w:rPr>
                <w:lang w:val="en-US"/>
              </w:rPr>
            </w:pPr>
            <w:r>
              <w:rPr>
                <w:lang w:val="en-US"/>
              </w:rPr>
              <w:t>LCF tests will start in Nov./Dec. 2016</w:t>
            </w:r>
          </w:p>
        </w:tc>
      </w:tr>
      <w:tr w:rsidR="008B7F8A" w:rsidRPr="00E94AC2" w:rsidTr="00A60F69">
        <w:tc>
          <w:tcPr>
            <w:tcW w:w="1024" w:type="dxa"/>
            <w:shd w:val="clear" w:color="auto" w:fill="auto"/>
          </w:tcPr>
          <w:p w:rsidR="008B7F8A" w:rsidRPr="00CA7CDB" w:rsidRDefault="008B7F8A" w:rsidP="00A60F69">
            <w:pPr>
              <w:ind w:right="33"/>
              <w:jc w:val="both"/>
              <w:rPr>
                <w:rFonts w:ascii="Times New Roman" w:hAnsi="Times New Roman" w:cs="Times New Roman"/>
                <w:sz w:val="28"/>
                <w:szCs w:val="28"/>
                <w:lang w:val="en-US"/>
              </w:rPr>
            </w:pPr>
            <w:r w:rsidRPr="000D41D7">
              <w:rPr>
                <w:lang w:val="en-US"/>
              </w:rPr>
              <w:t>KIT</w:t>
            </w:r>
          </w:p>
        </w:tc>
        <w:tc>
          <w:tcPr>
            <w:tcW w:w="2486" w:type="dxa"/>
            <w:shd w:val="clear" w:color="auto" w:fill="auto"/>
          </w:tcPr>
          <w:p w:rsidR="008B7F8A" w:rsidRPr="00CA7CDB" w:rsidRDefault="008B7F8A" w:rsidP="00A60F69">
            <w:pPr>
              <w:ind w:right="33"/>
              <w:jc w:val="both"/>
              <w:rPr>
                <w:rFonts w:ascii="Times New Roman" w:hAnsi="Times New Roman" w:cs="Times New Roman"/>
                <w:sz w:val="28"/>
                <w:szCs w:val="28"/>
                <w:lang w:val="en-US"/>
              </w:rPr>
            </w:pPr>
            <w:r w:rsidRPr="000D41D7">
              <w:rPr>
                <w:lang w:val="en-US"/>
              </w:rPr>
              <w:t>Tensile + LCF + Fracture</w:t>
            </w:r>
          </w:p>
        </w:tc>
        <w:tc>
          <w:tcPr>
            <w:tcW w:w="3261" w:type="dxa"/>
            <w:shd w:val="clear" w:color="auto" w:fill="auto"/>
          </w:tcPr>
          <w:p w:rsidR="008B7F8A" w:rsidRDefault="008B7F8A" w:rsidP="00A60F69">
            <w:pPr>
              <w:ind w:right="33"/>
              <w:jc w:val="both"/>
              <w:rPr>
                <w:lang w:val="en-US"/>
              </w:rPr>
            </w:pPr>
            <w:r>
              <w:rPr>
                <w:lang w:val="en-US"/>
              </w:rPr>
              <w:t xml:space="preserve">Tensile: </w:t>
            </w:r>
            <w:r w:rsidRPr="00EF47A1">
              <w:rPr>
                <w:b/>
                <w:color w:val="00B050"/>
                <w:lang w:val="en-US"/>
              </w:rPr>
              <w:t>completed</w:t>
            </w:r>
          </w:p>
          <w:p w:rsidR="008B7F8A" w:rsidRPr="00CA7CDB" w:rsidRDefault="008B7F8A" w:rsidP="00A60F69">
            <w:pPr>
              <w:ind w:right="33"/>
              <w:jc w:val="both"/>
              <w:rPr>
                <w:rFonts w:ascii="Times New Roman" w:hAnsi="Times New Roman" w:cs="Times New Roman"/>
                <w:sz w:val="28"/>
                <w:szCs w:val="28"/>
                <w:lang w:val="en-US"/>
              </w:rPr>
            </w:pPr>
            <w:r>
              <w:rPr>
                <w:lang w:val="en-US"/>
              </w:rPr>
              <w:t xml:space="preserve">Fracture: a single test (300°C) was not possible; </w:t>
            </w:r>
            <w:r w:rsidRPr="00EF47A1">
              <w:rPr>
                <w:b/>
                <w:color w:val="00B050"/>
                <w:lang w:val="en-US"/>
              </w:rPr>
              <w:t>otherwise completed</w:t>
            </w:r>
          </w:p>
        </w:tc>
        <w:tc>
          <w:tcPr>
            <w:tcW w:w="2551" w:type="dxa"/>
            <w:shd w:val="clear" w:color="auto" w:fill="auto"/>
          </w:tcPr>
          <w:p w:rsidR="008B7F8A" w:rsidRPr="000D41D7" w:rsidRDefault="008B7F8A" w:rsidP="00A60F69">
            <w:pPr>
              <w:ind w:right="33"/>
              <w:jc w:val="both"/>
              <w:rPr>
                <w:lang w:val="en-US"/>
              </w:rPr>
            </w:pPr>
            <w:r>
              <w:rPr>
                <w:lang w:val="en-US"/>
              </w:rPr>
              <w:t>LCF: tests will start in Oct. 2016</w:t>
            </w:r>
          </w:p>
        </w:tc>
      </w:tr>
      <w:tr w:rsidR="008B7F8A" w:rsidRPr="00E94AC2" w:rsidTr="00A60F69">
        <w:tc>
          <w:tcPr>
            <w:tcW w:w="1024" w:type="dxa"/>
            <w:shd w:val="clear" w:color="auto" w:fill="auto"/>
          </w:tcPr>
          <w:p w:rsidR="008B7F8A" w:rsidRPr="00CA7CDB" w:rsidRDefault="008B7F8A" w:rsidP="00A60F69">
            <w:pPr>
              <w:ind w:right="33"/>
              <w:jc w:val="both"/>
              <w:rPr>
                <w:rFonts w:ascii="Times New Roman" w:hAnsi="Times New Roman" w:cs="Times New Roman"/>
                <w:sz w:val="28"/>
                <w:szCs w:val="28"/>
                <w:lang w:val="en-US"/>
              </w:rPr>
            </w:pPr>
            <w:r w:rsidRPr="000D41D7">
              <w:rPr>
                <w:lang w:val="en-US"/>
              </w:rPr>
              <w:t>ENEA-C</w:t>
            </w:r>
            <w:r w:rsidRPr="00E94AC2">
              <w:rPr>
                <w:lang w:val="en-US"/>
              </w:rPr>
              <w:t>NR</w:t>
            </w:r>
          </w:p>
        </w:tc>
        <w:tc>
          <w:tcPr>
            <w:tcW w:w="2486" w:type="dxa"/>
            <w:shd w:val="clear" w:color="auto" w:fill="auto"/>
          </w:tcPr>
          <w:p w:rsidR="008B7F8A" w:rsidRPr="00CA7CDB" w:rsidRDefault="008B7F8A" w:rsidP="00A60F69">
            <w:pPr>
              <w:ind w:right="33"/>
              <w:jc w:val="both"/>
              <w:rPr>
                <w:rFonts w:ascii="Times New Roman" w:hAnsi="Times New Roman" w:cs="Times New Roman"/>
                <w:sz w:val="28"/>
                <w:szCs w:val="28"/>
                <w:lang w:val="en-US"/>
              </w:rPr>
            </w:pPr>
            <w:r w:rsidRPr="00E94AC2">
              <w:rPr>
                <w:lang w:val="en-US"/>
              </w:rPr>
              <w:t>Tensile + LCF</w:t>
            </w:r>
          </w:p>
        </w:tc>
        <w:tc>
          <w:tcPr>
            <w:tcW w:w="3261" w:type="dxa"/>
            <w:shd w:val="clear" w:color="auto" w:fill="auto"/>
          </w:tcPr>
          <w:p w:rsidR="008B7F8A" w:rsidRPr="00CA7CDB" w:rsidRDefault="008B7F8A" w:rsidP="008B7F8A">
            <w:pPr>
              <w:rPr>
                <w:rFonts w:ascii="Times New Roman" w:hAnsi="Times New Roman" w:cs="Times New Roman"/>
                <w:sz w:val="28"/>
                <w:szCs w:val="28"/>
                <w:lang w:val="en-US"/>
              </w:rPr>
            </w:pPr>
            <w:r w:rsidRPr="00CA7CDB">
              <w:rPr>
                <w:lang w:val="en-US"/>
              </w:rPr>
              <w:t xml:space="preserve">Tensile: </w:t>
            </w:r>
            <w:r w:rsidRPr="00EF47A1">
              <w:rPr>
                <w:b/>
                <w:color w:val="00B050"/>
                <w:lang w:val="en-US"/>
              </w:rPr>
              <w:t>completed</w:t>
            </w:r>
          </w:p>
        </w:tc>
        <w:tc>
          <w:tcPr>
            <w:tcW w:w="2551" w:type="dxa"/>
            <w:shd w:val="clear" w:color="auto" w:fill="auto"/>
          </w:tcPr>
          <w:p w:rsidR="008B7F8A" w:rsidRPr="00CA7CDB" w:rsidRDefault="008B7F8A" w:rsidP="00C817FC">
            <w:pPr>
              <w:rPr>
                <w:lang w:val="en-US"/>
              </w:rPr>
            </w:pPr>
            <w:r>
              <w:rPr>
                <w:lang w:val="en-US"/>
              </w:rPr>
              <w:t xml:space="preserve">LCF: tests </w:t>
            </w:r>
            <w:r w:rsidR="00F029D7">
              <w:rPr>
                <w:lang w:val="en-US"/>
              </w:rPr>
              <w:t xml:space="preserve">ongoing </w:t>
            </w:r>
          </w:p>
        </w:tc>
      </w:tr>
      <w:tr w:rsidR="008B7F8A" w:rsidRPr="00134ADA" w:rsidTr="00A60F69">
        <w:tc>
          <w:tcPr>
            <w:tcW w:w="1024" w:type="dxa"/>
            <w:shd w:val="clear" w:color="auto" w:fill="auto"/>
          </w:tcPr>
          <w:p w:rsidR="008B7F8A" w:rsidRPr="00CA7CDB" w:rsidRDefault="008B7F8A" w:rsidP="00A60F69">
            <w:pPr>
              <w:ind w:right="33"/>
              <w:jc w:val="both"/>
              <w:rPr>
                <w:rFonts w:ascii="Times New Roman" w:hAnsi="Times New Roman" w:cs="Times New Roman"/>
                <w:sz w:val="28"/>
                <w:szCs w:val="28"/>
                <w:lang w:val="en-US"/>
              </w:rPr>
            </w:pPr>
            <w:r w:rsidRPr="00E94AC2">
              <w:rPr>
                <w:lang w:val="en-US"/>
              </w:rPr>
              <w:t>NRG</w:t>
            </w:r>
          </w:p>
        </w:tc>
        <w:tc>
          <w:tcPr>
            <w:tcW w:w="2486" w:type="dxa"/>
            <w:shd w:val="clear" w:color="auto" w:fill="auto"/>
          </w:tcPr>
          <w:p w:rsidR="008B7F8A" w:rsidRPr="00CA7CDB" w:rsidRDefault="008B7F8A" w:rsidP="00A60F69">
            <w:pPr>
              <w:ind w:right="33"/>
              <w:jc w:val="both"/>
              <w:rPr>
                <w:rFonts w:ascii="Times New Roman" w:hAnsi="Times New Roman" w:cs="Times New Roman"/>
                <w:sz w:val="28"/>
                <w:szCs w:val="28"/>
                <w:lang w:val="en-US"/>
              </w:rPr>
            </w:pPr>
            <w:r w:rsidRPr="00E94AC2">
              <w:rPr>
                <w:lang w:val="en-US"/>
              </w:rPr>
              <w:t>Tensile + LCF + Fracture</w:t>
            </w:r>
          </w:p>
        </w:tc>
        <w:tc>
          <w:tcPr>
            <w:tcW w:w="3261" w:type="dxa"/>
            <w:shd w:val="clear" w:color="auto" w:fill="auto"/>
          </w:tcPr>
          <w:p w:rsidR="008B7F8A" w:rsidRDefault="008B7F8A" w:rsidP="00A60F69">
            <w:pPr>
              <w:rPr>
                <w:lang w:val="en-US"/>
              </w:rPr>
            </w:pPr>
            <w:r>
              <w:rPr>
                <w:lang w:val="en-US"/>
              </w:rPr>
              <w:t xml:space="preserve">Tensile: </w:t>
            </w:r>
            <w:r w:rsidRPr="00EF47A1">
              <w:rPr>
                <w:b/>
                <w:color w:val="00B050"/>
                <w:lang w:val="en-US"/>
              </w:rPr>
              <w:t>completed</w:t>
            </w:r>
          </w:p>
          <w:p w:rsidR="008B7F8A" w:rsidRPr="00CA7CDB" w:rsidRDefault="008B7F8A" w:rsidP="00A60F69">
            <w:pPr>
              <w:ind w:right="33"/>
              <w:jc w:val="both"/>
              <w:rPr>
                <w:rFonts w:ascii="Times New Roman" w:hAnsi="Times New Roman" w:cs="Times New Roman"/>
                <w:sz w:val="28"/>
                <w:szCs w:val="28"/>
                <w:lang w:val="en-US"/>
              </w:rPr>
            </w:pPr>
          </w:p>
        </w:tc>
        <w:tc>
          <w:tcPr>
            <w:tcW w:w="2551" w:type="dxa"/>
            <w:shd w:val="clear" w:color="auto" w:fill="auto"/>
          </w:tcPr>
          <w:p w:rsidR="008B7F8A" w:rsidRPr="008B7F8A" w:rsidRDefault="008B7F8A" w:rsidP="00A60F69">
            <w:pPr>
              <w:rPr>
                <w:b/>
                <w:color w:val="FFC000"/>
                <w:lang w:val="en-US"/>
              </w:rPr>
            </w:pPr>
            <w:r w:rsidRPr="00CA7CDB">
              <w:rPr>
                <w:lang w:val="en-US"/>
              </w:rPr>
              <w:t xml:space="preserve">Fracture: </w:t>
            </w:r>
            <w:r w:rsidRPr="008B7F8A">
              <w:rPr>
                <w:lang w:val="en-US"/>
              </w:rPr>
              <w:t xml:space="preserve">specimens pre-cracked but </w:t>
            </w:r>
            <w:r w:rsidRPr="008B7F8A">
              <w:rPr>
                <w:b/>
                <w:color w:val="FFC000"/>
                <w:lang w:val="en-US"/>
              </w:rPr>
              <w:t>test delays expected</w:t>
            </w:r>
          </w:p>
          <w:p w:rsidR="008B7F8A" w:rsidRPr="00CA7CDB" w:rsidRDefault="008B7F8A" w:rsidP="00C817FC">
            <w:pPr>
              <w:rPr>
                <w:lang w:val="en-US"/>
              </w:rPr>
            </w:pPr>
            <w:r>
              <w:rPr>
                <w:lang w:val="en-US"/>
              </w:rPr>
              <w:t xml:space="preserve">LCF: </w:t>
            </w:r>
            <w:r w:rsidRPr="005B5FC3">
              <w:rPr>
                <w:lang w:val="en-US"/>
              </w:rPr>
              <w:t>ongoing</w:t>
            </w:r>
          </w:p>
        </w:tc>
      </w:tr>
      <w:tr w:rsidR="008B7F8A" w:rsidRPr="00741BB1" w:rsidTr="00A60F69">
        <w:tc>
          <w:tcPr>
            <w:tcW w:w="1024" w:type="dxa"/>
            <w:shd w:val="clear" w:color="auto" w:fill="auto"/>
          </w:tcPr>
          <w:p w:rsidR="008B7F8A" w:rsidRPr="00CA7CDB" w:rsidRDefault="008B7F8A" w:rsidP="00A60F69">
            <w:pPr>
              <w:ind w:right="33"/>
              <w:jc w:val="both"/>
              <w:rPr>
                <w:rFonts w:ascii="Times New Roman" w:hAnsi="Times New Roman" w:cs="Times New Roman"/>
                <w:sz w:val="28"/>
                <w:szCs w:val="28"/>
                <w:lang w:val="en-US"/>
              </w:rPr>
            </w:pPr>
            <w:r>
              <w:t>MTA-HAS</w:t>
            </w:r>
          </w:p>
        </w:tc>
        <w:tc>
          <w:tcPr>
            <w:tcW w:w="2486" w:type="dxa"/>
            <w:shd w:val="clear" w:color="auto" w:fill="auto"/>
          </w:tcPr>
          <w:p w:rsidR="008B7F8A" w:rsidRPr="00CA7CDB" w:rsidRDefault="008B7F8A" w:rsidP="00A60F69">
            <w:pPr>
              <w:ind w:right="33"/>
              <w:jc w:val="both"/>
              <w:rPr>
                <w:rFonts w:ascii="Times New Roman" w:hAnsi="Times New Roman" w:cs="Times New Roman"/>
                <w:sz w:val="28"/>
                <w:szCs w:val="28"/>
                <w:lang w:val="en-US"/>
              </w:rPr>
            </w:pPr>
            <w:r>
              <w:t>Tensile + Fracture</w:t>
            </w:r>
          </w:p>
        </w:tc>
        <w:tc>
          <w:tcPr>
            <w:tcW w:w="3261" w:type="dxa"/>
            <w:shd w:val="clear" w:color="auto" w:fill="auto"/>
          </w:tcPr>
          <w:p w:rsidR="008B7F8A" w:rsidRDefault="008B7F8A" w:rsidP="00A60F69">
            <w:pPr>
              <w:ind w:right="33"/>
              <w:jc w:val="both"/>
              <w:rPr>
                <w:b/>
                <w:color w:val="C00000"/>
                <w:lang w:val="en-US"/>
              </w:rPr>
            </w:pPr>
            <w:r>
              <w:rPr>
                <w:lang w:val="en-US"/>
              </w:rPr>
              <w:t xml:space="preserve">Tensile: </w:t>
            </w:r>
            <w:r w:rsidRPr="00EF47A1">
              <w:rPr>
                <w:b/>
                <w:color w:val="00B050"/>
                <w:lang w:val="en-US"/>
              </w:rPr>
              <w:t>completed</w:t>
            </w:r>
          </w:p>
          <w:p w:rsidR="008B7F8A" w:rsidRPr="00CA7CDB" w:rsidRDefault="008B7F8A" w:rsidP="00386051">
            <w:pPr>
              <w:ind w:right="33"/>
              <w:jc w:val="both"/>
              <w:rPr>
                <w:rFonts w:ascii="Times New Roman" w:hAnsi="Times New Roman" w:cs="Times New Roman"/>
                <w:sz w:val="28"/>
                <w:szCs w:val="28"/>
                <w:lang w:val="en-US"/>
              </w:rPr>
            </w:pPr>
          </w:p>
        </w:tc>
        <w:tc>
          <w:tcPr>
            <w:tcW w:w="2551" w:type="dxa"/>
            <w:shd w:val="clear" w:color="auto" w:fill="auto"/>
          </w:tcPr>
          <w:p w:rsidR="008B7F8A" w:rsidRPr="00CA7CDB" w:rsidRDefault="00386051" w:rsidP="00A60F69">
            <w:pPr>
              <w:ind w:right="33"/>
              <w:jc w:val="both"/>
              <w:rPr>
                <w:lang w:val="en-US"/>
              </w:rPr>
            </w:pPr>
            <w:r>
              <w:rPr>
                <w:lang w:val="en-US"/>
              </w:rPr>
              <w:t xml:space="preserve">Fracture: </w:t>
            </w:r>
            <w:r w:rsidRPr="00386051">
              <w:rPr>
                <w:b/>
                <w:color w:val="FFC000"/>
                <w:lang w:val="en-US"/>
              </w:rPr>
              <w:t>performed but problems emerged</w:t>
            </w:r>
            <w:r w:rsidRPr="00386051">
              <w:rPr>
                <w:color w:val="FFC000"/>
                <w:lang w:val="en-US"/>
              </w:rPr>
              <w:t xml:space="preserve"> </w:t>
            </w:r>
          </w:p>
        </w:tc>
      </w:tr>
      <w:tr w:rsidR="008B7F8A" w:rsidRPr="00EF47A1" w:rsidTr="00A60F69">
        <w:tc>
          <w:tcPr>
            <w:tcW w:w="1024" w:type="dxa"/>
            <w:shd w:val="clear" w:color="auto" w:fill="auto"/>
          </w:tcPr>
          <w:p w:rsidR="008B7F8A" w:rsidRPr="00CA7CDB" w:rsidRDefault="008B7F8A" w:rsidP="00A60F69">
            <w:pPr>
              <w:ind w:right="33"/>
              <w:jc w:val="both"/>
              <w:rPr>
                <w:rFonts w:ascii="Times New Roman" w:hAnsi="Times New Roman" w:cs="Times New Roman"/>
                <w:sz w:val="28"/>
                <w:szCs w:val="28"/>
                <w:lang w:val="en-US"/>
              </w:rPr>
            </w:pPr>
            <w:r>
              <w:t>UPM</w:t>
            </w:r>
          </w:p>
        </w:tc>
        <w:tc>
          <w:tcPr>
            <w:tcW w:w="2486" w:type="dxa"/>
            <w:shd w:val="clear" w:color="auto" w:fill="auto"/>
          </w:tcPr>
          <w:p w:rsidR="00F029D7" w:rsidRPr="00F029D7" w:rsidRDefault="00F029D7" w:rsidP="000534D2">
            <w:pPr>
              <w:ind w:right="33"/>
              <w:jc w:val="both"/>
              <w:rPr>
                <w:rFonts w:ascii="Arial" w:hAnsi="Arial" w:cs="Arial"/>
                <w:i/>
                <w:sz w:val="16"/>
                <w:szCs w:val="16"/>
                <w:lang w:val="en-US"/>
              </w:rPr>
            </w:pPr>
            <w:r>
              <w:t>Tensile</w:t>
            </w:r>
            <w:r w:rsidR="000534D2">
              <w:t xml:space="preserve">    </w:t>
            </w:r>
            <w:r w:rsidR="000534D2" w:rsidRPr="000534D2">
              <w:t>(</w:t>
            </w:r>
            <w:r w:rsidRPr="000534D2">
              <w:rPr>
                <w:rFonts w:ascii="Arial" w:hAnsi="Arial" w:cs="Arial"/>
                <w:i/>
                <w:sz w:val="16"/>
                <w:szCs w:val="16"/>
                <w:lang w:val="en-US"/>
              </w:rPr>
              <w:t>L</w:t>
            </w:r>
            <w:r w:rsidRPr="00F029D7">
              <w:rPr>
                <w:rFonts w:ascii="Arial" w:hAnsi="Arial" w:cs="Arial"/>
                <w:i/>
                <w:sz w:val="16"/>
                <w:szCs w:val="16"/>
                <w:lang w:val="en-US"/>
              </w:rPr>
              <w:t>CF conditions were considered not compatible with other RUs</w:t>
            </w:r>
            <w:r w:rsidR="000534D2">
              <w:rPr>
                <w:rFonts w:ascii="Arial" w:hAnsi="Arial" w:cs="Arial"/>
                <w:i/>
                <w:sz w:val="16"/>
                <w:szCs w:val="16"/>
                <w:lang w:val="en-US"/>
              </w:rPr>
              <w:t>)</w:t>
            </w:r>
          </w:p>
        </w:tc>
        <w:tc>
          <w:tcPr>
            <w:tcW w:w="3261" w:type="dxa"/>
            <w:shd w:val="clear" w:color="auto" w:fill="auto"/>
          </w:tcPr>
          <w:p w:rsidR="008B7F8A" w:rsidRPr="00CA7CDB" w:rsidRDefault="008B7F8A" w:rsidP="000534D2">
            <w:pPr>
              <w:rPr>
                <w:rFonts w:ascii="Times New Roman" w:hAnsi="Times New Roman" w:cs="Times New Roman"/>
                <w:sz w:val="28"/>
                <w:szCs w:val="28"/>
                <w:lang w:val="en-US"/>
              </w:rPr>
            </w:pPr>
            <w:r w:rsidRPr="00CA7CDB">
              <w:rPr>
                <w:lang w:val="en-US"/>
              </w:rPr>
              <w:t xml:space="preserve">Tensile: </w:t>
            </w:r>
            <w:r w:rsidRPr="00EF47A1">
              <w:rPr>
                <w:b/>
                <w:color w:val="00B050"/>
                <w:lang w:val="en-US"/>
              </w:rPr>
              <w:t>completed</w:t>
            </w:r>
          </w:p>
        </w:tc>
        <w:tc>
          <w:tcPr>
            <w:tcW w:w="2551" w:type="dxa"/>
            <w:shd w:val="clear" w:color="auto" w:fill="auto"/>
          </w:tcPr>
          <w:p w:rsidR="008B7F8A" w:rsidRPr="00EF47A1" w:rsidRDefault="008B7F8A" w:rsidP="00A60F69">
            <w:pPr>
              <w:ind w:right="33"/>
              <w:jc w:val="both"/>
              <w:rPr>
                <w:lang w:val="en-US"/>
              </w:rPr>
            </w:pPr>
          </w:p>
        </w:tc>
      </w:tr>
    </w:tbl>
    <w:p w:rsidR="00307FDF" w:rsidRDefault="00307FDF" w:rsidP="00307FDF">
      <w:pPr>
        <w:pStyle w:val="Heading2"/>
      </w:pPr>
      <w:bookmarkStart w:id="37" w:name="_Toc464300563"/>
      <w:r>
        <w:lastRenderedPageBreak/>
        <w:t>Tensile tests</w:t>
      </w:r>
      <w:bookmarkEnd w:id="37"/>
    </w:p>
    <w:p w:rsidR="00307FDF" w:rsidRDefault="00307FDF" w:rsidP="008B7F8A">
      <w:pPr>
        <w:ind w:right="33"/>
        <w:jc w:val="both"/>
        <w:rPr>
          <w:rFonts w:ascii="Times New Roman" w:hAnsi="Times New Roman" w:cs="Times New Roman"/>
          <w:sz w:val="28"/>
          <w:szCs w:val="28"/>
          <w:lang w:val="en-US"/>
        </w:rPr>
      </w:pPr>
    </w:p>
    <w:p w:rsidR="00307FDF" w:rsidRDefault="00307FDF" w:rsidP="008B7F8A">
      <w:pPr>
        <w:ind w:right="33"/>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tensile </w:t>
      </w:r>
      <w:r w:rsidR="00C817FC">
        <w:rPr>
          <w:rFonts w:ascii="Times New Roman" w:hAnsi="Times New Roman" w:cs="Times New Roman"/>
          <w:sz w:val="28"/>
          <w:szCs w:val="28"/>
          <w:lang w:val="en-US"/>
        </w:rPr>
        <w:t xml:space="preserve">testing </w:t>
      </w:r>
      <w:r>
        <w:rPr>
          <w:rFonts w:ascii="Times New Roman" w:hAnsi="Times New Roman" w:cs="Times New Roman"/>
          <w:sz w:val="28"/>
          <w:szCs w:val="28"/>
          <w:lang w:val="en-US"/>
        </w:rPr>
        <w:t xml:space="preserve">campaign was completed in October 2016. </w:t>
      </w:r>
    </w:p>
    <w:p w:rsidR="00307FDF" w:rsidRDefault="00307FDF" w:rsidP="00307FDF">
      <w:pPr>
        <w:ind w:right="33"/>
        <w:jc w:val="both"/>
        <w:rPr>
          <w:rFonts w:ascii="Times New Roman" w:hAnsi="Times New Roman" w:cs="Times New Roman"/>
          <w:sz w:val="28"/>
          <w:szCs w:val="28"/>
          <w:lang w:val="en-US"/>
        </w:rPr>
      </w:pPr>
      <w:r>
        <w:rPr>
          <w:rFonts w:ascii="Times New Roman" w:hAnsi="Times New Roman" w:cs="Times New Roman"/>
          <w:sz w:val="28"/>
          <w:szCs w:val="28"/>
          <w:lang w:val="en-US"/>
        </w:rPr>
        <w:t>However, some problems emerged after the organization of the RR</w:t>
      </w:r>
      <w:r w:rsidR="00C817FC">
        <w:rPr>
          <w:rFonts w:ascii="Times New Roman" w:hAnsi="Times New Roman" w:cs="Times New Roman"/>
          <w:sz w:val="28"/>
          <w:szCs w:val="28"/>
          <w:lang w:val="en-US"/>
        </w:rPr>
        <w:t xml:space="preserve"> testing</w:t>
      </w:r>
      <w:r>
        <w:rPr>
          <w:rFonts w:ascii="Times New Roman" w:hAnsi="Times New Roman" w:cs="Times New Roman"/>
          <w:sz w:val="28"/>
          <w:szCs w:val="28"/>
          <w:lang w:val="en-US"/>
        </w:rPr>
        <w:t xml:space="preserve">, also due to a lack of communications between </w:t>
      </w:r>
      <w:proofErr w:type="spellStart"/>
      <w:r>
        <w:rPr>
          <w:rFonts w:ascii="Times New Roman" w:hAnsi="Times New Roman" w:cs="Times New Roman"/>
          <w:sz w:val="28"/>
          <w:szCs w:val="28"/>
          <w:lang w:val="en-US"/>
        </w:rPr>
        <w:t>RUs.</w:t>
      </w:r>
      <w:proofErr w:type="spellEnd"/>
      <w:r>
        <w:rPr>
          <w:rFonts w:ascii="Times New Roman" w:hAnsi="Times New Roman" w:cs="Times New Roman"/>
          <w:sz w:val="28"/>
          <w:szCs w:val="28"/>
          <w:lang w:val="en-US"/>
        </w:rPr>
        <w:t xml:space="preserve"> Some RUs misunderstood the requests into the test specification requests. In particular, at least one RU</w:t>
      </w:r>
      <w:r w:rsidR="001C7D29">
        <w:rPr>
          <w:rFonts w:ascii="Times New Roman" w:hAnsi="Times New Roman" w:cs="Times New Roman"/>
          <w:sz w:val="28"/>
          <w:szCs w:val="28"/>
          <w:lang w:val="en-US"/>
        </w:rPr>
        <w:t xml:space="preserve"> (NRG)</w:t>
      </w:r>
      <w:r>
        <w:rPr>
          <w:rFonts w:ascii="Times New Roman" w:hAnsi="Times New Roman" w:cs="Times New Roman"/>
          <w:sz w:val="28"/>
          <w:szCs w:val="28"/>
          <w:lang w:val="en-US"/>
        </w:rPr>
        <w:t xml:space="preserve"> performed</w:t>
      </w:r>
      <w:r w:rsidR="00104BF0">
        <w:rPr>
          <w:rFonts w:ascii="Times New Roman" w:hAnsi="Times New Roman" w:cs="Times New Roman"/>
          <w:sz w:val="28"/>
          <w:szCs w:val="28"/>
          <w:lang w:val="en-US"/>
        </w:rPr>
        <w:t xml:space="preserve"> most</w:t>
      </w:r>
      <w:r>
        <w:rPr>
          <w:rFonts w:ascii="Times New Roman" w:hAnsi="Times New Roman" w:cs="Times New Roman"/>
          <w:sz w:val="28"/>
          <w:szCs w:val="28"/>
          <w:lang w:val="en-US"/>
        </w:rPr>
        <w:t xml:space="preserve"> tensile tests without online extensometers control, as it was requested, but operated the tests in “stroke control” mode. However, this approach does not allow a precise characterization of the elastic part of the stress – strain tensile curve, and in particular does not allow </w:t>
      </w:r>
      <w:r w:rsidR="00C817FC">
        <w:rPr>
          <w:rFonts w:ascii="Times New Roman" w:hAnsi="Times New Roman" w:cs="Times New Roman"/>
          <w:sz w:val="28"/>
          <w:szCs w:val="28"/>
          <w:lang w:val="en-US"/>
        </w:rPr>
        <w:t>the</w:t>
      </w:r>
      <w:r>
        <w:rPr>
          <w:rFonts w:ascii="Times New Roman" w:hAnsi="Times New Roman" w:cs="Times New Roman"/>
          <w:sz w:val="28"/>
          <w:szCs w:val="28"/>
          <w:lang w:val="en-US"/>
        </w:rPr>
        <w:t xml:space="preserve"> estimation of the Young modulus (</w:t>
      </w:r>
      <w:r w:rsidRPr="00D306F2">
        <w:rPr>
          <w:rFonts w:ascii="Times New Roman" w:hAnsi="Times New Roman" w:cs="Times New Roman"/>
          <w:i/>
          <w:sz w:val="28"/>
          <w:szCs w:val="28"/>
          <w:lang w:val="en-US"/>
        </w:rPr>
        <w:t>E</w:t>
      </w:r>
      <w:r>
        <w:rPr>
          <w:rFonts w:ascii="Times New Roman" w:hAnsi="Times New Roman" w:cs="Times New Roman"/>
          <w:sz w:val="28"/>
          <w:szCs w:val="28"/>
          <w:lang w:val="en-US"/>
        </w:rPr>
        <w:t xml:space="preserve">). For this reason, such a RU could not provide the estimation of </w:t>
      </w:r>
      <w:r w:rsidRPr="00D306F2">
        <w:rPr>
          <w:rFonts w:ascii="Times New Roman" w:hAnsi="Times New Roman" w:cs="Times New Roman"/>
          <w:i/>
          <w:sz w:val="28"/>
          <w:szCs w:val="28"/>
          <w:lang w:val="en-US"/>
        </w:rPr>
        <w:t>E</w:t>
      </w:r>
      <w:r>
        <w:rPr>
          <w:rFonts w:ascii="Times New Roman" w:hAnsi="Times New Roman" w:cs="Times New Roman"/>
          <w:sz w:val="28"/>
          <w:szCs w:val="28"/>
          <w:lang w:val="en-US"/>
        </w:rPr>
        <w:t>, although it was requested. The other requested parameters, however, were provided.</w:t>
      </w:r>
    </w:p>
    <w:p w:rsidR="00104BF0" w:rsidRDefault="00104BF0" w:rsidP="00307FDF">
      <w:pPr>
        <w:ind w:right="33"/>
        <w:jc w:val="both"/>
        <w:rPr>
          <w:rFonts w:ascii="Times New Roman" w:hAnsi="Times New Roman" w:cs="Times New Roman"/>
          <w:sz w:val="28"/>
          <w:szCs w:val="28"/>
          <w:lang w:val="en-US"/>
        </w:rPr>
      </w:pPr>
      <w:r>
        <w:rPr>
          <w:rFonts w:ascii="Times New Roman" w:hAnsi="Times New Roman" w:cs="Times New Roman"/>
          <w:sz w:val="28"/>
          <w:szCs w:val="28"/>
          <w:lang w:val="en-US"/>
        </w:rPr>
        <w:t>In another case, one RU could not perform the tests</w:t>
      </w:r>
      <w:r w:rsidR="00C817FC">
        <w:rPr>
          <w:rFonts w:ascii="Times New Roman" w:hAnsi="Times New Roman" w:cs="Times New Roman"/>
          <w:sz w:val="28"/>
          <w:szCs w:val="28"/>
          <w:lang w:val="en-US"/>
        </w:rPr>
        <w:t>.</w:t>
      </w:r>
    </w:p>
    <w:p w:rsidR="008B7F8A" w:rsidRDefault="007F4235" w:rsidP="00307FDF">
      <w:pPr>
        <w:ind w:right="33"/>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data provided for the tensile campaign have been discussed during a VC meeting set on </w:t>
      </w:r>
      <w:r w:rsidRPr="007F4235">
        <w:rPr>
          <w:rFonts w:ascii="Times New Roman" w:hAnsi="Times New Roman" w:cs="Times New Roman"/>
          <w:sz w:val="28"/>
          <w:szCs w:val="28"/>
          <w:lang w:val="en-US"/>
        </w:rPr>
        <w:t>30/09/2016</w:t>
      </w:r>
      <w:r>
        <w:rPr>
          <w:rFonts w:ascii="Times New Roman" w:hAnsi="Times New Roman" w:cs="Times New Roman"/>
          <w:sz w:val="28"/>
          <w:szCs w:val="28"/>
          <w:lang w:val="en-US"/>
        </w:rPr>
        <w:t>. Unfortunately, no representative from the UPM RU could attend the meeting (despite this RU had participated to the campaign and provided the data in due time). In the discussion, it emerged that most of the data are compatible in terms of estimated parameters (Young modules, UTS etc.)</w:t>
      </w:r>
      <w:r w:rsidR="008730EE">
        <w:rPr>
          <w:rFonts w:ascii="Times New Roman" w:hAnsi="Times New Roman" w:cs="Times New Roman"/>
          <w:sz w:val="28"/>
          <w:szCs w:val="28"/>
          <w:lang w:val="en-US"/>
        </w:rPr>
        <w:t xml:space="preserve"> with </w:t>
      </w:r>
      <w:del w:id="38" w:author="perelli" w:date="2017-01-23T11:16:00Z">
        <w:r w:rsidR="008730EE" w:rsidDel="00C8704F">
          <w:rPr>
            <w:rFonts w:ascii="Times New Roman" w:hAnsi="Times New Roman" w:cs="Times New Roman"/>
            <w:sz w:val="28"/>
            <w:szCs w:val="28"/>
            <w:lang w:val="en-US"/>
          </w:rPr>
          <w:delText xml:space="preserve">one notable </w:delText>
        </w:r>
        <w:commentRangeStart w:id="39"/>
        <w:r w:rsidR="008730EE" w:rsidDel="00C8704F">
          <w:rPr>
            <w:rFonts w:ascii="Times New Roman" w:hAnsi="Times New Roman" w:cs="Times New Roman"/>
            <w:sz w:val="28"/>
            <w:szCs w:val="28"/>
            <w:lang w:val="en-US"/>
          </w:rPr>
          <w:delText>exception</w:delText>
        </w:r>
        <w:commentRangeEnd w:id="39"/>
        <w:r w:rsidR="0089511B" w:rsidDel="00C8704F">
          <w:rPr>
            <w:rStyle w:val="CommentReference"/>
            <w:rFonts w:eastAsia="Times New Roman"/>
          </w:rPr>
          <w:commentReference w:id="39"/>
        </w:r>
      </w:del>
      <w:ins w:id="40" w:author="perelli" w:date="2017-01-23T11:16:00Z">
        <w:r w:rsidR="00C8704F">
          <w:rPr>
            <w:rFonts w:ascii="Times New Roman" w:hAnsi="Times New Roman" w:cs="Times New Roman"/>
            <w:sz w:val="28"/>
            <w:szCs w:val="28"/>
            <w:lang w:val="en-US"/>
          </w:rPr>
          <w:t>the exception of UPM where the results</w:t>
        </w:r>
      </w:ins>
      <w:ins w:id="41" w:author="perelli" w:date="2017-01-23T11:17:00Z">
        <w:r w:rsidR="00C8704F">
          <w:rPr>
            <w:rFonts w:ascii="Times New Roman" w:hAnsi="Times New Roman" w:cs="Times New Roman"/>
            <w:sz w:val="28"/>
            <w:szCs w:val="28"/>
            <w:lang w:val="en-US"/>
          </w:rPr>
          <w:t xml:space="preserve"> were significantly different from other RU and out of anticipates specifications (see </w:t>
        </w:r>
      </w:ins>
      <w:r w:rsidR="006507C7">
        <w:rPr>
          <w:rFonts w:ascii="Times New Roman" w:hAnsi="Times New Roman" w:cs="Times New Roman"/>
          <w:sz w:val="28"/>
          <w:szCs w:val="28"/>
          <w:lang w:val="en-US"/>
        </w:rPr>
        <w:t>A</w:t>
      </w:r>
      <w:ins w:id="42" w:author="perelli" w:date="2017-01-23T11:17:00Z">
        <w:r w:rsidR="00C8704F">
          <w:rPr>
            <w:rFonts w:ascii="Times New Roman" w:hAnsi="Times New Roman" w:cs="Times New Roman"/>
            <w:sz w:val="28"/>
            <w:szCs w:val="28"/>
            <w:lang w:val="en-US"/>
          </w:rPr>
          <w:t>ppendix</w:t>
        </w:r>
      </w:ins>
      <w:r w:rsidR="006507C7">
        <w:rPr>
          <w:rFonts w:ascii="Times New Roman" w:hAnsi="Times New Roman" w:cs="Times New Roman"/>
          <w:sz w:val="28"/>
          <w:szCs w:val="28"/>
          <w:lang w:val="en-US"/>
        </w:rPr>
        <w:t xml:space="preserve"> A</w:t>
      </w:r>
      <w:ins w:id="43" w:author="perelli" w:date="2017-01-23T11:17:00Z">
        <w:r w:rsidR="00C8704F">
          <w:rPr>
            <w:rFonts w:ascii="Times New Roman" w:hAnsi="Times New Roman" w:cs="Times New Roman"/>
            <w:sz w:val="28"/>
            <w:szCs w:val="28"/>
            <w:lang w:val="en-US"/>
          </w:rPr>
          <w:t xml:space="preserve"> for details)</w:t>
        </w:r>
      </w:ins>
      <w:ins w:id="44" w:author="perelli" w:date="2017-01-23T11:16:00Z">
        <w:r w:rsidR="00C8704F">
          <w:rPr>
            <w:rFonts w:ascii="Times New Roman" w:hAnsi="Times New Roman" w:cs="Times New Roman"/>
            <w:sz w:val="28"/>
            <w:szCs w:val="28"/>
            <w:lang w:val="en-US"/>
          </w:rPr>
          <w:t xml:space="preserve"> </w:t>
        </w:r>
      </w:ins>
      <w:r w:rsidR="008730EE">
        <w:rPr>
          <w:rFonts w:ascii="Times New Roman" w:hAnsi="Times New Roman" w:cs="Times New Roman"/>
          <w:sz w:val="28"/>
          <w:szCs w:val="28"/>
          <w:lang w:val="en-US"/>
        </w:rPr>
        <w:t>.</w:t>
      </w:r>
    </w:p>
    <w:p w:rsidR="008B7F8A" w:rsidRDefault="008B7F8A" w:rsidP="008B7F8A">
      <w:pPr>
        <w:ind w:right="33"/>
        <w:jc w:val="both"/>
        <w:rPr>
          <w:rFonts w:ascii="Times New Roman" w:hAnsi="Times New Roman" w:cs="Times New Roman"/>
          <w:sz w:val="28"/>
          <w:szCs w:val="28"/>
          <w:lang w:val="en-US"/>
        </w:rPr>
      </w:pPr>
    </w:p>
    <w:p w:rsidR="00307FDF" w:rsidRDefault="00307FDF" w:rsidP="00307FDF">
      <w:pPr>
        <w:pStyle w:val="Heading2"/>
      </w:pPr>
      <w:bookmarkStart w:id="45" w:name="_Toc464300564"/>
      <w:r>
        <w:t xml:space="preserve">Round Robin Fracture </w:t>
      </w:r>
      <w:r w:rsidR="00C817FC">
        <w:t xml:space="preserve">Toughness </w:t>
      </w:r>
      <w:r>
        <w:t>campaign</w:t>
      </w:r>
      <w:bookmarkEnd w:id="45"/>
    </w:p>
    <w:p w:rsidR="00307FDF" w:rsidRDefault="00307FDF" w:rsidP="00307FDF">
      <w:pPr>
        <w:rPr>
          <w:lang w:val="en-US"/>
        </w:rPr>
      </w:pPr>
    </w:p>
    <w:p w:rsidR="00307FDF" w:rsidRDefault="00307FDF" w:rsidP="00307FDF">
      <w:pPr>
        <w:jc w:val="both"/>
        <w:rPr>
          <w:rFonts w:ascii="Times New Roman" w:hAnsi="Times New Roman" w:cs="Times New Roman"/>
          <w:sz w:val="28"/>
          <w:szCs w:val="28"/>
          <w:lang w:val="en-US"/>
        </w:rPr>
      </w:pPr>
      <w:r w:rsidRPr="00307FDF">
        <w:rPr>
          <w:rFonts w:ascii="Times New Roman" w:hAnsi="Times New Roman" w:cs="Times New Roman"/>
          <w:sz w:val="28"/>
          <w:szCs w:val="28"/>
          <w:lang w:val="en-US"/>
        </w:rPr>
        <w:t xml:space="preserve">Only three RUs agreed to complete the fracture test campaign. </w:t>
      </w:r>
    </w:p>
    <w:p w:rsidR="00307FDF" w:rsidRDefault="00307FDF" w:rsidP="00307FDF">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general, the campaign was retarded respect to the tensile campaign, and at the time of preparation of this draft, two sets of data have been received (see </w:t>
      </w:r>
      <w:r w:rsidR="00C817FC">
        <w:rPr>
          <w:rFonts w:ascii="Times New Roman" w:hAnsi="Times New Roman" w:cs="Times New Roman"/>
          <w:sz w:val="28"/>
          <w:szCs w:val="28"/>
          <w:lang w:val="en-US"/>
        </w:rPr>
        <w:t xml:space="preserve">Table </w:t>
      </w:r>
      <w:r>
        <w:rPr>
          <w:rFonts w:ascii="Times New Roman" w:hAnsi="Times New Roman" w:cs="Times New Roman"/>
          <w:sz w:val="28"/>
          <w:szCs w:val="28"/>
          <w:lang w:val="en-US"/>
        </w:rPr>
        <w:t xml:space="preserve">1). The fracture tests by CIEMAT are scheduled to start in </w:t>
      </w:r>
      <w:r w:rsidR="00104BF0">
        <w:rPr>
          <w:rFonts w:ascii="Times New Roman" w:hAnsi="Times New Roman" w:cs="Times New Roman"/>
          <w:sz w:val="28"/>
          <w:szCs w:val="28"/>
          <w:lang w:val="en-US"/>
        </w:rPr>
        <w:t>O</w:t>
      </w:r>
      <w:r>
        <w:rPr>
          <w:rFonts w:ascii="Times New Roman" w:hAnsi="Times New Roman" w:cs="Times New Roman"/>
          <w:sz w:val="28"/>
          <w:szCs w:val="28"/>
          <w:lang w:val="en-US"/>
        </w:rPr>
        <w:t>ct./</w:t>
      </w:r>
      <w:r w:rsidR="00104BF0">
        <w:rPr>
          <w:rFonts w:ascii="Times New Roman" w:hAnsi="Times New Roman" w:cs="Times New Roman"/>
          <w:sz w:val="28"/>
          <w:szCs w:val="28"/>
          <w:lang w:val="en-US"/>
        </w:rPr>
        <w:t>N</w:t>
      </w:r>
      <w:r>
        <w:rPr>
          <w:rFonts w:ascii="Times New Roman" w:hAnsi="Times New Roman" w:cs="Times New Roman"/>
          <w:sz w:val="28"/>
          <w:szCs w:val="28"/>
          <w:lang w:val="en-US"/>
        </w:rPr>
        <w:t xml:space="preserve">ov. 2016. </w:t>
      </w:r>
    </w:p>
    <w:p w:rsidR="00307FDF" w:rsidRDefault="00307FDF" w:rsidP="00307FDF">
      <w:pPr>
        <w:jc w:val="both"/>
        <w:rPr>
          <w:rFonts w:ascii="Times New Roman" w:hAnsi="Times New Roman" w:cs="Times New Roman"/>
          <w:sz w:val="28"/>
          <w:szCs w:val="28"/>
          <w:lang w:val="en-US"/>
        </w:rPr>
      </w:pPr>
      <w:r>
        <w:rPr>
          <w:rFonts w:ascii="Times New Roman" w:hAnsi="Times New Roman" w:cs="Times New Roman"/>
          <w:sz w:val="28"/>
          <w:szCs w:val="28"/>
          <w:lang w:val="en-US"/>
        </w:rPr>
        <w:t>A discussion about the datasets will be held as soon as all the datasets will be made available.</w:t>
      </w:r>
    </w:p>
    <w:p w:rsidR="00123097" w:rsidRDefault="00123097" w:rsidP="00307FDF">
      <w:pPr>
        <w:jc w:val="both"/>
        <w:rPr>
          <w:rFonts w:ascii="Times New Roman" w:hAnsi="Times New Roman" w:cs="Times New Roman"/>
          <w:sz w:val="28"/>
          <w:szCs w:val="28"/>
          <w:lang w:val="en-US"/>
        </w:rPr>
      </w:pPr>
    </w:p>
    <w:p w:rsidR="00307FDF" w:rsidRPr="00307FDF" w:rsidRDefault="00307FDF" w:rsidP="00307FDF">
      <w:pPr>
        <w:rPr>
          <w:rFonts w:ascii="Times New Roman" w:hAnsi="Times New Roman" w:cs="Times New Roman"/>
          <w:sz w:val="28"/>
          <w:szCs w:val="28"/>
          <w:lang w:val="en-US"/>
        </w:rPr>
      </w:pPr>
    </w:p>
    <w:p w:rsidR="00307FDF" w:rsidRDefault="00104BF0" w:rsidP="00104BF0">
      <w:pPr>
        <w:pStyle w:val="Heading2"/>
      </w:pPr>
      <w:bookmarkStart w:id="46" w:name="_Toc464300565"/>
      <w:r>
        <w:lastRenderedPageBreak/>
        <w:t>Round Robin Low Cycle Fatigue campaign</w:t>
      </w:r>
      <w:bookmarkEnd w:id="46"/>
    </w:p>
    <w:p w:rsidR="00104BF0" w:rsidRDefault="00104BF0" w:rsidP="00104BF0">
      <w:pPr>
        <w:rPr>
          <w:lang w:val="en-US"/>
        </w:rPr>
      </w:pPr>
    </w:p>
    <w:p w:rsidR="00104BF0" w:rsidRDefault="00104BF0" w:rsidP="00C817FC">
      <w:pPr>
        <w:jc w:val="both"/>
        <w:rPr>
          <w:rFonts w:ascii="Times New Roman" w:hAnsi="Times New Roman" w:cs="Times New Roman"/>
          <w:sz w:val="28"/>
          <w:szCs w:val="28"/>
          <w:lang w:val="en-US"/>
        </w:rPr>
      </w:pPr>
      <w:r w:rsidRPr="00104BF0">
        <w:rPr>
          <w:rFonts w:ascii="Times New Roman" w:hAnsi="Times New Roman" w:cs="Times New Roman"/>
          <w:sz w:val="28"/>
          <w:szCs w:val="28"/>
          <w:lang w:val="en-US"/>
        </w:rPr>
        <w:t xml:space="preserve">Five RUs agreed to </w:t>
      </w:r>
      <w:r>
        <w:rPr>
          <w:rFonts w:ascii="Times New Roman" w:hAnsi="Times New Roman" w:cs="Times New Roman"/>
          <w:sz w:val="28"/>
          <w:szCs w:val="28"/>
          <w:lang w:val="en-US"/>
        </w:rPr>
        <w:t xml:space="preserve">participate to the LCF. However, </w:t>
      </w:r>
      <w:r w:rsidR="00386051">
        <w:rPr>
          <w:rFonts w:ascii="Times New Roman" w:hAnsi="Times New Roman" w:cs="Times New Roman"/>
          <w:sz w:val="28"/>
          <w:szCs w:val="28"/>
          <w:lang w:val="en-US"/>
        </w:rPr>
        <w:t xml:space="preserve">the testing conditions offered by one RU (and namely the available specimens dimensions) were not considered compatible with the ones of other </w:t>
      </w:r>
      <w:r w:rsidR="00C817FC">
        <w:rPr>
          <w:rFonts w:ascii="Times New Roman" w:hAnsi="Times New Roman" w:cs="Times New Roman"/>
          <w:sz w:val="28"/>
          <w:szCs w:val="28"/>
          <w:lang w:val="en-US"/>
        </w:rPr>
        <w:t>RUs</w:t>
      </w:r>
      <w:r w:rsidR="00386051">
        <w:rPr>
          <w:rFonts w:ascii="Times New Roman" w:hAnsi="Times New Roman" w:cs="Times New Roman"/>
          <w:sz w:val="28"/>
          <w:szCs w:val="28"/>
          <w:lang w:val="en-US"/>
        </w:rPr>
        <w:t xml:space="preserve">, thus it was excluded from this RR. </w:t>
      </w:r>
    </w:p>
    <w:p w:rsidR="00386051" w:rsidRDefault="00386051" w:rsidP="00C817FC">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Despite the specimens were provided by KIT in due time, there was a general delay of this kind of tests, and most RU are expected to perform the tests at the end of 2016. </w:t>
      </w:r>
    </w:p>
    <w:p w:rsidR="00386051" w:rsidRDefault="00386051" w:rsidP="00C817FC">
      <w:pPr>
        <w:jc w:val="both"/>
        <w:rPr>
          <w:rFonts w:ascii="Times New Roman" w:hAnsi="Times New Roman" w:cs="Times New Roman"/>
          <w:sz w:val="28"/>
          <w:szCs w:val="28"/>
          <w:lang w:val="en-US"/>
        </w:rPr>
      </w:pPr>
      <w:r>
        <w:rPr>
          <w:rFonts w:ascii="Times New Roman" w:hAnsi="Times New Roman" w:cs="Times New Roman"/>
          <w:sz w:val="28"/>
          <w:szCs w:val="28"/>
          <w:lang w:val="en-US"/>
        </w:rPr>
        <w:t>The results will be discussed, as for the other two kinds of tests, as soon as all the datasets will be received.</w:t>
      </w:r>
    </w:p>
    <w:p w:rsidR="00386051" w:rsidRDefault="00386051" w:rsidP="00104BF0">
      <w:pPr>
        <w:rPr>
          <w:rFonts w:ascii="Times New Roman" w:hAnsi="Times New Roman" w:cs="Times New Roman"/>
          <w:sz w:val="28"/>
          <w:szCs w:val="28"/>
          <w:lang w:val="en-US"/>
        </w:rPr>
      </w:pPr>
    </w:p>
    <w:p w:rsidR="00386051" w:rsidRDefault="00386051" w:rsidP="00386051">
      <w:pPr>
        <w:pStyle w:val="Heading1"/>
        <w:rPr>
          <w:lang w:val="en-US"/>
        </w:rPr>
      </w:pPr>
      <w:bookmarkStart w:id="47" w:name="_Toc464300566"/>
      <w:r>
        <w:rPr>
          <w:lang w:val="en-US"/>
        </w:rPr>
        <w:t>“Real” samples testing</w:t>
      </w:r>
      <w:bookmarkEnd w:id="47"/>
    </w:p>
    <w:p w:rsidR="00386051" w:rsidRDefault="00386051" w:rsidP="00386051">
      <w:pPr>
        <w:rPr>
          <w:lang w:val="en-US"/>
        </w:rPr>
      </w:pPr>
    </w:p>
    <w:p w:rsidR="00386051" w:rsidRDefault="00386051" w:rsidP="00386051">
      <w:pPr>
        <w:pStyle w:val="Heading2"/>
      </w:pPr>
      <w:bookmarkStart w:id="48" w:name="_Toc464300567"/>
      <w:r>
        <w:t>General</w:t>
      </w:r>
      <w:bookmarkEnd w:id="48"/>
    </w:p>
    <w:p w:rsidR="00386051" w:rsidRDefault="00386051" w:rsidP="00386051">
      <w:pPr>
        <w:rPr>
          <w:lang w:val="en-US"/>
        </w:rPr>
      </w:pPr>
    </w:p>
    <w:p w:rsidR="006726D3" w:rsidRDefault="00386051" w:rsidP="00FB71A1">
      <w:pPr>
        <w:jc w:val="both"/>
        <w:rPr>
          <w:rFonts w:ascii="Times New Roman" w:hAnsi="Times New Roman" w:cs="Times New Roman"/>
          <w:sz w:val="28"/>
          <w:szCs w:val="28"/>
          <w:lang w:val="en-US"/>
        </w:rPr>
      </w:pPr>
      <w:r>
        <w:rPr>
          <w:rFonts w:ascii="Times New Roman" w:hAnsi="Times New Roman" w:cs="Times New Roman"/>
          <w:sz w:val="28"/>
          <w:szCs w:val="28"/>
          <w:lang w:val="en-US"/>
        </w:rPr>
        <w:t>Until now, two requests have arrived to EDDI of testing of “real” (</w:t>
      </w:r>
      <w:r w:rsidRPr="00386051">
        <w:rPr>
          <w:rFonts w:ascii="Times New Roman" w:hAnsi="Times New Roman" w:cs="Times New Roman"/>
          <w:i/>
          <w:sz w:val="28"/>
          <w:szCs w:val="28"/>
          <w:lang w:val="en-US"/>
        </w:rPr>
        <w:t xml:space="preserve">i.e. </w:t>
      </w:r>
      <w:r>
        <w:rPr>
          <w:rFonts w:ascii="Times New Roman" w:hAnsi="Times New Roman" w:cs="Times New Roman"/>
          <w:sz w:val="28"/>
          <w:szCs w:val="28"/>
          <w:lang w:val="en-US"/>
        </w:rPr>
        <w:t xml:space="preserve">non RR), and </w:t>
      </w:r>
      <w:r w:rsidR="006726D3">
        <w:rPr>
          <w:rFonts w:ascii="Times New Roman" w:hAnsi="Times New Roman" w:cs="Times New Roman"/>
          <w:sz w:val="28"/>
          <w:szCs w:val="28"/>
          <w:lang w:val="en-US"/>
        </w:rPr>
        <w:t>namely:</w:t>
      </w:r>
    </w:p>
    <w:p w:rsidR="00386051" w:rsidRDefault="006726D3" w:rsidP="00FB71A1">
      <w:pPr>
        <w:pStyle w:val="ListParagraph"/>
        <w:numPr>
          <w:ilvl w:val="0"/>
          <w:numId w:val="10"/>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By J. </w:t>
      </w:r>
      <w:proofErr w:type="spellStart"/>
      <w:r>
        <w:rPr>
          <w:rFonts w:ascii="Times New Roman" w:hAnsi="Times New Roman" w:cs="Times New Roman"/>
          <w:sz w:val="28"/>
          <w:szCs w:val="28"/>
          <w:lang w:val="en-US"/>
        </w:rPr>
        <w:t>Aktaa</w:t>
      </w:r>
      <w:proofErr w:type="spellEnd"/>
      <w:r>
        <w:rPr>
          <w:rFonts w:ascii="Times New Roman" w:hAnsi="Times New Roman" w:cs="Times New Roman"/>
          <w:sz w:val="28"/>
          <w:szCs w:val="28"/>
          <w:lang w:val="en-US"/>
        </w:rPr>
        <w:t xml:space="preserve"> (KIT)</w:t>
      </w:r>
      <w:r w:rsidR="00386051" w:rsidRPr="006726D3">
        <w:rPr>
          <w:rFonts w:ascii="Times New Roman" w:hAnsi="Times New Roman" w:cs="Times New Roman"/>
          <w:sz w:val="28"/>
          <w:szCs w:val="28"/>
          <w:lang w:val="en-US"/>
        </w:rPr>
        <w:t xml:space="preserve"> </w:t>
      </w:r>
      <w:r>
        <w:rPr>
          <w:rFonts w:ascii="Times New Roman" w:hAnsi="Times New Roman" w:cs="Times New Roman"/>
          <w:sz w:val="28"/>
          <w:szCs w:val="28"/>
          <w:lang w:val="en-US"/>
        </w:rPr>
        <w:t>a series of test requests have been presented about creep tests on pre-fatigued samples, both to be performed on EUROFER97</w:t>
      </w:r>
      <w:r w:rsidR="00FB71A1">
        <w:rPr>
          <w:rFonts w:ascii="Times New Roman" w:hAnsi="Times New Roman" w:cs="Times New Roman"/>
          <w:sz w:val="28"/>
          <w:szCs w:val="28"/>
          <w:lang w:val="en-US"/>
        </w:rPr>
        <w:t>/2</w:t>
      </w:r>
      <w:r>
        <w:rPr>
          <w:rFonts w:ascii="Times New Roman" w:hAnsi="Times New Roman" w:cs="Times New Roman"/>
          <w:sz w:val="28"/>
          <w:szCs w:val="28"/>
          <w:lang w:val="en-US"/>
        </w:rPr>
        <w:t xml:space="preserve"> steel.</w:t>
      </w:r>
      <w:r w:rsidR="00FB71A1">
        <w:rPr>
          <w:rFonts w:ascii="Times New Roman" w:hAnsi="Times New Roman" w:cs="Times New Roman"/>
          <w:sz w:val="28"/>
          <w:szCs w:val="28"/>
          <w:lang w:val="en-US"/>
        </w:rPr>
        <w:t xml:space="preserve"> The creep tests on pre-fatigued specimens have been started </w:t>
      </w:r>
      <w:r w:rsidR="00C817FC">
        <w:rPr>
          <w:rFonts w:ascii="Times New Roman" w:hAnsi="Times New Roman" w:cs="Times New Roman"/>
          <w:sz w:val="28"/>
          <w:szCs w:val="28"/>
          <w:lang w:val="en-US"/>
        </w:rPr>
        <w:t xml:space="preserve">at the beginning of October </w:t>
      </w:r>
      <w:r w:rsidR="00FB71A1">
        <w:rPr>
          <w:rFonts w:ascii="Times New Roman" w:hAnsi="Times New Roman" w:cs="Times New Roman"/>
          <w:sz w:val="28"/>
          <w:szCs w:val="28"/>
          <w:lang w:val="en-US"/>
        </w:rPr>
        <w:t>2016</w:t>
      </w:r>
      <w:r w:rsidR="00C817FC">
        <w:rPr>
          <w:rFonts w:ascii="Times New Roman" w:hAnsi="Times New Roman" w:cs="Times New Roman"/>
          <w:sz w:val="28"/>
          <w:szCs w:val="28"/>
          <w:lang w:val="en-US"/>
        </w:rPr>
        <w:t xml:space="preserve"> (pre-fatigue tests were finished on July 2016)</w:t>
      </w:r>
      <w:r w:rsidR="00FB71A1">
        <w:rPr>
          <w:rFonts w:ascii="Times New Roman" w:hAnsi="Times New Roman" w:cs="Times New Roman"/>
          <w:sz w:val="28"/>
          <w:szCs w:val="28"/>
          <w:lang w:val="en-US"/>
        </w:rPr>
        <w:t>.</w:t>
      </w:r>
    </w:p>
    <w:p w:rsidR="00FB71A1" w:rsidRPr="008873A4" w:rsidRDefault="006726D3" w:rsidP="00FB71A1">
      <w:pPr>
        <w:pStyle w:val="ListParagraph"/>
        <w:numPr>
          <w:ilvl w:val="0"/>
          <w:numId w:val="10"/>
        </w:numPr>
        <w:jc w:val="both"/>
        <w:rPr>
          <w:rFonts w:ascii="Times New Roman" w:hAnsi="Times New Roman" w:cs="Times New Roman"/>
          <w:sz w:val="28"/>
          <w:szCs w:val="28"/>
          <w:lang w:val="en-US"/>
        </w:rPr>
      </w:pPr>
      <w:r w:rsidRPr="00E3394D">
        <w:rPr>
          <w:rFonts w:ascii="Times New Roman" w:hAnsi="Times New Roman" w:cs="Times New Roman"/>
          <w:sz w:val="28"/>
          <w:szCs w:val="28"/>
          <w:lang w:val="en-US"/>
        </w:rPr>
        <w:t xml:space="preserve">By M. </w:t>
      </w:r>
      <w:proofErr w:type="spellStart"/>
      <w:r w:rsidRPr="00E3394D">
        <w:rPr>
          <w:rFonts w:ascii="Times New Roman" w:hAnsi="Times New Roman" w:cs="Times New Roman"/>
          <w:sz w:val="28"/>
          <w:szCs w:val="28"/>
          <w:lang w:val="en-US"/>
        </w:rPr>
        <w:t>Fursdon</w:t>
      </w:r>
      <w:proofErr w:type="spellEnd"/>
      <w:r w:rsidRPr="00E3394D">
        <w:rPr>
          <w:rFonts w:ascii="Times New Roman" w:hAnsi="Times New Roman" w:cs="Times New Roman"/>
          <w:sz w:val="28"/>
          <w:szCs w:val="28"/>
          <w:lang w:val="en-US"/>
        </w:rPr>
        <w:t xml:space="preserve"> (CCFE)</w:t>
      </w:r>
      <w:del w:id="49" w:author="Gorley, Mike" w:date="2016-12-22T18:01:00Z">
        <w:r w:rsidRPr="00E3394D" w:rsidDel="0089511B">
          <w:rPr>
            <w:rFonts w:ascii="Times New Roman" w:hAnsi="Times New Roman" w:cs="Times New Roman"/>
            <w:sz w:val="28"/>
            <w:szCs w:val="28"/>
            <w:lang w:val="en-US"/>
          </w:rPr>
          <w:delText xml:space="preserve"> e</w:delText>
        </w:r>
      </w:del>
      <w:r w:rsidRPr="00E3394D">
        <w:rPr>
          <w:rFonts w:ascii="Times New Roman" w:hAnsi="Times New Roman" w:cs="Times New Roman"/>
          <w:sz w:val="28"/>
          <w:szCs w:val="28"/>
          <w:lang w:val="en-US"/>
        </w:rPr>
        <w:t xml:space="preserve"> series of tests to assess a new</w:t>
      </w:r>
      <w:r w:rsidR="00FB71A1" w:rsidRPr="00E3394D">
        <w:rPr>
          <w:rFonts w:ascii="Times New Roman" w:hAnsi="Times New Roman" w:cs="Times New Roman"/>
          <w:sz w:val="28"/>
          <w:szCs w:val="28"/>
          <w:lang w:val="en-US"/>
        </w:rPr>
        <w:t xml:space="preserve"> method to estimate</w:t>
      </w:r>
      <w:r w:rsidRPr="00E3394D">
        <w:rPr>
          <w:rFonts w:ascii="Times New Roman" w:hAnsi="Times New Roman" w:cs="Times New Roman"/>
          <w:sz w:val="28"/>
          <w:szCs w:val="28"/>
          <w:lang w:val="en-US"/>
        </w:rPr>
        <w:t xml:space="preserve"> fatigue life based on </w:t>
      </w:r>
      <w:r w:rsidRPr="008873A4">
        <w:rPr>
          <w:rFonts w:ascii="Times New Roman" w:hAnsi="Times New Roman" w:cs="Times New Roman"/>
          <w:sz w:val="28"/>
          <w:szCs w:val="28"/>
          <w:lang w:val="en-US"/>
        </w:rPr>
        <w:t>fracture mechanics</w:t>
      </w:r>
      <w:r w:rsidR="00FB71A1" w:rsidRPr="008873A4">
        <w:rPr>
          <w:rFonts w:ascii="Times New Roman" w:hAnsi="Times New Roman" w:cs="Times New Roman"/>
          <w:sz w:val="28"/>
          <w:szCs w:val="28"/>
          <w:lang w:val="en-US"/>
        </w:rPr>
        <w:t xml:space="preserve">. This request is part of the study to develop new design rules for DEMO. </w:t>
      </w:r>
    </w:p>
    <w:p w:rsidR="008873A4" w:rsidRDefault="008873A4" w:rsidP="008873A4">
      <w:pPr>
        <w:pStyle w:val="ListParagraph"/>
        <w:ind w:left="0"/>
        <w:jc w:val="both"/>
        <w:rPr>
          <w:rFonts w:ascii="Times New Roman" w:hAnsi="Times New Roman" w:cs="Times New Roman"/>
          <w:sz w:val="28"/>
          <w:szCs w:val="28"/>
        </w:rPr>
      </w:pPr>
      <w:r w:rsidRPr="008873A4">
        <w:rPr>
          <w:rFonts w:ascii="Times New Roman" w:hAnsi="Times New Roman" w:cs="Times New Roman"/>
          <w:sz w:val="28"/>
          <w:szCs w:val="28"/>
        </w:rPr>
        <w:t xml:space="preserve">It was decided that the tests proposed by </w:t>
      </w:r>
      <w:proofErr w:type="spellStart"/>
      <w:r w:rsidRPr="008873A4">
        <w:rPr>
          <w:rFonts w:ascii="Times New Roman" w:hAnsi="Times New Roman" w:cs="Times New Roman"/>
          <w:sz w:val="28"/>
          <w:szCs w:val="28"/>
        </w:rPr>
        <w:t>Jarir</w:t>
      </w:r>
      <w:proofErr w:type="spellEnd"/>
      <w:r w:rsidRPr="008873A4">
        <w:rPr>
          <w:rFonts w:ascii="Times New Roman" w:hAnsi="Times New Roman" w:cs="Times New Roman"/>
          <w:sz w:val="28"/>
          <w:szCs w:val="28"/>
        </w:rPr>
        <w:t xml:space="preserve"> </w:t>
      </w:r>
      <w:proofErr w:type="spellStart"/>
      <w:r w:rsidRPr="008873A4">
        <w:rPr>
          <w:rFonts w:ascii="Times New Roman" w:hAnsi="Times New Roman" w:cs="Times New Roman"/>
          <w:sz w:val="28"/>
          <w:szCs w:val="28"/>
        </w:rPr>
        <w:t>Aktaa</w:t>
      </w:r>
      <w:proofErr w:type="spellEnd"/>
      <w:r w:rsidRPr="008873A4">
        <w:rPr>
          <w:rFonts w:ascii="Times New Roman" w:hAnsi="Times New Roman" w:cs="Times New Roman"/>
          <w:sz w:val="28"/>
          <w:szCs w:val="28"/>
        </w:rPr>
        <w:t xml:space="preserve"> (KIT) will be performed at ENEA-CNR, while the tests proposed by Michael </w:t>
      </w:r>
      <w:proofErr w:type="spellStart"/>
      <w:r w:rsidRPr="008873A4">
        <w:rPr>
          <w:rFonts w:ascii="Times New Roman" w:hAnsi="Times New Roman" w:cs="Times New Roman"/>
          <w:sz w:val="28"/>
          <w:szCs w:val="28"/>
        </w:rPr>
        <w:t>Fursdon</w:t>
      </w:r>
      <w:proofErr w:type="spellEnd"/>
      <w:r w:rsidRPr="008873A4">
        <w:rPr>
          <w:rFonts w:ascii="Times New Roman" w:hAnsi="Times New Roman" w:cs="Times New Roman"/>
          <w:sz w:val="28"/>
          <w:szCs w:val="28"/>
        </w:rPr>
        <w:t xml:space="preserve"> (CCFE) will be performed at KIT.</w:t>
      </w:r>
    </w:p>
    <w:p w:rsidR="008873A4" w:rsidRDefault="008873A4" w:rsidP="008873A4">
      <w:pPr>
        <w:pStyle w:val="ListParagraph"/>
        <w:ind w:left="0"/>
        <w:jc w:val="both"/>
        <w:rPr>
          <w:rFonts w:ascii="Times New Roman" w:hAnsi="Times New Roman" w:cs="Times New Roman"/>
          <w:sz w:val="28"/>
          <w:szCs w:val="28"/>
        </w:rPr>
      </w:pPr>
    </w:p>
    <w:p w:rsidR="008873A4" w:rsidRDefault="008873A4" w:rsidP="008873A4">
      <w:pPr>
        <w:pStyle w:val="ListParagraph"/>
        <w:ind w:left="0"/>
        <w:jc w:val="both"/>
        <w:rPr>
          <w:rFonts w:ascii="Times New Roman" w:hAnsi="Times New Roman" w:cs="Times New Roman"/>
          <w:sz w:val="28"/>
          <w:szCs w:val="28"/>
        </w:rPr>
      </w:pPr>
    </w:p>
    <w:p w:rsidR="008873A4" w:rsidRPr="008873A4" w:rsidRDefault="008873A4" w:rsidP="008873A4">
      <w:pPr>
        <w:pStyle w:val="ListParagraph"/>
        <w:ind w:left="0"/>
        <w:jc w:val="both"/>
        <w:rPr>
          <w:rFonts w:ascii="Times New Roman" w:hAnsi="Times New Roman" w:cs="Times New Roman"/>
          <w:sz w:val="28"/>
          <w:szCs w:val="28"/>
          <w:lang w:val="en-US"/>
        </w:rPr>
      </w:pPr>
    </w:p>
    <w:p w:rsidR="00FB71A1" w:rsidRDefault="00FB71A1" w:rsidP="00FB71A1">
      <w:pPr>
        <w:pStyle w:val="Heading2"/>
        <w:jc w:val="both"/>
      </w:pPr>
      <w:bookmarkStart w:id="50" w:name="_Toc464300568"/>
      <w:r>
        <w:lastRenderedPageBreak/>
        <w:t>Creep tests on pre-fatigued specimens</w:t>
      </w:r>
      <w:bookmarkEnd w:id="50"/>
    </w:p>
    <w:p w:rsidR="00FB71A1" w:rsidRPr="00FB71A1" w:rsidRDefault="00FB71A1" w:rsidP="00FB71A1">
      <w:pPr>
        <w:jc w:val="both"/>
        <w:rPr>
          <w:lang w:val="en-US"/>
        </w:rPr>
      </w:pPr>
    </w:p>
    <w:p w:rsidR="00FB71A1" w:rsidRPr="00FB71A1" w:rsidRDefault="00FB71A1" w:rsidP="00FB71A1">
      <w:pPr>
        <w:ind w:firstLine="360"/>
        <w:jc w:val="both"/>
        <w:rPr>
          <w:rFonts w:ascii="Times New Roman" w:hAnsi="Times New Roman"/>
          <w:sz w:val="28"/>
          <w:szCs w:val="28"/>
          <w:lang w:val="en-US"/>
        </w:rPr>
      </w:pPr>
      <w:r w:rsidRPr="00FB71A1">
        <w:rPr>
          <w:rFonts w:ascii="Times New Roman" w:hAnsi="Times New Roman"/>
          <w:sz w:val="28"/>
          <w:szCs w:val="28"/>
          <w:lang w:val="en-US"/>
        </w:rPr>
        <w:t xml:space="preserve">A campaign of creep tests on pre-fatigued EUROFER97/2 specimens is running in the Mechanical Characterization Lab in the CNR-ICMATE (ex IENI).  Ten tests have been requested by Prof. </w:t>
      </w:r>
      <w:proofErr w:type="spellStart"/>
      <w:r w:rsidRPr="00FB71A1">
        <w:rPr>
          <w:rFonts w:ascii="Times New Roman" w:hAnsi="Times New Roman"/>
          <w:sz w:val="28"/>
          <w:szCs w:val="28"/>
          <w:lang w:val="en-US"/>
        </w:rPr>
        <w:t>Jarir</w:t>
      </w:r>
      <w:proofErr w:type="spellEnd"/>
      <w:r w:rsidRPr="00FB71A1">
        <w:rPr>
          <w:rFonts w:ascii="Times New Roman" w:hAnsi="Times New Roman"/>
          <w:sz w:val="28"/>
          <w:szCs w:val="28"/>
          <w:lang w:val="en-US"/>
        </w:rPr>
        <w:t xml:space="preserve"> </w:t>
      </w:r>
      <w:proofErr w:type="spellStart"/>
      <w:r w:rsidRPr="00FB71A1">
        <w:rPr>
          <w:rFonts w:ascii="Times New Roman" w:hAnsi="Times New Roman"/>
          <w:sz w:val="28"/>
          <w:szCs w:val="28"/>
          <w:lang w:val="en-US"/>
        </w:rPr>
        <w:t>Aktaa</w:t>
      </w:r>
      <w:proofErr w:type="spellEnd"/>
      <w:r w:rsidRPr="00FB71A1">
        <w:rPr>
          <w:rFonts w:ascii="Times New Roman" w:hAnsi="Times New Roman"/>
          <w:sz w:val="28"/>
          <w:szCs w:val="28"/>
          <w:lang w:val="en-US"/>
        </w:rPr>
        <w:t xml:space="preserve"> from KIT (</w:t>
      </w:r>
      <w:hyperlink r:id="rId12" w:tgtFrame="_self" w:history="1">
        <w:r w:rsidR="005152FC" w:rsidRPr="005152FC">
          <w:rPr>
            <w:rStyle w:val="Hyperlink"/>
            <w:rFonts w:cs="Calibri"/>
            <w:sz w:val="28"/>
            <w:szCs w:val="28"/>
          </w:rPr>
          <w:t>(EFDA_D_2LJDNQ v1.1)</w:t>
        </w:r>
      </w:hyperlink>
      <w:r w:rsidRPr="00FB71A1">
        <w:rPr>
          <w:rFonts w:ascii="Times New Roman" w:hAnsi="Times New Roman"/>
          <w:sz w:val="28"/>
          <w:szCs w:val="28"/>
          <w:lang w:val="en-US"/>
        </w:rPr>
        <w:t>). The requested conditions are:</w:t>
      </w:r>
    </w:p>
    <w:p w:rsidR="00FB71A1" w:rsidRPr="00FB71A1" w:rsidRDefault="00FB71A1" w:rsidP="00FB71A1">
      <w:pPr>
        <w:pStyle w:val="ListParagraph"/>
        <w:numPr>
          <w:ilvl w:val="0"/>
          <w:numId w:val="12"/>
        </w:numPr>
        <w:spacing w:before="100" w:beforeAutospacing="1" w:after="100" w:afterAutospacing="1" w:line="240" w:lineRule="auto"/>
        <w:contextualSpacing/>
        <w:jc w:val="both"/>
        <w:rPr>
          <w:rFonts w:ascii="Times New Roman" w:hAnsi="Times New Roman"/>
          <w:sz w:val="28"/>
          <w:szCs w:val="28"/>
          <w:lang w:val="en-US"/>
        </w:rPr>
      </w:pPr>
      <w:r w:rsidRPr="00FB71A1">
        <w:rPr>
          <w:rFonts w:ascii="Times New Roman" w:hAnsi="Times New Roman"/>
          <w:sz w:val="28"/>
          <w:szCs w:val="28"/>
          <w:lang w:val="en-US"/>
        </w:rPr>
        <w:t>Two different pre-fatigue testing conditions:</w:t>
      </w:r>
    </w:p>
    <w:p w:rsidR="00FB71A1" w:rsidRPr="00FB71A1" w:rsidRDefault="00FB71A1" w:rsidP="00FB71A1">
      <w:pPr>
        <w:pStyle w:val="ListParagraph"/>
        <w:numPr>
          <w:ilvl w:val="1"/>
          <w:numId w:val="12"/>
        </w:numPr>
        <w:spacing w:before="100" w:beforeAutospacing="1" w:after="100" w:afterAutospacing="1" w:line="240" w:lineRule="auto"/>
        <w:contextualSpacing/>
        <w:jc w:val="both"/>
        <w:rPr>
          <w:rFonts w:ascii="Times New Roman" w:hAnsi="Times New Roman"/>
          <w:sz w:val="28"/>
          <w:szCs w:val="28"/>
          <w:lang w:val="en-US"/>
        </w:rPr>
      </w:pPr>
      <w:r w:rsidRPr="00FB71A1">
        <w:rPr>
          <w:rFonts w:ascii="Times New Roman" w:hAnsi="Times New Roman"/>
          <w:sz w:val="28"/>
          <w:szCs w:val="28"/>
          <w:lang w:val="en-US"/>
        </w:rPr>
        <w:t xml:space="preserve">Condition </w:t>
      </w:r>
      <w:proofErr w:type="spellStart"/>
      <w:r w:rsidRPr="00FB71A1">
        <w:rPr>
          <w:rFonts w:ascii="Times New Roman" w:hAnsi="Times New Roman"/>
          <w:sz w:val="28"/>
          <w:szCs w:val="28"/>
          <w:lang w:val="en-US"/>
        </w:rPr>
        <w:t>Nr</w:t>
      </w:r>
      <w:proofErr w:type="spellEnd"/>
      <w:r w:rsidRPr="00FB71A1">
        <w:rPr>
          <w:rFonts w:ascii="Times New Roman" w:hAnsi="Times New Roman"/>
          <w:sz w:val="28"/>
          <w:szCs w:val="28"/>
          <w:lang w:val="en-US"/>
        </w:rPr>
        <w:t xml:space="preserve"> 1 for </w:t>
      </w:r>
      <w:r w:rsidRPr="00FB71A1">
        <w:rPr>
          <w:rFonts w:ascii="Times New Roman" w:hAnsi="Times New Roman"/>
          <w:sz w:val="28"/>
          <w:szCs w:val="28"/>
          <w:u w:val="single"/>
          <w:lang w:val="en-US"/>
        </w:rPr>
        <w:t>5 LCF specimens</w:t>
      </w:r>
      <w:r w:rsidRPr="00FB71A1">
        <w:rPr>
          <w:rFonts w:ascii="Times New Roman" w:hAnsi="Times New Roman"/>
          <w:sz w:val="28"/>
          <w:szCs w:val="28"/>
          <w:lang w:val="en-US"/>
        </w:rPr>
        <w:t xml:space="preserve"> in EUROFER97/2:</w:t>
      </w:r>
    </w:p>
    <w:p w:rsidR="00FB71A1" w:rsidRPr="00FB71A1" w:rsidRDefault="00FB71A1" w:rsidP="00FB71A1">
      <w:pPr>
        <w:pStyle w:val="ListParagraph"/>
        <w:numPr>
          <w:ilvl w:val="2"/>
          <w:numId w:val="12"/>
        </w:numPr>
        <w:spacing w:before="100" w:beforeAutospacing="1" w:after="100" w:afterAutospacing="1" w:line="240" w:lineRule="auto"/>
        <w:contextualSpacing/>
        <w:jc w:val="both"/>
        <w:rPr>
          <w:rFonts w:ascii="Times New Roman" w:hAnsi="Times New Roman"/>
          <w:sz w:val="28"/>
          <w:szCs w:val="28"/>
          <w:lang w:val="en-US"/>
        </w:rPr>
      </w:pPr>
      <w:r w:rsidRPr="00FB71A1">
        <w:rPr>
          <w:rFonts w:ascii="Times New Roman" w:hAnsi="Times New Roman"/>
          <w:sz w:val="28"/>
          <w:szCs w:val="28"/>
          <w:lang w:val="en-US"/>
        </w:rPr>
        <w:t>Temperature = 550°C;</w:t>
      </w:r>
    </w:p>
    <w:p w:rsidR="00FB71A1" w:rsidRPr="00FB71A1" w:rsidRDefault="00FB71A1" w:rsidP="00FB71A1">
      <w:pPr>
        <w:pStyle w:val="ListParagraph"/>
        <w:numPr>
          <w:ilvl w:val="2"/>
          <w:numId w:val="12"/>
        </w:numPr>
        <w:spacing w:before="100" w:beforeAutospacing="1" w:after="100" w:afterAutospacing="1" w:line="240" w:lineRule="auto"/>
        <w:contextualSpacing/>
        <w:jc w:val="both"/>
        <w:rPr>
          <w:rFonts w:ascii="Times New Roman" w:hAnsi="Times New Roman"/>
          <w:sz w:val="28"/>
          <w:szCs w:val="28"/>
          <w:lang w:val="en-US"/>
        </w:rPr>
      </w:pPr>
      <w:r w:rsidRPr="00FB71A1">
        <w:rPr>
          <w:rFonts w:ascii="Times New Roman" w:hAnsi="Times New Roman"/>
          <w:sz w:val="28"/>
          <w:szCs w:val="28"/>
          <w:lang w:val="en-US"/>
        </w:rPr>
        <w:t>Cycle shape = triangular;</w:t>
      </w:r>
    </w:p>
    <w:p w:rsidR="00FB71A1" w:rsidRPr="00FB71A1" w:rsidRDefault="00FB71A1" w:rsidP="00FB71A1">
      <w:pPr>
        <w:pStyle w:val="ListParagraph"/>
        <w:numPr>
          <w:ilvl w:val="2"/>
          <w:numId w:val="12"/>
        </w:numPr>
        <w:spacing w:before="100" w:beforeAutospacing="1" w:after="100" w:afterAutospacing="1" w:line="240" w:lineRule="auto"/>
        <w:contextualSpacing/>
        <w:jc w:val="both"/>
        <w:rPr>
          <w:rFonts w:ascii="Times New Roman" w:hAnsi="Times New Roman"/>
          <w:sz w:val="28"/>
          <w:szCs w:val="28"/>
          <w:lang w:val="en-US"/>
        </w:rPr>
      </w:pPr>
      <w:r w:rsidRPr="00FB71A1">
        <w:rPr>
          <w:rFonts w:ascii="Times New Roman" w:hAnsi="Times New Roman"/>
          <w:sz w:val="28"/>
          <w:szCs w:val="28"/>
          <w:lang w:val="en-US"/>
        </w:rPr>
        <w:t>Strain rate = 10</w:t>
      </w:r>
      <w:r w:rsidRPr="00FB71A1">
        <w:rPr>
          <w:rFonts w:ascii="Times New Roman" w:hAnsi="Times New Roman"/>
          <w:sz w:val="28"/>
          <w:szCs w:val="28"/>
          <w:vertAlign w:val="superscript"/>
          <w:lang w:val="en-US"/>
        </w:rPr>
        <w:t>-3</w:t>
      </w:r>
      <w:r w:rsidRPr="00FB71A1">
        <w:rPr>
          <w:rFonts w:ascii="Times New Roman" w:hAnsi="Times New Roman"/>
          <w:sz w:val="28"/>
          <w:szCs w:val="28"/>
          <w:lang w:val="en-US"/>
        </w:rPr>
        <w:t xml:space="preserve"> s</w:t>
      </w:r>
      <w:r w:rsidRPr="00FB71A1">
        <w:rPr>
          <w:rFonts w:ascii="Times New Roman" w:hAnsi="Times New Roman"/>
          <w:sz w:val="28"/>
          <w:szCs w:val="28"/>
          <w:vertAlign w:val="superscript"/>
          <w:lang w:val="en-US"/>
        </w:rPr>
        <w:t>-1</w:t>
      </w:r>
      <w:r w:rsidRPr="00FB71A1">
        <w:rPr>
          <w:rFonts w:ascii="Times New Roman" w:hAnsi="Times New Roman"/>
          <w:sz w:val="28"/>
          <w:szCs w:val="28"/>
          <w:lang w:val="en-US"/>
        </w:rPr>
        <w:t>;</w:t>
      </w:r>
    </w:p>
    <w:p w:rsidR="00FB71A1" w:rsidRPr="00FB71A1" w:rsidRDefault="00FB71A1" w:rsidP="00FB71A1">
      <w:pPr>
        <w:pStyle w:val="ListParagraph"/>
        <w:numPr>
          <w:ilvl w:val="2"/>
          <w:numId w:val="12"/>
        </w:numPr>
        <w:spacing w:before="100" w:beforeAutospacing="1" w:after="100" w:afterAutospacing="1" w:line="240" w:lineRule="auto"/>
        <w:contextualSpacing/>
        <w:jc w:val="both"/>
        <w:rPr>
          <w:rFonts w:ascii="Times New Roman" w:hAnsi="Times New Roman"/>
          <w:sz w:val="28"/>
          <w:szCs w:val="28"/>
          <w:lang w:val="en-US"/>
        </w:rPr>
      </w:pPr>
      <w:r w:rsidRPr="00FB71A1">
        <w:rPr>
          <w:rFonts w:ascii="Times New Roman" w:hAnsi="Times New Roman"/>
          <w:sz w:val="28"/>
          <w:szCs w:val="28"/>
          <w:lang w:val="en-US"/>
        </w:rPr>
        <w:t>Strain range = 1.0%;</w:t>
      </w:r>
    </w:p>
    <w:p w:rsidR="00FB71A1" w:rsidRPr="00FB71A1" w:rsidRDefault="00FB71A1" w:rsidP="00FB71A1">
      <w:pPr>
        <w:pStyle w:val="ListParagraph"/>
        <w:numPr>
          <w:ilvl w:val="2"/>
          <w:numId w:val="12"/>
        </w:numPr>
        <w:spacing w:before="100" w:beforeAutospacing="1" w:after="100" w:afterAutospacing="1" w:line="240" w:lineRule="auto"/>
        <w:contextualSpacing/>
        <w:jc w:val="both"/>
        <w:rPr>
          <w:rFonts w:ascii="Times New Roman" w:hAnsi="Times New Roman"/>
          <w:sz w:val="28"/>
          <w:szCs w:val="28"/>
          <w:lang w:val="en-US"/>
        </w:rPr>
      </w:pPr>
      <w:r w:rsidRPr="00FB71A1">
        <w:rPr>
          <w:rFonts w:ascii="Times New Roman" w:hAnsi="Times New Roman"/>
          <w:sz w:val="28"/>
          <w:szCs w:val="28"/>
          <w:lang w:val="en-US"/>
        </w:rPr>
        <w:t>Cycle number = 250.</w:t>
      </w:r>
    </w:p>
    <w:p w:rsidR="00FB71A1" w:rsidRPr="00FB71A1" w:rsidRDefault="00FB71A1" w:rsidP="00FB71A1">
      <w:pPr>
        <w:pStyle w:val="ListParagraph"/>
        <w:ind w:left="1440"/>
        <w:jc w:val="both"/>
        <w:rPr>
          <w:rFonts w:ascii="Times New Roman" w:hAnsi="Times New Roman"/>
          <w:sz w:val="28"/>
          <w:szCs w:val="28"/>
          <w:lang w:val="en-US"/>
        </w:rPr>
      </w:pPr>
    </w:p>
    <w:p w:rsidR="00FB71A1" w:rsidRPr="00FB71A1" w:rsidRDefault="00FB71A1" w:rsidP="00FB71A1">
      <w:pPr>
        <w:pStyle w:val="ListParagraph"/>
        <w:numPr>
          <w:ilvl w:val="1"/>
          <w:numId w:val="12"/>
        </w:numPr>
        <w:spacing w:before="100" w:beforeAutospacing="1" w:after="100" w:afterAutospacing="1" w:line="240" w:lineRule="auto"/>
        <w:contextualSpacing/>
        <w:jc w:val="both"/>
        <w:rPr>
          <w:rFonts w:ascii="Times New Roman" w:hAnsi="Times New Roman"/>
          <w:sz w:val="28"/>
          <w:szCs w:val="28"/>
          <w:lang w:val="en-US"/>
        </w:rPr>
      </w:pPr>
      <w:r w:rsidRPr="00FB71A1">
        <w:rPr>
          <w:rFonts w:ascii="Times New Roman" w:hAnsi="Times New Roman"/>
          <w:sz w:val="28"/>
          <w:szCs w:val="28"/>
          <w:lang w:val="en-US"/>
        </w:rPr>
        <w:t xml:space="preserve">Condition </w:t>
      </w:r>
      <w:proofErr w:type="spellStart"/>
      <w:r w:rsidRPr="00FB71A1">
        <w:rPr>
          <w:rFonts w:ascii="Times New Roman" w:hAnsi="Times New Roman"/>
          <w:sz w:val="28"/>
          <w:szCs w:val="28"/>
          <w:lang w:val="en-US"/>
        </w:rPr>
        <w:t>Nr</w:t>
      </w:r>
      <w:proofErr w:type="spellEnd"/>
      <w:r w:rsidRPr="00FB71A1">
        <w:rPr>
          <w:rFonts w:ascii="Times New Roman" w:hAnsi="Times New Roman"/>
          <w:sz w:val="28"/>
          <w:szCs w:val="28"/>
          <w:lang w:val="en-US"/>
        </w:rPr>
        <w:t xml:space="preserve"> 2 for </w:t>
      </w:r>
      <w:r w:rsidRPr="00FB71A1">
        <w:rPr>
          <w:rFonts w:ascii="Times New Roman" w:hAnsi="Times New Roman"/>
          <w:sz w:val="28"/>
          <w:szCs w:val="28"/>
          <w:u w:val="single"/>
          <w:lang w:val="en-US"/>
        </w:rPr>
        <w:t>5 LCF specimens</w:t>
      </w:r>
      <w:r w:rsidRPr="00FB71A1">
        <w:rPr>
          <w:rFonts w:ascii="Times New Roman" w:hAnsi="Times New Roman"/>
          <w:sz w:val="28"/>
          <w:szCs w:val="28"/>
          <w:lang w:val="en-US"/>
        </w:rPr>
        <w:t xml:space="preserve"> in EUROFER97/2:</w:t>
      </w:r>
    </w:p>
    <w:p w:rsidR="00FB71A1" w:rsidRPr="00FB71A1" w:rsidRDefault="00FB71A1" w:rsidP="00FB71A1">
      <w:pPr>
        <w:pStyle w:val="ListParagraph"/>
        <w:numPr>
          <w:ilvl w:val="2"/>
          <w:numId w:val="12"/>
        </w:numPr>
        <w:spacing w:before="100" w:beforeAutospacing="1" w:after="100" w:afterAutospacing="1" w:line="240" w:lineRule="auto"/>
        <w:contextualSpacing/>
        <w:jc w:val="both"/>
        <w:rPr>
          <w:rFonts w:ascii="Times New Roman" w:hAnsi="Times New Roman"/>
          <w:sz w:val="28"/>
          <w:szCs w:val="28"/>
          <w:lang w:val="en-US"/>
        </w:rPr>
      </w:pPr>
      <w:r w:rsidRPr="00FB71A1">
        <w:rPr>
          <w:rFonts w:ascii="Times New Roman" w:hAnsi="Times New Roman"/>
          <w:sz w:val="28"/>
          <w:szCs w:val="28"/>
          <w:lang w:val="en-US"/>
        </w:rPr>
        <w:t>Temperature = 550°C;</w:t>
      </w:r>
    </w:p>
    <w:p w:rsidR="00FB71A1" w:rsidRPr="00FB71A1" w:rsidRDefault="00FB71A1" w:rsidP="00FB71A1">
      <w:pPr>
        <w:pStyle w:val="ListParagraph"/>
        <w:numPr>
          <w:ilvl w:val="2"/>
          <w:numId w:val="12"/>
        </w:numPr>
        <w:spacing w:before="100" w:beforeAutospacing="1" w:after="100" w:afterAutospacing="1" w:line="240" w:lineRule="auto"/>
        <w:contextualSpacing/>
        <w:jc w:val="both"/>
        <w:rPr>
          <w:rFonts w:ascii="Times New Roman" w:hAnsi="Times New Roman"/>
          <w:sz w:val="28"/>
          <w:szCs w:val="28"/>
          <w:lang w:val="en-US"/>
        </w:rPr>
      </w:pPr>
      <w:r w:rsidRPr="00FB71A1">
        <w:rPr>
          <w:rFonts w:ascii="Times New Roman" w:hAnsi="Times New Roman"/>
          <w:sz w:val="28"/>
          <w:szCs w:val="28"/>
          <w:lang w:val="en-US"/>
        </w:rPr>
        <w:t>Cycle shape = triangular;</w:t>
      </w:r>
    </w:p>
    <w:p w:rsidR="00FB71A1" w:rsidRPr="00FB71A1" w:rsidRDefault="00FB71A1" w:rsidP="00FB71A1">
      <w:pPr>
        <w:pStyle w:val="ListParagraph"/>
        <w:numPr>
          <w:ilvl w:val="2"/>
          <w:numId w:val="12"/>
        </w:numPr>
        <w:spacing w:before="100" w:beforeAutospacing="1" w:after="100" w:afterAutospacing="1" w:line="240" w:lineRule="auto"/>
        <w:contextualSpacing/>
        <w:jc w:val="both"/>
        <w:rPr>
          <w:rFonts w:ascii="Times New Roman" w:hAnsi="Times New Roman"/>
          <w:sz w:val="28"/>
          <w:szCs w:val="28"/>
          <w:lang w:val="en-US"/>
        </w:rPr>
      </w:pPr>
      <w:r w:rsidRPr="00FB71A1">
        <w:rPr>
          <w:rFonts w:ascii="Times New Roman" w:hAnsi="Times New Roman"/>
          <w:sz w:val="28"/>
          <w:szCs w:val="28"/>
          <w:lang w:val="en-US"/>
        </w:rPr>
        <w:t>Strain rate = 10</w:t>
      </w:r>
      <w:r w:rsidRPr="00FB71A1">
        <w:rPr>
          <w:rFonts w:ascii="Times New Roman" w:hAnsi="Times New Roman"/>
          <w:sz w:val="28"/>
          <w:szCs w:val="28"/>
          <w:vertAlign w:val="superscript"/>
          <w:lang w:val="en-US"/>
        </w:rPr>
        <w:t>-3</w:t>
      </w:r>
      <w:r w:rsidRPr="00FB71A1">
        <w:rPr>
          <w:rFonts w:ascii="Times New Roman" w:hAnsi="Times New Roman"/>
          <w:sz w:val="28"/>
          <w:szCs w:val="28"/>
          <w:lang w:val="en-US"/>
        </w:rPr>
        <w:t xml:space="preserve"> s</w:t>
      </w:r>
      <w:r w:rsidRPr="00FB71A1">
        <w:rPr>
          <w:rFonts w:ascii="Times New Roman" w:hAnsi="Times New Roman"/>
          <w:sz w:val="28"/>
          <w:szCs w:val="28"/>
          <w:vertAlign w:val="superscript"/>
          <w:lang w:val="en-US"/>
        </w:rPr>
        <w:t>-1</w:t>
      </w:r>
      <w:r w:rsidRPr="00FB71A1">
        <w:rPr>
          <w:rFonts w:ascii="Times New Roman" w:hAnsi="Times New Roman"/>
          <w:sz w:val="28"/>
          <w:szCs w:val="28"/>
          <w:lang w:val="en-US"/>
        </w:rPr>
        <w:t>;</w:t>
      </w:r>
    </w:p>
    <w:p w:rsidR="00FB71A1" w:rsidRPr="00FB71A1" w:rsidRDefault="00FB71A1" w:rsidP="00FB71A1">
      <w:pPr>
        <w:pStyle w:val="ListParagraph"/>
        <w:numPr>
          <w:ilvl w:val="2"/>
          <w:numId w:val="12"/>
        </w:numPr>
        <w:spacing w:before="100" w:beforeAutospacing="1" w:after="100" w:afterAutospacing="1" w:line="240" w:lineRule="auto"/>
        <w:contextualSpacing/>
        <w:jc w:val="both"/>
        <w:rPr>
          <w:rFonts w:ascii="Times New Roman" w:hAnsi="Times New Roman"/>
          <w:sz w:val="28"/>
          <w:szCs w:val="28"/>
          <w:lang w:val="en-US"/>
        </w:rPr>
      </w:pPr>
      <w:r w:rsidRPr="00FB71A1">
        <w:rPr>
          <w:rFonts w:ascii="Times New Roman" w:hAnsi="Times New Roman"/>
          <w:sz w:val="28"/>
          <w:szCs w:val="28"/>
          <w:lang w:val="en-US"/>
        </w:rPr>
        <w:t>Strain range = 0.4%;</w:t>
      </w:r>
    </w:p>
    <w:p w:rsidR="00FB71A1" w:rsidRPr="00FB71A1" w:rsidRDefault="00FB71A1" w:rsidP="00FB71A1">
      <w:pPr>
        <w:pStyle w:val="ListParagraph"/>
        <w:numPr>
          <w:ilvl w:val="2"/>
          <w:numId w:val="12"/>
        </w:numPr>
        <w:spacing w:before="100" w:beforeAutospacing="1" w:after="100" w:afterAutospacing="1" w:line="240" w:lineRule="auto"/>
        <w:contextualSpacing/>
        <w:jc w:val="both"/>
        <w:rPr>
          <w:rFonts w:ascii="Times New Roman" w:hAnsi="Times New Roman"/>
          <w:sz w:val="28"/>
          <w:szCs w:val="28"/>
          <w:lang w:val="en-US"/>
        </w:rPr>
      </w:pPr>
      <w:r w:rsidRPr="00FB71A1">
        <w:rPr>
          <w:rFonts w:ascii="Times New Roman" w:hAnsi="Times New Roman"/>
          <w:sz w:val="28"/>
          <w:szCs w:val="28"/>
          <w:lang w:val="en-US"/>
        </w:rPr>
        <w:t>Cycle number = 2500.</w:t>
      </w:r>
    </w:p>
    <w:p w:rsidR="00FB71A1" w:rsidRPr="00FB71A1" w:rsidRDefault="00FB71A1" w:rsidP="00FB71A1">
      <w:pPr>
        <w:pStyle w:val="ListParagraph"/>
        <w:jc w:val="both"/>
        <w:rPr>
          <w:rFonts w:ascii="Times New Roman" w:hAnsi="Times New Roman"/>
          <w:sz w:val="28"/>
          <w:szCs w:val="28"/>
          <w:lang w:val="en-US"/>
        </w:rPr>
      </w:pPr>
    </w:p>
    <w:p w:rsidR="00FB71A1" w:rsidRPr="00FB71A1" w:rsidRDefault="00FB71A1" w:rsidP="00FB71A1">
      <w:pPr>
        <w:pStyle w:val="ListParagraph"/>
        <w:numPr>
          <w:ilvl w:val="0"/>
          <w:numId w:val="12"/>
        </w:numPr>
        <w:spacing w:before="100" w:beforeAutospacing="1" w:after="100" w:afterAutospacing="1" w:line="240" w:lineRule="auto"/>
        <w:contextualSpacing/>
        <w:jc w:val="both"/>
        <w:rPr>
          <w:rFonts w:ascii="Times New Roman" w:hAnsi="Times New Roman"/>
          <w:sz w:val="28"/>
          <w:szCs w:val="28"/>
          <w:lang w:val="en-US"/>
        </w:rPr>
      </w:pPr>
      <w:r w:rsidRPr="00FB71A1">
        <w:rPr>
          <w:rFonts w:ascii="Times New Roman" w:hAnsi="Times New Roman"/>
          <w:sz w:val="28"/>
          <w:szCs w:val="28"/>
          <w:lang w:val="en-US"/>
        </w:rPr>
        <w:t>For each pre-fatigue condition there are five different creep testing conditions:</w:t>
      </w:r>
    </w:p>
    <w:p w:rsidR="00FB71A1" w:rsidRPr="00FB71A1" w:rsidRDefault="00FB71A1" w:rsidP="00FB71A1">
      <w:pPr>
        <w:pStyle w:val="ListParagraph"/>
        <w:numPr>
          <w:ilvl w:val="1"/>
          <w:numId w:val="12"/>
        </w:numPr>
        <w:spacing w:before="100" w:beforeAutospacing="1" w:after="100" w:afterAutospacing="1" w:line="240" w:lineRule="auto"/>
        <w:contextualSpacing/>
        <w:jc w:val="both"/>
        <w:rPr>
          <w:rFonts w:ascii="Times New Roman" w:hAnsi="Times New Roman"/>
          <w:sz w:val="28"/>
          <w:szCs w:val="28"/>
          <w:lang w:val="en-US"/>
        </w:rPr>
      </w:pPr>
      <w:r w:rsidRPr="00FB71A1">
        <w:rPr>
          <w:rFonts w:ascii="Times New Roman" w:hAnsi="Times New Roman"/>
          <w:sz w:val="28"/>
          <w:szCs w:val="28"/>
          <w:lang w:val="en-US"/>
        </w:rPr>
        <w:t xml:space="preserve">On the 5 specimens pre-fatigued according to condition </w:t>
      </w:r>
      <w:proofErr w:type="spellStart"/>
      <w:r w:rsidRPr="00FB71A1">
        <w:rPr>
          <w:rFonts w:ascii="Times New Roman" w:hAnsi="Times New Roman"/>
          <w:sz w:val="28"/>
          <w:szCs w:val="28"/>
          <w:lang w:val="en-US"/>
        </w:rPr>
        <w:t>Nr</w:t>
      </w:r>
      <w:proofErr w:type="spellEnd"/>
      <w:r w:rsidRPr="00FB71A1">
        <w:rPr>
          <w:rFonts w:ascii="Times New Roman" w:hAnsi="Times New Roman"/>
          <w:sz w:val="28"/>
          <w:szCs w:val="28"/>
          <w:lang w:val="en-US"/>
        </w:rPr>
        <w:t xml:space="preserve"> 1, creep tests at 550°C have to be performed with the following initial loads:</w:t>
      </w:r>
    </w:p>
    <w:p w:rsidR="00FB71A1" w:rsidRPr="00FB71A1" w:rsidRDefault="00FB71A1" w:rsidP="00FB71A1">
      <w:pPr>
        <w:pStyle w:val="ListParagraph"/>
        <w:numPr>
          <w:ilvl w:val="2"/>
          <w:numId w:val="12"/>
        </w:numPr>
        <w:spacing w:before="100" w:beforeAutospacing="1" w:after="100" w:afterAutospacing="1" w:line="240" w:lineRule="auto"/>
        <w:contextualSpacing/>
        <w:jc w:val="both"/>
        <w:rPr>
          <w:rFonts w:ascii="Times New Roman" w:hAnsi="Times New Roman"/>
          <w:sz w:val="28"/>
          <w:szCs w:val="28"/>
          <w:lang w:val="en-US"/>
        </w:rPr>
      </w:pPr>
      <w:r w:rsidRPr="00FB71A1">
        <w:rPr>
          <w:rFonts w:ascii="Times New Roman" w:hAnsi="Times New Roman"/>
          <w:sz w:val="28"/>
          <w:szCs w:val="28"/>
          <w:lang w:val="en-US"/>
        </w:rPr>
        <w:t>240 MPa;</w:t>
      </w:r>
    </w:p>
    <w:p w:rsidR="00FB71A1" w:rsidRPr="00FB71A1" w:rsidRDefault="00FB71A1" w:rsidP="00FB71A1">
      <w:pPr>
        <w:pStyle w:val="ListParagraph"/>
        <w:numPr>
          <w:ilvl w:val="2"/>
          <w:numId w:val="12"/>
        </w:numPr>
        <w:spacing w:before="100" w:beforeAutospacing="1" w:after="100" w:afterAutospacing="1" w:line="240" w:lineRule="auto"/>
        <w:contextualSpacing/>
        <w:jc w:val="both"/>
        <w:rPr>
          <w:rFonts w:ascii="Times New Roman" w:hAnsi="Times New Roman"/>
          <w:sz w:val="28"/>
          <w:szCs w:val="28"/>
          <w:lang w:val="en-US"/>
        </w:rPr>
      </w:pPr>
      <w:r w:rsidRPr="00FB71A1">
        <w:rPr>
          <w:rFonts w:ascii="Times New Roman" w:hAnsi="Times New Roman"/>
          <w:sz w:val="28"/>
          <w:szCs w:val="28"/>
          <w:lang w:val="en-US"/>
        </w:rPr>
        <w:t>220 MPa;</w:t>
      </w:r>
    </w:p>
    <w:p w:rsidR="00FB71A1" w:rsidRPr="00FB71A1" w:rsidRDefault="00FB71A1" w:rsidP="00FB71A1">
      <w:pPr>
        <w:pStyle w:val="ListParagraph"/>
        <w:numPr>
          <w:ilvl w:val="2"/>
          <w:numId w:val="12"/>
        </w:numPr>
        <w:spacing w:before="100" w:beforeAutospacing="1" w:after="100" w:afterAutospacing="1" w:line="240" w:lineRule="auto"/>
        <w:contextualSpacing/>
        <w:jc w:val="both"/>
        <w:rPr>
          <w:rFonts w:ascii="Times New Roman" w:hAnsi="Times New Roman"/>
          <w:sz w:val="28"/>
          <w:szCs w:val="28"/>
          <w:lang w:val="en-US"/>
        </w:rPr>
      </w:pPr>
      <w:r w:rsidRPr="00FB71A1">
        <w:rPr>
          <w:rFonts w:ascii="Times New Roman" w:hAnsi="Times New Roman"/>
          <w:sz w:val="28"/>
          <w:szCs w:val="28"/>
          <w:lang w:val="en-US"/>
        </w:rPr>
        <w:t>200 MPa;</w:t>
      </w:r>
    </w:p>
    <w:p w:rsidR="00FB71A1" w:rsidRPr="00FB71A1" w:rsidRDefault="00FB71A1" w:rsidP="00FB71A1">
      <w:pPr>
        <w:pStyle w:val="ListParagraph"/>
        <w:numPr>
          <w:ilvl w:val="2"/>
          <w:numId w:val="12"/>
        </w:numPr>
        <w:spacing w:before="100" w:beforeAutospacing="1" w:after="100" w:afterAutospacing="1" w:line="240" w:lineRule="auto"/>
        <w:contextualSpacing/>
        <w:jc w:val="both"/>
        <w:rPr>
          <w:rFonts w:ascii="Times New Roman" w:hAnsi="Times New Roman"/>
          <w:sz w:val="28"/>
          <w:szCs w:val="28"/>
          <w:lang w:val="en-US"/>
        </w:rPr>
      </w:pPr>
      <w:r w:rsidRPr="00FB71A1">
        <w:rPr>
          <w:rFonts w:ascii="Times New Roman" w:hAnsi="Times New Roman"/>
          <w:sz w:val="28"/>
          <w:szCs w:val="28"/>
          <w:lang w:val="en-US"/>
        </w:rPr>
        <w:t>180 MPa;</w:t>
      </w:r>
    </w:p>
    <w:p w:rsidR="00FB71A1" w:rsidRPr="00FB71A1" w:rsidRDefault="00FB71A1" w:rsidP="00FB71A1">
      <w:pPr>
        <w:pStyle w:val="ListParagraph"/>
        <w:numPr>
          <w:ilvl w:val="2"/>
          <w:numId w:val="12"/>
        </w:numPr>
        <w:spacing w:before="100" w:beforeAutospacing="1" w:after="100" w:afterAutospacing="1" w:line="240" w:lineRule="auto"/>
        <w:contextualSpacing/>
        <w:jc w:val="both"/>
        <w:rPr>
          <w:rFonts w:ascii="Times New Roman" w:hAnsi="Times New Roman"/>
          <w:sz w:val="28"/>
          <w:szCs w:val="28"/>
          <w:lang w:val="en-US"/>
        </w:rPr>
      </w:pPr>
      <w:r w:rsidRPr="00FB71A1">
        <w:rPr>
          <w:rFonts w:ascii="Times New Roman" w:hAnsi="Times New Roman"/>
          <w:sz w:val="28"/>
          <w:szCs w:val="28"/>
          <w:lang w:val="en-US"/>
        </w:rPr>
        <w:t>160 MPa.</w:t>
      </w:r>
    </w:p>
    <w:p w:rsidR="00FB71A1" w:rsidRPr="00FB71A1" w:rsidRDefault="00FB71A1" w:rsidP="00FB71A1">
      <w:pPr>
        <w:pStyle w:val="ListParagraph"/>
        <w:ind w:left="2160"/>
        <w:jc w:val="both"/>
        <w:rPr>
          <w:rFonts w:ascii="Times New Roman" w:hAnsi="Times New Roman"/>
          <w:sz w:val="28"/>
          <w:szCs w:val="28"/>
          <w:lang w:val="en-US"/>
        </w:rPr>
      </w:pPr>
    </w:p>
    <w:p w:rsidR="00FB71A1" w:rsidRPr="00FB71A1" w:rsidRDefault="00FB71A1" w:rsidP="00FB71A1">
      <w:pPr>
        <w:pStyle w:val="ListParagraph"/>
        <w:numPr>
          <w:ilvl w:val="1"/>
          <w:numId w:val="12"/>
        </w:numPr>
        <w:spacing w:before="100" w:beforeAutospacing="1" w:after="100" w:afterAutospacing="1" w:line="240" w:lineRule="auto"/>
        <w:contextualSpacing/>
        <w:jc w:val="both"/>
        <w:rPr>
          <w:rFonts w:ascii="Times New Roman" w:hAnsi="Times New Roman"/>
          <w:sz w:val="28"/>
          <w:szCs w:val="28"/>
          <w:lang w:val="en-US"/>
        </w:rPr>
      </w:pPr>
      <w:r w:rsidRPr="00FB71A1">
        <w:rPr>
          <w:rFonts w:ascii="Times New Roman" w:hAnsi="Times New Roman"/>
          <w:sz w:val="28"/>
          <w:szCs w:val="28"/>
          <w:lang w:val="en-US"/>
        </w:rPr>
        <w:t xml:space="preserve">On the 5 specimens pre-fatigued according to condition </w:t>
      </w:r>
      <w:proofErr w:type="spellStart"/>
      <w:r w:rsidRPr="00FB71A1">
        <w:rPr>
          <w:rFonts w:ascii="Times New Roman" w:hAnsi="Times New Roman"/>
          <w:sz w:val="28"/>
          <w:szCs w:val="28"/>
          <w:lang w:val="en-US"/>
        </w:rPr>
        <w:t>Nr</w:t>
      </w:r>
      <w:proofErr w:type="spellEnd"/>
      <w:r w:rsidRPr="00FB71A1">
        <w:rPr>
          <w:rFonts w:ascii="Times New Roman" w:hAnsi="Times New Roman"/>
          <w:sz w:val="28"/>
          <w:szCs w:val="28"/>
          <w:lang w:val="en-US"/>
        </w:rPr>
        <w:t xml:space="preserve"> 2, creep tests at 550°C have to be performed with the following initial loads:</w:t>
      </w:r>
    </w:p>
    <w:p w:rsidR="00FB71A1" w:rsidRPr="00FB71A1" w:rsidRDefault="00FB71A1" w:rsidP="00FB71A1">
      <w:pPr>
        <w:pStyle w:val="ListParagraph"/>
        <w:numPr>
          <w:ilvl w:val="2"/>
          <w:numId w:val="12"/>
        </w:numPr>
        <w:spacing w:before="100" w:beforeAutospacing="1" w:after="100" w:afterAutospacing="1" w:line="240" w:lineRule="auto"/>
        <w:contextualSpacing/>
        <w:jc w:val="both"/>
        <w:rPr>
          <w:rFonts w:ascii="Times New Roman" w:hAnsi="Times New Roman"/>
          <w:sz w:val="28"/>
          <w:szCs w:val="28"/>
          <w:lang w:val="en-US"/>
        </w:rPr>
      </w:pPr>
      <w:r w:rsidRPr="00FB71A1">
        <w:rPr>
          <w:rFonts w:ascii="Times New Roman" w:hAnsi="Times New Roman"/>
          <w:sz w:val="28"/>
          <w:szCs w:val="28"/>
          <w:lang w:val="en-US"/>
        </w:rPr>
        <w:t>240 MPa;</w:t>
      </w:r>
    </w:p>
    <w:p w:rsidR="00FB71A1" w:rsidRPr="00FB71A1" w:rsidRDefault="00FB71A1" w:rsidP="00FB71A1">
      <w:pPr>
        <w:pStyle w:val="ListParagraph"/>
        <w:numPr>
          <w:ilvl w:val="2"/>
          <w:numId w:val="12"/>
        </w:numPr>
        <w:spacing w:before="100" w:beforeAutospacing="1" w:after="100" w:afterAutospacing="1" w:line="240" w:lineRule="auto"/>
        <w:contextualSpacing/>
        <w:jc w:val="both"/>
        <w:rPr>
          <w:rFonts w:ascii="Times New Roman" w:hAnsi="Times New Roman"/>
          <w:sz w:val="28"/>
          <w:szCs w:val="28"/>
          <w:lang w:val="en-US"/>
        </w:rPr>
      </w:pPr>
      <w:r w:rsidRPr="00FB71A1">
        <w:rPr>
          <w:rFonts w:ascii="Times New Roman" w:hAnsi="Times New Roman"/>
          <w:sz w:val="28"/>
          <w:szCs w:val="28"/>
          <w:lang w:val="en-US"/>
        </w:rPr>
        <w:t>220 MPa;</w:t>
      </w:r>
    </w:p>
    <w:p w:rsidR="00FB71A1" w:rsidRPr="00FB71A1" w:rsidRDefault="00FB71A1" w:rsidP="00FB71A1">
      <w:pPr>
        <w:pStyle w:val="ListParagraph"/>
        <w:numPr>
          <w:ilvl w:val="2"/>
          <w:numId w:val="12"/>
        </w:numPr>
        <w:spacing w:before="100" w:beforeAutospacing="1" w:after="100" w:afterAutospacing="1" w:line="240" w:lineRule="auto"/>
        <w:contextualSpacing/>
        <w:jc w:val="both"/>
        <w:rPr>
          <w:rFonts w:ascii="Times New Roman" w:hAnsi="Times New Roman"/>
          <w:sz w:val="28"/>
          <w:szCs w:val="28"/>
          <w:lang w:val="en-US"/>
        </w:rPr>
      </w:pPr>
      <w:r w:rsidRPr="00FB71A1">
        <w:rPr>
          <w:rFonts w:ascii="Times New Roman" w:hAnsi="Times New Roman"/>
          <w:sz w:val="28"/>
          <w:szCs w:val="28"/>
          <w:lang w:val="en-US"/>
        </w:rPr>
        <w:t>200 MPa;</w:t>
      </w:r>
    </w:p>
    <w:p w:rsidR="00FB71A1" w:rsidRPr="00FB71A1" w:rsidRDefault="00FB71A1" w:rsidP="00FB71A1">
      <w:pPr>
        <w:pStyle w:val="ListParagraph"/>
        <w:numPr>
          <w:ilvl w:val="2"/>
          <w:numId w:val="12"/>
        </w:numPr>
        <w:spacing w:before="100" w:beforeAutospacing="1" w:after="100" w:afterAutospacing="1" w:line="240" w:lineRule="auto"/>
        <w:contextualSpacing/>
        <w:jc w:val="both"/>
        <w:rPr>
          <w:rFonts w:ascii="Times New Roman" w:hAnsi="Times New Roman"/>
          <w:sz w:val="28"/>
          <w:szCs w:val="28"/>
          <w:lang w:val="en-US"/>
        </w:rPr>
      </w:pPr>
      <w:r w:rsidRPr="00FB71A1">
        <w:rPr>
          <w:rFonts w:ascii="Times New Roman" w:hAnsi="Times New Roman"/>
          <w:sz w:val="28"/>
          <w:szCs w:val="28"/>
          <w:lang w:val="en-US"/>
        </w:rPr>
        <w:t>180 MPa;</w:t>
      </w:r>
    </w:p>
    <w:p w:rsidR="00FB71A1" w:rsidRPr="00FB71A1" w:rsidRDefault="00FB71A1" w:rsidP="00FB71A1">
      <w:pPr>
        <w:pStyle w:val="ListParagraph"/>
        <w:numPr>
          <w:ilvl w:val="2"/>
          <w:numId w:val="12"/>
        </w:numPr>
        <w:spacing w:before="100" w:beforeAutospacing="1" w:after="100" w:afterAutospacing="1" w:line="240" w:lineRule="auto"/>
        <w:contextualSpacing/>
        <w:jc w:val="both"/>
        <w:rPr>
          <w:rFonts w:ascii="Times New Roman" w:hAnsi="Times New Roman"/>
          <w:sz w:val="28"/>
          <w:szCs w:val="28"/>
          <w:lang w:val="en-US"/>
        </w:rPr>
      </w:pPr>
      <w:r w:rsidRPr="00FB71A1">
        <w:rPr>
          <w:rFonts w:ascii="Times New Roman" w:hAnsi="Times New Roman"/>
          <w:sz w:val="28"/>
          <w:szCs w:val="28"/>
          <w:lang w:val="en-US"/>
        </w:rPr>
        <w:t>160 MPa.</w:t>
      </w:r>
    </w:p>
    <w:p w:rsidR="00FB71A1" w:rsidRDefault="00FB71A1" w:rsidP="00FB71A1">
      <w:pPr>
        <w:jc w:val="both"/>
        <w:rPr>
          <w:rFonts w:ascii="Times New Roman" w:hAnsi="Times New Roman" w:cs="Times New Roman"/>
          <w:sz w:val="28"/>
          <w:szCs w:val="28"/>
          <w:lang w:val="en-US"/>
        </w:rPr>
      </w:pPr>
      <w:r w:rsidRPr="00FB71A1">
        <w:rPr>
          <w:rFonts w:ascii="Times New Roman" w:hAnsi="Times New Roman" w:cs="Times New Roman"/>
          <w:sz w:val="28"/>
          <w:szCs w:val="28"/>
          <w:lang w:val="en-US"/>
        </w:rPr>
        <w:lastRenderedPageBreak/>
        <w:t xml:space="preserve">The material was received in May 2016 in the form of a piece of rolling slab, heat treated in KIT. The 10 LCF specimens (gauge diameter = 6 mm; gauge length = 18 mm) were machined by a local firm (R4T </w:t>
      </w:r>
      <w:proofErr w:type="spellStart"/>
      <w:r w:rsidRPr="00FB71A1">
        <w:rPr>
          <w:rFonts w:ascii="Times New Roman" w:hAnsi="Times New Roman" w:cs="Times New Roman"/>
          <w:i/>
          <w:sz w:val="28"/>
          <w:szCs w:val="28"/>
          <w:lang w:val="en-US"/>
        </w:rPr>
        <w:t>SpA</w:t>
      </w:r>
      <w:proofErr w:type="spellEnd"/>
      <w:r w:rsidRPr="00FB71A1">
        <w:rPr>
          <w:rFonts w:ascii="Times New Roman" w:hAnsi="Times New Roman" w:cs="Times New Roman"/>
          <w:sz w:val="28"/>
          <w:szCs w:val="28"/>
          <w:lang w:val="en-US"/>
        </w:rPr>
        <w:t xml:space="preserve">) according to the LCF drawing complying the ASTM E606. After LCF tests the pre-fatigued specimens were sent to the </w:t>
      </w:r>
      <w:r w:rsidR="00A708E9">
        <w:rPr>
          <w:rFonts w:ascii="Times New Roman" w:hAnsi="Times New Roman" w:cs="Times New Roman"/>
          <w:sz w:val="28"/>
          <w:szCs w:val="28"/>
          <w:lang w:val="en-US"/>
        </w:rPr>
        <w:t xml:space="preserve">same </w:t>
      </w:r>
      <w:r w:rsidRPr="00FB71A1">
        <w:rPr>
          <w:rFonts w:ascii="Times New Roman" w:hAnsi="Times New Roman" w:cs="Times New Roman"/>
          <w:sz w:val="28"/>
          <w:szCs w:val="28"/>
          <w:lang w:val="en-US"/>
        </w:rPr>
        <w:t>local firm to machine off the creep specimens. The geometry of the creep specimen was modified to meet the geometry of the pre-fatigued specimen, so the creep specimen gauge was actually machined off from the gauge of pre-fatigued EUROFER97/2. The resulting creep specimen gauge dimensions were diameter = 3.60 mm</w:t>
      </w:r>
      <w:r w:rsidR="003950C0">
        <w:rPr>
          <w:rFonts w:ascii="Times New Roman" w:hAnsi="Times New Roman" w:cs="Times New Roman"/>
          <w:sz w:val="28"/>
          <w:szCs w:val="28"/>
          <w:lang w:val="en-US"/>
        </w:rPr>
        <w:t xml:space="preserve"> and</w:t>
      </w:r>
      <w:r w:rsidRPr="00FB71A1">
        <w:rPr>
          <w:rFonts w:ascii="Times New Roman" w:hAnsi="Times New Roman" w:cs="Times New Roman"/>
          <w:sz w:val="28"/>
          <w:szCs w:val="28"/>
          <w:lang w:val="en-US"/>
        </w:rPr>
        <w:t xml:space="preserve"> gauge length = 18.00 mm</w:t>
      </w:r>
      <w:r w:rsidR="00A708E9">
        <w:rPr>
          <w:rFonts w:ascii="Times New Roman" w:hAnsi="Times New Roman" w:cs="Times New Roman"/>
          <w:sz w:val="28"/>
          <w:szCs w:val="28"/>
          <w:lang w:val="en-US"/>
        </w:rPr>
        <w:t xml:space="preserve">, </w:t>
      </w:r>
      <w:r w:rsidRPr="00FB71A1">
        <w:rPr>
          <w:rFonts w:ascii="Times New Roman" w:hAnsi="Times New Roman" w:cs="Times New Roman"/>
          <w:sz w:val="28"/>
          <w:szCs w:val="28"/>
          <w:lang w:val="en-US"/>
        </w:rPr>
        <w:t xml:space="preserve">to comply </w:t>
      </w:r>
      <w:r w:rsidR="003950C0">
        <w:rPr>
          <w:rFonts w:ascii="Times New Roman" w:hAnsi="Times New Roman" w:cs="Times New Roman"/>
          <w:sz w:val="28"/>
          <w:szCs w:val="28"/>
          <w:lang w:val="en-US"/>
        </w:rPr>
        <w:t xml:space="preserve">to </w:t>
      </w:r>
      <w:r w:rsidRPr="00FB71A1">
        <w:rPr>
          <w:rFonts w:ascii="Times New Roman" w:hAnsi="Times New Roman" w:cs="Times New Roman"/>
          <w:sz w:val="28"/>
          <w:szCs w:val="28"/>
          <w:lang w:val="en-US"/>
        </w:rPr>
        <w:t>the ASTM E8/E8M-11. In Fig. 1</w:t>
      </w:r>
      <w:r>
        <w:rPr>
          <w:rFonts w:ascii="Times New Roman" w:hAnsi="Times New Roman" w:cs="Times New Roman"/>
          <w:sz w:val="28"/>
          <w:szCs w:val="28"/>
          <w:lang w:val="en-US"/>
        </w:rPr>
        <w:t xml:space="preserve"> a</w:t>
      </w:r>
      <w:r w:rsidRPr="00FB71A1">
        <w:rPr>
          <w:rFonts w:ascii="Times New Roman" w:hAnsi="Times New Roman" w:cs="Times New Roman"/>
          <w:sz w:val="28"/>
          <w:szCs w:val="28"/>
          <w:lang w:val="en-US"/>
        </w:rPr>
        <w:t xml:space="preserve"> picture of a LCF specimen and a modified creep specimen is </w:t>
      </w:r>
      <w:r w:rsidR="00A708E9">
        <w:rPr>
          <w:rFonts w:ascii="Times New Roman" w:hAnsi="Times New Roman" w:cs="Times New Roman"/>
          <w:sz w:val="28"/>
          <w:szCs w:val="28"/>
          <w:lang w:val="en-US"/>
        </w:rPr>
        <w:t>reported</w:t>
      </w:r>
      <w:r w:rsidRPr="00FB71A1">
        <w:rPr>
          <w:rFonts w:ascii="Times New Roman" w:hAnsi="Times New Roman" w:cs="Times New Roman"/>
          <w:sz w:val="28"/>
          <w:szCs w:val="28"/>
          <w:lang w:val="en-US"/>
        </w:rPr>
        <w:t xml:space="preserve">.  </w:t>
      </w:r>
    </w:p>
    <w:p w:rsidR="00FB71A1" w:rsidRDefault="00FB71A1" w:rsidP="00FB71A1">
      <w:pPr>
        <w:jc w:val="both"/>
        <w:rPr>
          <w:rFonts w:ascii="Times New Roman" w:hAnsi="Times New Roman" w:cs="Times New Roman"/>
          <w:sz w:val="28"/>
          <w:szCs w:val="28"/>
          <w:lang w:val="en-US"/>
        </w:rPr>
      </w:pPr>
    </w:p>
    <w:p w:rsidR="00FB71A1" w:rsidRDefault="0089511B" w:rsidP="00FB71A1">
      <w:pPr>
        <w:jc w:val="both"/>
        <w:rPr>
          <w:rFonts w:ascii="Times New Roman" w:hAnsi="Times New Roman" w:cs="Times New Roman"/>
          <w:sz w:val="28"/>
          <w:szCs w:val="28"/>
          <w:lang w:val="en-US"/>
        </w:rPr>
      </w:pPr>
      <w:r>
        <w:rPr>
          <w:rFonts w:ascii="Times New Roman" w:hAnsi="Times New Roman"/>
          <w:noProof/>
          <w:sz w:val="24"/>
          <w:szCs w:val="24"/>
          <w:lang w:val="it-IT" w:eastAsia="it-IT"/>
        </w:rPr>
        <w:drawing>
          <wp:anchor distT="0" distB="0" distL="114300" distR="114300" simplePos="0" relativeHeight="251657728" behindDoc="0" locked="0" layoutInCell="1" allowOverlap="1">
            <wp:simplePos x="0" y="0"/>
            <wp:positionH relativeFrom="column">
              <wp:posOffset>879475</wp:posOffset>
            </wp:positionH>
            <wp:positionV relativeFrom="paragraph">
              <wp:posOffset>-131445</wp:posOffset>
            </wp:positionV>
            <wp:extent cx="4182745" cy="2415540"/>
            <wp:effectExtent l="0" t="0" r="8255" b="3810"/>
            <wp:wrapNone/>
            <wp:docPr id="4" name="Picture 5" descr="C:\Users\Giuliano\Desktop\Prove EDDI creep su PreFatigued Specimens\samples Fatigue + creep.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iuliano\Desktop\Prove EDDI creep su PreFatigued Specimens\samples Fatigue + creep.t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2745" cy="2415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71A1" w:rsidRDefault="00FB71A1" w:rsidP="00FB71A1">
      <w:pPr>
        <w:jc w:val="both"/>
        <w:rPr>
          <w:rFonts w:ascii="Times New Roman" w:hAnsi="Times New Roman" w:cs="Times New Roman"/>
          <w:sz w:val="28"/>
          <w:szCs w:val="28"/>
          <w:lang w:val="en-US"/>
        </w:rPr>
      </w:pPr>
    </w:p>
    <w:p w:rsidR="00FB71A1" w:rsidRDefault="00FB71A1" w:rsidP="00FB71A1">
      <w:pPr>
        <w:jc w:val="both"/>
        <w:rPr>
          <w:rFonts w:ascii="Times New Roman" w:hAnsi="Times New Roman" w:cs="Times New Roman"/>
          <w:sz w:val="28"/>
          <w:szCs w:val="28"/>
          <w:lang w:val="en-US"/>
        </w:rPr>
      </w:pPr>
    </w:p>
    <w:p w:rsidR="00FB71A1" w:rsidRDefault="00FB71A1" w:rsidP="00FB71A1">
      <w:pPr>
        <w:jc w:val="both"/>
        <w:rPr>
          <w:rFonts w:ascii="Times New Roman" w:hAnsi="Times New Roman" w:cs="Times New Roman"/>
          <w:sz w:val="28"/>
          <w:szCs w:val="28"/>
          <w:lang w:val="en-US"/>
        </w:rPr>
      </w:pPr>
    </w:p>
    <w:p w:rsidR="00FB71A1" w:rsidRDefault="00FB71A1" w:rsidP="00FB71A1">
      <w:pPr>
        <w:jc w:val="both"/>
        <w:rPr>
          <w:rFonts w:ascii="Times New Roman" w:hAnsi="Times New Roman" w:cs="Times New Roman"/>
          <w:sz w:val="28"/>
          <w:szCs w:val="28"/>
          <w:lang w:val="en-US"/>
        </w:rPr>
      </w:pPr>
    </w:p>
    <w:p w:rsidR="00FB71A1" w:rsidRDefault="00FB71A1" w:rsidP="00FB71A1">
      <w:pPr>
        <w:jc w:val="both"/>
        <w:rPr>
          <w:rFonts w:ascii="Times New Roman" w:hAnsi="Times New Roman" w:cs="Times New Roman"/>
          <w:sz w:val="28"/>
          <w:szCs w:val="28"/>
          <w:lang w:val="en-US"/>
        </w:rPr>
      </w:pPr>
    </w:p>
    <w:p w:rsidR="00FB71A1" w:rsidRPr="00FB71A1" w:rsidRDefault="00FB71A1" w:rsidP="00FB71A1">
      <w:pPr>
        <w:jc w:val="both"/>
        <w:rPr>
          <w:rFonts w:ascii="Times New Roman" w:hAnsi="Times New Roman" w:cs="Times New Roman"/>
          <w:sz w:val="28"/>
          <w:szCs w:val="28"/>
          <w:lang w:val="en-US"/>
        </w:rPr>
      </w:pPr>
      <w:r w:rsidRPr="00FB71A1">
        <w:rPr>
          <w:rFonts w:ascii="Times New Roman" w:hAnsi="Times New Roman" w:cs="Times New Roman"/>
          <w:sz w:val="28"/>
          <w:szCs w:val="28"/>
          <w:lang w:val="en-US"/>
        </w:rPr>
        <w:t xml:space="preserve"> </w:t>
      </w:r>
    </w:p>
    <w:p w:rsidR="00FB71A1" w:rsidRPr="00FB71A1" w:rsidRDefault="00FB71A1" w:rsidP="00FB71A1">
      <w:pPr>
        <w:ind w:left="567" w:right="600"/>
        <w:jc w:val="both"/>
        <w:rPr>
          <w:rFonts w:ascii="Times New Roman" w:hAnsi="Times New Roman" w:cs="Times New Roman"/>
          <w:i/>
          <w:sz w:val="24"/>
          <w:szCs w:val="24"/>
          <w:lang w:val="en-US"/>
        </w:rPr>
      </w:pPr>
      <w:r w:rsidRPr="00FB71A1">
        <w:rPr>
          <w:rFonts w:ascii="Times New Roman" w:hAnsi="Times New Roman" w:cs="Times New Roman"/>
          <w:i/>
          <w:sz w:val="24"/>
          <w:szCs w:val="24"/>
          <w:lang w:val="en-US"/>
        </w:rPr>
        <w:t xml:space="preserve">Fig. 1: LCF specimen (below) complying </w:t>
      </w:r>
      <w:r w:rsidR="003950C0">
        <w:rPr>
          <w:rFonts w:ascii="Times New Roman" w:hAnsi="Times New Roman" w:cs="Times New Roman"/>
          <w:i/>
          <w:sz w:val="24"/>
          <w:szCs w:val="24"/>
          <w:lang w:val="en-US"/>
        </w:rPr>
        <w:t xml:space="preserve">to </w:t>
      </w:r>
      <w:r w:rsidRPr="00FB71A1">
        <w:rPr>
          <w:rFonts w:ascii="Times New Roman" w:hAnsi="Times New Roman" w:cs="Times New Roman"/>
          <w:i/>
          <w:sz w:val="24"/>
          <w:szCs w:val="24"/>
          <w:lang w:val="en-US"/>
        </w:rPr>
        <w:t>ASTM E606 and creep specimen (above) complying ASTM E8/E8M-11.</w:t>
      </w:r>
    </w:p>
    <w:p w:rsidR="00FB71A1" w:rsidRPr="00FB71A1" w:rsidRDefault="00FB71A1" w:rsidP="00FB71A1">
      <w:pPr>
        <w:jc w:val="both"/>
        <w:rPr>
          <w:rFonts w:ascii="Times New Roman" w:hAnsi="Times New Roman" w:cs="Times New Roman"/>
          <w:sz w:val="28"/>
          <w:szCs w:val="28"/>
          <w:lang w:val="en-US"/>
        </w:rPr>
      </w:pPr>
    </w:p>
    <w:p w:rsidR="00FB71A1" w:rsidRPr="00FB71A1" w:rsidRDefault="00FB71A1" w:rsidP="00FB71A1">
      <w:pPr>
        <w:jc w:val="both"/>
        <w:rPr>
          <w:rFonts w:ascii="Times New Roman" w:hAnsi="Times New Roman" w:cs="Times New Roman"/>
          <w:sz w:val="28"/>
          <w:szCs w:val="28"/>
          <w:lang w:val="en-US"/>
        </w:rPr>
      </w:pPr>
      <w:r w:rsidRPr="00FB71A1">
        <w:rPr>
          <w:rFonts w:ascii="Times New Roman" w:hAnsi="Times New Roman" w:cs="Times New Roman"/>
          <w:sz w:val="28"/>
          <w:szCs w:val="28"/>
          <w:lang w:val="en-US"/>
        </w:rPr>
        <w:t>The 10 LCF tests with pre-fatigue conditi</w:t>
      </w:r>
      <w:r>
        <w:rPr>
          <w:rFonts w:ascii="Times New Roman" w:hAnsi="Times New Roman" w:cs="Times New Roman"/>
          <w:sz w:val="28"/>
          <w:szCs w:val="28"/>
          <w:lang w:val="en-US"/>
        </w:rPr>
        <w:t>ons No.</w:t>
      </w:r>
      <w:r w:rsidRPr="00FB71A1">
        <w:rPr>
          <w:rFonts w:ascii="Times New Roman" w:hAnsi="Times New Roman" w:cs="Times New Roman"/>
          <w:sz w:val="28"/>
          <w:szCs w:val="28"/>
          <w:lang w:val="en-US"/>
        </w:rPr>
        <w:t xml:space="preserve"> 1 and 2 were performed on the universal testing machine MTS 312.21 with induction heating system. </w:t>
      </w:r>
    </w:p>
    <w:p w:rsidR="00FB71A1" w:rsidRDefault="00FB71A1" w:rsidP="00FB71A1">
      <w:pPr>
        <w:jc w:val="both"/>
        <w:rPr>
          <w:rFonts w:ascii="Times New Roman" w:hAnsi="Times New Roman" w:cs="Times New Roman"/>
          <w:sz w:val="28"/>
          <w:szCs w:val="28"/>
          <w:lang w:val="en-US"/>
        </w:rPr>
      </w:pPr>
      <w:r w:rsidRPr="00FB71A1">
        <w:rPr>
          <w:rFonts w:ascii="Times New Roman" w:hAnsi="Times New Roman" w:cs="Times New Roman"/>
          <w:sz w:val="28"/>
          <w:szCs w:val="28"/>
          <w:lang w:val="en-US"/>
        </w:rPr>
        <w:t>Two creep testing rigs are working on the creep campaign: a conventional creep testing rig with three-zone furnace (in-house code = M); and a universal mechanical testing rig DMG with three-zone furnace (in-house code = I).</w:t>
      </w:r>
    </w:p>
    <w:p w:rsidR="00FB71A1" w:rsidRPr="00FB71A1" w:rsidRDefault="00FB71A1" w:rsidP="00FB71A1">
      <w:pPr>
        <w:jc w:val="both"/>
        <w:rPr>
          <w:rFonts w:ascii="Times New Roman" w:hAnsi="Times New Roman" w:cs="Times New Roman"/>
          <w:sz w:val="28"/>
          <w:szCs w:val="28"/>
          <w:lang w:val="en-US"/>
        </w:rPr>
      </w:pPr>
      <w:r>
        <w:rPr>
          <w:rFonts w:ascii="Times New Roman" w:hAnsi="Times New Roman" w:cs="Times New Roman"/>
          <w:sz w:val="28"/>
          <w:szCs w:val="28"/>
          <w:lang w:val="en-US"/>
        </w:rPr>
        <w:t>At the time of the preparation of this draft, t</w:t>
      </w:r>
      <w:r w:rsidRPr="00FB71A1">
        <w:rPr>
          <w:rFonts w:ascii="Times New Roman" w:hAnsi="Times New Roman" w:cs="Times New Roman"/>
          <w:sz w:val="28"/>
          <w:szCs w:val="28"/>
          <w:lang w:val="en-US"/>
        </w:rPr>
        <w:t xml:space="preserve">hree creep tests are </w:t>
      </w:r>
      <w:r>
        <w:rPr>
          <w:rFonts w:ascii="Times New Roman" w:hAnsi="Times New Roman" w:cs="Times New Roman"/>
          <w:sz w:val="28"/>
          <w:szCs w:val="28"/>
          <w:lang w:val="en-US"/>
        </w:rPr>
        <w:t>completed</w:t>
      </w:r>
      <w:r w:rsidRPr="00FB71A1">
        <w:rPr>
          <w:rFonts w:ascii="Times New Roman" w:hAnsi="Times New Roman" w:cs="Times New Roman"/>
          <w:sz w:val="28"/>
          <w:szCs w:val="28"/>
          <w:lang w:val="en-US"/>
        </w:rPr>
        <w:t xml:space="preserve"> and 2 other tests are running.</w:t>
      </w:r>
      <w:r>
        <w:rPr>
          <w:rFonts w:ascii="Times New Roman" w:hAnsi="Times New Roman" w:cs="Times New Roman"/>
          <w:sz w:val="28"/>
          <w:szCs w:val="28"/>
          <w:lang w:val="en-US"/>
        </w:rPr>
        <w:t xml:space="preserve"> </w:t>
      </w:r>
      <w:r w:rsidRPr="00FB71A1">
        <w:rPr>
          <w:rFonts w:ascii="Times New Roman" w:hAnsi="Times New Roman" w:cs="Times New Roman"/>
          <w:sz w:val="28"/>
          <w:szCs w:val="28"/>
          <w:lang w:val="en-US"/>
        </w:rPr>
        <w:t xml:space="preserve">The actual progress of the testing campaign is reported in </w:t>
      </w:r>
      <w:r w:rsidR="00A708E9">
        <w:rPr>
          <w:rFonts w:ascii="Times New Roman" w:hAnsi="Times New Roman" w:cs="Times New Roman"/>
          <w:sz w:val="28"/>
          <w:szCs w:val="28"/>
          <w:lang w:val="en-US"/>
        </w:rPr>
        <w:t>Fig.</w:t>
      </w:r>
      <w:r w:rsidR="00A708E9" w:rsidRPr="00FB71A1">
        <w:rPr>
          <w:rFonts w:ascii="Times New Roman" w:hAnsi="Times New Roman" w:cs="Times New Roman"/>
          <w:sz w:val="28"/>
          <w:szCs w:val="28"/>
          <w:lang w:val="en-US"/>
        </w:rPr>
        <w:t xml:space="preserve"> </w:t>
      </w:r>
      <w:r w:rsidRPr="00FB71A1">
        <w:rPr>
          <w:rFonts w:ascii="Times New Roman" w:hAnsi="Times New Roman" w:cs="Times New Roman"/>
          <w:sz w:val="28"/>
          <w:szCs w:val="28"/>
          <w:lang w:val="en-US"/>
        </w:rPr>
        <w:t xml:space="preserve">2. </w:t>
      </w:r>
    </w:p>
    <w:p w:rsidR="00FB71A1" w:rsidRDefault="0089511B" w:rsidP="00FB71A1">
      <w:pPr>
        <w:jc w:val="both"/>
        <w:rPr>
          <w:rFonts w:ascii="Times New Roman" w:hAnsi="Times New Roman" w:cs="Times New Roman"/>
          <w:sz w:val="28"/>
          <w:szCs w:val="28"/>
          <w:lang w:val="en-US"/>
        </w:rPr>
      </w:pPr>
      <w:r>
        <w:rPr>
          <w:rFonts w:ascii="Times New Roman" w:hAnsi="Times New Roman" w:cs="Times New Roman"/>
          <w:noProof/>
          <w:sz w:val="28"/>
          <w:szCs w:val="28"/>
          <w:lang w:val="it-IT" w:eastAsia="it-IT"/>
        </w:rPr>
        <w:lastRenderedPageBreak/>
        <w:drawing>
          <wp:inline distT="0" distB="0" distL="0" distR="0">
            <wp:extent cx="5805805" cy="1785620"/>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l="8507" t="36404" r="3236" b="15163"/>
                    <a:stretch>
                      <a:fillRect/>
                    </a:stretch>
                  </pic:blipFill>
                  <pic:spPr bwMode="auto">
                    <a:xfrm>
                      <a:off x="0" y="0"/>
                      <a:ext cx="5805805" cy="1785620"/>
                    </a:xfrm>
                    <a:prstGeom prst="rect">
                      <a:avLst/>
                    </a:prstGeom>
                    <a:noFill/>
                    <a:ln>
                      <a:noFill/>
                    </a:ln>
                  </pic:spPr>
                </pic:pic>
              </a:graphicData>
            </a:graphic>
          </wp:inline>
        </w:drawing>
      </w:r>
    </w:p>
    <w:p w:rsidR="00FB71A1" w:rsidRPr="007D4A7B" w:rsidRDefault="007D4A7B" w:rsidP="007D4A7B">
      <w:pPr>
        <w:ind w:left="567" w:right="600" w:hanging="567"/>
        <w:jc w:val="both"/>
        <w:rPr>
          <w:rFonts w:ascii="Times New Roman" w:hAnsi="Times New Roman" w:cs="Times New Roman"/>
          <w:i/>
          <w:sz w:val="24"/>
          <w:szCs w:val="24"/>
          <w:lang w:val="en-US"/>
        </w:rPr>
      </w:pPr>
      <w:r w:rsidRPr="007D4A7B">
        <w:rPr>
          <w:rFonts w:ascii="Times New Roman" w:hAnsi="Times New Roman" w:cs="Times New Roman"/>
          <w:i/>
          <w:sz w:val="24"/>
          <w:szCs w:val="24"/>
          <w:lang w:val="en-US"/>
        </w:rPr>
        <w:t>Fig.</w:t>
      </w:r>
      <w:r w:rsidR="00FB71A1" w:rsidRPr="007D4A7B">
        <w:rPr>
          <w:rFonts w:ascii="Times New Roman" w:hAnsi="Times New Roman" w:cs="Times New Roman"/>
          <w:i/>
          <w:sz w:val="24"/>
          <w:szCs w:val="24"/>
          <w:lang w:val="en-US"/>
        </w:rPr>
        <w:t xml:space="preserve"> 2</w:t>
      </w:r>
      <w:r>
        <w:rPr>
          <w:rFonts w:ascii="Times New Roman" w:hAnsi="Times New Roman" w:cs="Times New Roman"/>
          <w:i/>
          <w:sz w:val="24"/>
          <w:szCs w:val="24"/>
          <w:lang w:val="en-US"/>
        </w:rPr>
        <w:t>:</w:t>
      </w:r>
      <w:r w:rsidR="00FB71A1" w:rsidRPr="007D4A7B">
        <w:rPr>
          <w:rFonts w:ascii="Times New Roman" w:hAnsi="Times New Roman" w:cs="Times New Roman"/>
          <w:i/>
          <w:sz w:val="24"/>
          <w:szCs w:val="24"/>
          <w:lang w:val="en-US"/>
        </w:rPr>
        <w:t xml:space="preserve"> Progress of the testing campaign: creep tests on pre-fatigued EUROFER97/2.</w:t>
      </w:r>
    </w:p>
    <w:p w:rsidR="00386051" w:rsidRPr="00104BF0" w:rsidRDefault="00386051" w:rsidP="00104BF0">
      <w:pPr>
        <w:rPr>
          <w:rFonts w:ascii="Times New Roman" w:hAnsi="Times New Roman" w:cs="Times New Roman"/>
          <w:sz w:val="28"/>
          <w:szCs w:val="28"/>
          <w:lang w:val="en-US"/>
        </w:rPr>
      </w:pPr>
    </w:p>
    <w:p w:rsidR="008A39D0" w:rsidRPr="00F40ACB" w:rsidRDefault="008A39D0" w:rsidP="008A39D0">
      <w:pPr>
        <w:pStyle w:val="Heading1"/>
        <w:rPr>
          <w:lang w:val="en-US"/>
        </w:rPr>
      </w:pPr>
      <w:bookmarkStart w:id="51" w:name="_Toc464143116"/>
      <w:r>
        <w:rPr>
          <w:lang w:val="en-US"/>
        </w:rPr>
        <w:t>Deviations from the previous year plan</w:t>
      </w:r>
      <w:bookmarkEnd w:id="51"/>
    </w:p>
    <w:p w:rsidR="008A39D0" w:rsidRDefault="008A39D0" w:rsidP="00945F20">
      <w:pPr>
        <w:autoSpaceDE w:val="0"/>
        <w:autoSpaceDN w:val="0"/>
        <w:adjustRightInd w:val="0"/>
        <w:spacing w:after="0"/>
        <w:jc w:val="both"/>
        <w:rPr>
          <w:rFonts w:ascii="Times New Roman" w:hAnsi="Times New Roman" w:cs="Times New Roman"/>
          <w:sz w:val="28"/>
          <w:szCs w:val="28"/>
          <w:lang w:val="en-US"/>
        </w:rPr>
      </w:pPr>
    </w:p>
    <w:p w:rsidR="00945F20" w:rsidRDefault="00945F20" w:rsidP="00945F20">
      <w:pPr>
        <w:autoSpaceDE w:val="0"/>
        <w:autoSpaceDN w:val="0"/>
        <w:adjustRightInd w:val="0"/>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The whole testing plan experienced a general delay.</w:t>
      </w:r>
    </w:p>
    <w:p w:rsidR="00945F20" w:rsidRDefault="00945F20" w:rsidP="00945F20">
      <w:pPr>
        <w:autoSpaceDE w:val="0"/>
        <w:autoSpaceDN w:val="0"/>
        <w:adjustRightInd w:val="0"/>
        <w:spacing w:after="0"/>
        <w:jc w:val="both"/>
        <w:rPr>
          <w:rFonts w:ascii="Times New Roman" w:hAnsi="Times New Roman" w:cs="Times New Roman"/>
          <w:sz w:val="28"/>
          <w:szCs w:val="28"/>
          <w:lang w:val="en-US"/>
        </w:rPr>
      </w:pPr>
    </w:p>
    <w:p w:rsidR="00945F20" w:rsidRDefault="00945F20" w:rsidP="00945F20">
      <w:pPr>
        <w:autoSpaceDE w:val="0"/>
        <w:autoSpaceDN w:val="0"/>
        <w:adjustRightInd w:val="0"/>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For what is concerning the fracture data, at the time of the preparation of this report (Oct. 2016), not all the datasets have been provided, although the tests themselves have already started</w:t>
      </w:r>
      <w:r w:rsidR="006E02CC">
        <w:rPr>
          <w:rFonts w:ascii="Times New Roman" w:hAnsi="Times New Roman" w:cs="Times New Roman"/>
          <w:sz w:val="28"/>
          <w:szCs w:val="28"/>
          <w:lang w:val="en-US"/>
        </w:rPr>
        <w:t xml:space="preserve"> (see Table 2)</w:t>
      </w:r>
      <w:r>
        <w:rPr>
          <w:rFonts w:ascii="Times New Roman" w:hAnsi="Times New Roman" w:cs="Times New Roman"/>
          <w:sz w:val="28"/>
          <w:szCs w:val="28"/>
          <w:lang w:val="en-US"/>
        </w:rPr>
        <w:t xml:space="preserve">. At least one of the RUs that agreed to perform the fracture tests has foreseen delays that will last until next year. Moreover, another RU experienced problems with the tests and it may be possible that further tests will be required to asses them. Considering the time necessary to discuss the data once received, it is reasonable to expect that the whole campaign will be reasonably concluded not before the first two months of 2017 (see Table </w:t>
      </w:r>
      <w:r w:rsidR="006E02CC">
        <w:rPr>
          <w:rFonts w:ascii="Times New Roman" w:hAnsi="Times New Roman" w:cs="Times New Roman"/>
          <w:sz w:val="28"/>
          <w:szCs w:val="28"/>
          <w:lang w:val="en-US"/>
        </w:rPr>
        <w:t>3</w:t>
      </w:r>
      <w:r>
        <w:rPr>
          <w:rFonts w:ascii="Times New Roman" w:hAnsi="Times New Roman" w:cs="Times New Roman"/>
          <w:sz w:val="28"/>
          <w:szCs w:val="28"/>
          <w:lang w:val="en-US"/>
        </w:rPr>
        <w:t>).</w:t>
      </w:r>
    </w:p>
    <w:p w:rsidR="00945F20" w:rsidRDefault="00945F20" w:rsidP="00945F20">
      <w:pPr>
        <w:autoSpaceDE w:val="0"/>
        <w:autoSpaceDN w:val="0"/>
        <w:adjustRightInd w:val="0"/>
        <w:spacing w:after="0"/>
        <w:jc w:val="both"/>
        <w:rPr>
          <w:rFonts w:ascii="Times New Roman" w:hAnsi="Times New Roman" w:cs="Times New Roman"/>
          <w:sz w:val="28"/>
          <w:szCs w:val="28"/>
          <w:lang w:val="en-US"/>
        </w:rPr>
      </w:pPr>
    </w:p>
    <w:p w:rsidR="00945F20" w:rsidRDefault="00945F20" w:rsidP="00945F20">
      <w:pPr>
        <w:autoSpaceDE w:val="0"/>
        <w:autoSpaceDN w:val="0"/>
        <w:adjustRightInd w:val="0"/>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For what is concerning the LCF campaign, all the specimens have been provided by KIT in due time (following the previous year plan). However, these tests also experienced some delays. At the time of the preparation of this report (Oct. 2016), all but two RUs have started the first LCF tests; the other two plan to start the first tests before the end of 2016. Thus, for the same reasons expressed for fracture tests, the whole campaign will end in the very first part of 2017.</w:t>
      </w:r>
    </w:p>
    <w:p w:rsidR="00945F20" w:rsidRDefault="00945F20" w:rsidP="00945F20">
      <w:pPr>
        <w:autoSpaceDE w:val="0"/>
        <w:autoSpaceDN w:val="0"/>
        <w:adjustRightInd w:val="0"/>
        <w:spacing w:after="0"/>
        <w:jc w:val="both"/>
        <w:rPr>
          <w:rFonts w:ascii="Times New Roman" w:hAnsi="Times New Roman" w:cs="Times New Roman"/>
          <w:sz w:val="28"/>
          <w:szCs w:val="28"/>
          <w:lang w:val="en-US"/>
        </w:rPr>
      </w:pPr>
    </w:p>
    <w:p w:rsidR="00945F20" w:rsidRDefault="00945F20" w:rsidP="00945F20">
      <w:pPr>
        <w:ind w:right="33"/>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As it was made for the tensile campaign, the data obtained during the RR campaigns will not be directly passed to the Database personnel. However, specific </w:t>
      </w:r>
      <w:r w:rsidRPr="00CD6261">
        <w:rPr>
          <w:rFonts w:ascii="Times New Roman" w:hAnsi="Times New Roman" w:cs="Times New Roman"/>
          <w:i/>
          <w:sz w:val="28"/>
          <w:szCs w:val="28"/>
          <w:lang w:val="en-US"/>
        </w:rPr>
        <w:t>RR-meeting</w:t>
      </w:r>
      <w:r>
        <w:rPr>
          <w:rFonts w:ascii="Times New Roman" w:hAnsi="Times New Roman" w:cs="Times New Roman"/>
          <w:i/>
          <w:sz w:val="28"/>
          <w:szCs w:val="28"/>
          <w:lang w:val="en-US"/>
        </w:rPr>
        <w:t>s</w:t>
      </w:r>
      <w:r>
        <w:rPr>
          <w:rFonts w:ascii="Times New Roman" w:hAnsi="Times New Roman" w:cs="Times New Roman"/>
          <w:sz w:val="28"/>
          <w:szCs w:val="28"/>
          <w:lang w:val="en-US"/>
        </w:rPr>
        <w:t xml:space="preserve"> will be organized (care of ENEA-CNR RU) in order to discuss and review the data. Main concerns of such a meeting will be: </w:t>
      </w:r>
    </w:p>
    <w:p w:rsidR="00945F20" w:rsidRDefault="00945F20" w:rsidP="00945F20">
      <w:pPr>
        <w:ind w:right="33"/>
        <w:jc w:val="both"/>
        <w:rPr>
          <w:rFonts w:ascii="Times New Roman" w:hAnsi="Times New Roman" w:cs="Times New Roman"/>
          <w:sz w:val="28"/>
          <w:szCs w:val="28"/>
          <w:lang w:val="en-US"/>
        </w:rPr>
      </w:pPr>
      <w:r>
        <w:rPr>
          <w:rFonts w:ascii="Times New Roman" w:hAnsi="Times New Roman" w:cs="Times New Roman"/>
          <w:sz w:val="28"/>
          <w:szCs w:val="28"/>
          <w:lang w:val="en-US"/>
        </w:rPr>
        <w:t>a) identifying possible outliers in the data;</w:t>
      </w:r>
    </w:p>
    <w:p w:rsidR="00945F20" w:rsidRDefault="00945F20" w:rsidP="00945F20">
      <w:pPr>
        <w:ind w:right="33"/>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b) verifying the data scatter;</w:t>
      </w:r>
    </w:p>
    <w:p w:rsidR="00945F20" w:rsidRDefault="00945F20" w:rsidP="00945F20">
      <w:pPr>
        <w:ind w:right="33"/>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 suggesting possible improvements to limit the data scatter (if this is the case). </w:t>
      </w:r>
    </w:p>
    <w:p w:rsidR="00945F20" w:rsidRDefault="00945F20" w:rsidP="00945F20">
      <w:pPr>
        <w:autoSpaceDE w:val="0"/>
        <w:autoSpaceDN w:val="0"/>
        <w:adjustRightInd w:val="0"/>
        <w:spacing w:after="0"/>
        <w:jc w:val="both"/>
        <w:rPr>
          <w:rFonts w:ascii="Times New Roman" w:hAnsi="Times New Roman" w:cs="Times New Roman"/>
          <w:sz w:val="28"/>
          <w:szCs w:val="28"/>
          <w:lang w:val="en-US"/>
        </w:rPr>
      </w:pPr>
      <w:r w:rsidRPr="00B01A77">
        <w:rPr>
          <w:rFonts w:ascii="Times New Roman" w:hAnsi="Times New Roman" w:cs="Times New Roman"/>
          <w:color w:val="000000"/>
          <w:sz w:val="28"/>
          <w:szCs w:val="28"/>
          <w:lang w:val="en-US"/>
        </w:rPr>
        <w:t>The meeting will be mandatory for all the RUs involved in the RR campaign and representatives from the Database groups,</w:t>
      </w:r>
      <w:r>
        <w:rPr>
          <w:rFonts w:ascii="Times New Roman" w:hAnsi="Times New Roman" w:cs="Times New Roman"/>
          <w:sz w:val="28"/>
          <w:szCs w:val="28"/>
          <w:lang w:val="en-US"/>
        </w:rPr>
        <w:t xml:space="preserve"> but it will be open also to other representatives from EDDI </w:t>
      </w:r>
      <w:commentRangeStart w:id="52"/>
      <w:r>
        <w:rPr>
          <w:rFonts w:ascii="Times New Roman" w:hAnsi="Times New Roman" w:cs="Times New Roman"/>
          <w:sz w:val="28"/>
          <w:szCs w:val="28"/>
          <w:lang w:val="en-US"/>
        </w:rPr>
        <w:t>and/or WPMAT</w:t>
      </w:r>
      <w:commentRangeEnd w:id="52"/>
      <w:r w:rsidR="0089511B">
        <w:rPr>
          <w:rStyle w:val="CommentReference"/>
          <w:rFonts w:eastAsia="Times New Roman"/>
        </w:rPr>
        <w:commentReference w:id="52"/>
      </w:r>
      <w:r>
        <w:rPr>
          <w:rFonts w:ascii="Times New Roman" w:hAnsi="Times New Roman" w:cs="Times New Roman"/>
          <w:sz w:val="28"/>
          <w:szCs w:val="28"/>
          <w:lang w:val="en-US"/>
        </w:rPr>
        <w:t>.</w:t>
      </w:r>
      <w:r w:rsidR="001019BC">
        <w:rPr>
          <w:rFonts w:ascii="Times New Roman" w:hAnsi="Times New Roman" w:cs="Times New Roman"/>
          <w:sz w:val="28"/>
          <w:szCs w:val="28"/>
          <w:lang w:val="en-US"/>
        </w:rPr>
        <w:t xml:space="preserve"> The meeting should be organized no later than April 2017, and in any case well before the mid-year monitoring meeting.</w:t>
      </w:r>
    </w:p>
    <w:p w:rsidR="00945F20" w:rsidRDefault="00945F20" w:rsidP="00945F20">
      <w:pPr>
        <w:autoSpaceDE w:val="0"/>
        <w:autoSpaceDN w:val="0"/>
        <w:adjustRightInd w:val="0"/>
        <w:spacing w:after="0"/>
        <w:jc w:val="both"/>
        <w:rPr>
          <w:rFonts w:ascii="Times New Roman" w:hAnsi="Times New Roman" w:cs="Times New Roman"/>
          <w:sz w:val="28"/>
          <w:szCs w:val="28"/>
          <w:lang w:val="en-US"/>
        </w:rPr>
      </w:pPr>
    </w:p>
    <w:p w:rsidR="00945F20" w:rsidRDefault="00945F20" w:rsidP="00945F20">
      <w:pPr>
        <w:pStyle w:val="Heading1"/>
        <w:rPr>
          <w:rFonts w:ascii="Times New Roman" w:hAnsi="Times New Roman"/>
        </w:rPr>
      </w:pPr>
      <w:bookmarkStart w:id="53" w:name="_Toc464143118"/>
      <w:r>
        <w:rPr>
          <w:rFonts w:ascii="Times New Roman" w:hAnsi="Times New Roman"/>
        </w:rPr>
        <w:t>Testing plan for 2017</w:t>
      </w:r>
      <w:bookmarkEnd w:id="53"/>
    </w:p>
    <w:p w:rsidR="00945F20" w:rsidRDefault="00945F20" w:rsidP="00945F20">
      <w:pPr>
        <w:rPr>
          <w:rFonts w:cs="Times New Roman"/>
        </w:rPr>
      </w:pPr>
    </w:p>
    <w:p w:rsidR="00945F20" w:rsidRDefault="00945F20" w:rsidP="00945F20">
      <w:p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The testing plan for 2017 will focus on the same two aspects:</w:t>
      </w:r>
    </w:p>
    <w:p w:rsidR="00945F20" w:rsidRDefault="00945F20" w:rsidP="00945F20">
      <w:pPr>
        <w:autoSpaceDE w:val="0"/>
        <w:autoSpaceDN w:val="0"/>
        <w:adjustRightInd w:val="0"/>
        <w:spacing w:after="0"/>
        <w:jc w:val="both"/>
        <w:rPr>
          <w:rFonts w:ascii="Times New Roman" w:hAnsi="Times New Roman" w:cs="Times New Roman"/>
          <w:sz w:val="28"/>
          <w:szCs w:val="28"/>
        </w:rPr>
      </w:pPr>
    </w:p>
    <w:p w:rsidR="00945F20" w:rsidRPr="008873A4" w:rsidRDefault="00945F20" w:rsidP="00945F20">
      <w:pPr>
        <w:numPr>
          <w:ilvl w:val="0"/>
          <w:numId w:val="13"/>
        </w:numPr>
        <w:autoSpaceDE w:val="0"/>
        <w:autoSpaceDN w:val="0"/>
        <w:adjustRightInd w:val="0"/>
        <w:spacing w:after="0"/>
        <w:jc w:val="both"/>
        <w:rPr>
          <w:rFonts w:ascii="Times New Roman" w:hAnsi="Times New Roman" w:cs="Times New Roman"/>
          <w:color w:val="000000"/>
          <w:sz w:val="28"/>
          <w:szCs w:val="28"/>
          <w:lang w:val="en-US"/>
        </w:rPr>
      </w:pPr>
      <w:r w:rsidRPr="008873A4">
        <w:rPr>
          <w:rFonts w:ascii="Times New Roman" w:hAnsi="Times New Roman" w:cs="Times New Roman"/>
          <w:color w:val="000000"/>
          <w:sz w:val="28"/>
          <w:szCs w:val="28"/>
        </w:rPr>
        <w:t>Completion of the RR campaign;</w:t>
      </w:r>
    </w:p>
    <w:p w:rsidR="00945F20" w:rsidRPr="008873A4" w:rsidRDefault="00945F20" w:rsidP="00945F20">
      <w:pPr>
        <w:numPr>
          <w:ilvl w:val="0"/>
          <w:numId w:val="13"/>
        </w:numPr>
        <w:autoSpaceDE w:val="0"/>
        <w:autoSpaceDN w:val="0"/>
        <w:adjustRightInd w:val="0"/>
        <w:spacing w:after="0"/>
        <w:jc w:val="both"/>
        <w:rPr>
          <w:rFonts w:ascii="Times New Roman" w:hAnsi="Times New Roman" w:cs="Times New Roman"/>
          <w:color w:val="000000"/>
          <w:sz w:val="28"/>
          <w:szCs w:val="28"/>
          <w:lang w:val="en-US"/>
        </w:rPr>
      </w:pPr>
      <w:r w:rsidRPr="008873A4">
        <w:rPr>
          <w:rFonts w:ascii="Times New Roman" w:hAnsi="Times New Roman" w:cs="Times New Roman"/>
          <w:color w:val="000000"/>
          <w:sz w:val="28"/>
          <w:szCs w:val="28"/>
        </w:rPr>
        <w:t>Performing “real” mechanical tests (i.e. non-RR tests)</w:t>
      </w:r>
      <w:r w:rsidRPr="008873A4">
        <w:rPr>
          <w:rFonts w:ascii="Times New Roman" w:hAnsi="Times New Roman" w:cs="Times New Roman"/>
          <w:b/>
          <w:color w:val="000000"/>
          <w:sz w:val="28"/>
          <w:szCs w:val="28"/>
        </w:rPr>
        <w:t>.</w:t>
      </w:r>
    </w:p>
    <w:p w:rsidR="00945F20" w:rsidRPr="008873A4" w:rsidRDefault="00945F20" w:rsidP="00945F20">
      <w:pPr>
        <w:autoSpaceDE w:val="0"/>
        <w:autoSpaceDN w:val="0"/>
        <w:adjustRightInd w:val="0"/>
        <w:spacing w:after="0"/>
        <w:jc w:val="both"/>
        <w:rPr>
          <w:rFonts w:ascii="Times New Roman" w:hAnsi="Times New Roman" w:cs="Times New Roman"/>
          <w:b/>
          <w:color w:val="000000"/>
          <w:sz w:val="28"/>
          <w:szCs w:val="28"/>
        </w:rPr>
      </w:pPr>
    </w:p>
    <w:p w:rsidR="00945F20" w:rsidRDefault="00945F20" w:rsidP="00945F20">
      <w:pPr>
        <w:autoSpaceDE w:val="0"/>
        <w:autoSpaceDN w:val="0"/>
        <w:adjustRightInd w:val="0"/>
        <w:spacing w:after="0"/>
        <w:jc w:val="both"/>
        <w:rPr>
          <w:rFonts w:ascii="Times New Roman" w:hAnsi="Times New Roman" w:cs="Times New Roman"/>
          <w:sz w:val="28"/>
          <w:szCs w:val="28"/>
        </w:rPr>
      </w:pPr>
      <w:r w:rsidRPr="008873A4">
        <w:rPr>
          <w:rFonts w:ascii="Times New Roman" w:hAnsi="Times New Roman" w:cs="Times New Roman"/>
          <w:color w:val="000000"/>
          <w:sz w:val="28"/>
          <w:szCs w:val="28"/>
        </w:rPr>
        <w:t>Based on the lessons learned during the previous year, and the information available at the time</w:t>
      </w:r>
      <w:r>
        <w:rPr>
          <w:rFonts w:ascii="Times New Roman" w:hAnsi="Times New Roman" w:cs="Times New Roman"/>
          <w:sz w:val="28"/>
          <w:szCs w:val="28"/>
        </w:rPr>
        <w:t xml:space="preserve"> when this report is prepared, it is estimated that at least two months will be needed for the completion of the RR campaign and subsequent data discussions etc. and this is reflected in the provisional timetable for the year 2017 shown in Table </w:t>
      </w:r>
      <w:r w:rsidR="006E02CC">
        <w:rPr>
          <w:rFonts w:ascii="Times New Roman" w:hAnsi="Times New Roman" w:cs="Times New Roman"/>
          <w:sz w:val="28"/>
          <w:szCs w:val="28"/>
        </w:rPr>
        <w:t>3</w:t>
      </w:r>
      <w:r>
        <w:rPr>
          <w:rFonts w:ascii="Times New Roman" w:hAnsi="Times New Roman" w:cs="Times New Roman"/>
          <w:sz w:val="28"/>
          <w:szCs w:val="28"/>
        </w:rPr>
        <w:t>.</w:t>
      </w:r>
    </w:p>
    <w:p w:rsidR="00945F20" w:rsidRDefault="00945F20" w:rsidP="00945F20">
      <w:pPr>
        <w:autoSpaceDE w:val="0"/>
        <w:autoSpaceDN w:val="0"/>
        <w:adjustRightInd w:val="0"/>
        <w:spacing w:after="0"/>
        <w:jc w:val="both"/>
        <w:rPr>
          <w:rFonts w:ascii="Times New Roman" w:hAnsi="Times New Roman" w:cs="Times New Roman"/>
          <w:sz w:val="28"/>
          <w:szCs w:val="28"/>
          <w:lang w:val="en-US"/>
        </w:rPr>
      </w:pPr>
    </w:p>
    <w:p w:rsidR="009E2672" w:rsidRDefault="00945F20" w:rsidP="00945F20">
      <w:pPr>
        <w:autoSpaceDE w:val="0"/>
        <w:autoSpaceDN w:val="0"/>
        <w:adjustRightInd w:val="0"/>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LCF and ratcheting tests on “real” samples, considered of lower priority than creep tests, may be started in 2017 only after analyzing the LCF data from RR campaign. Accordingly, the beginning of such tests is shown in Table </w:t>
      </w:r>
      <w:r w:rsidR="009E2672">
        <w:rPr>
          <w:rFonts w:ascii="Times New Roman" w:hAnsi="Times New Roman" w:cs="Times New Roman"/>
          <w:sz w:val="28"/>
          <w:szCs w:val="28"/>
          <w:lang w:val="en-US"/>
        </w:rPr>
        <w:t>3</w:t>
      </w:r>
      <w:r>
        <w:rPr>
          <w:rFonts w:ascii="Times New Roman" w:hAnsi="Times New Roman" w:cs="Times New Roman"/>
          <w:sz w:val="28"/>
          <w:szCs w:val="28"/>
          <w:lang w:val="en-US"/>
        </w:rPr>
        <w:t xml:space="preserve">. However, it must be considered that the preparation of the tests themselves (sample preparation, specimen cutting etc.) will require some time of difficult estimation. After discussions in 2016, it was agreed that, also due to the general lack of specific funding, </w:t>
      </w:r>
      <w:r w:rsidRPr="00652450">
        <w:rPr>
          <w:rFonts w:ascii="Times New Roman" w:hAnsi="Times New Roman" w:cs="Times New Roman"/>
          <w:sz w:val="28"/>
          <w:szCs w:val="28"/>
          <w:lang w:val="en-US"/>
        </w:rPr>
        <w:t xml:space="preserve">a scattergun approach </w:t>
      </w:r>
      <w:r>
        <w:rPr>
          <w:rFonts w:ascii="Times New Roman" w:hAnsi="Times New Roman" w:cs="Times New Roman"/>
          <w:sz w:val="28"/>
          <w:szCs w:val="28"/>
          <w:lang w:val="en-US"/>
        </w:rPr>
        <w:t>distribution should be adopted for LCF tests, asking to test a limited number of specimens to the different RUs that successfully ended the LCF RR campaign.</w:t>
      </w:r>
      <w:r w:rsidR="009E2672">
        <w:rPr>
          <w:rFonts w:ascii="Times New Roman" w:hAnsi="Times New Roman" w:cs="Times New Roman"/>
          <w:sz w:val="28"/>
          <w:szCs w:val="28"/>
          <w:lang w:val="en-US"/>
        </w:rPr>
        <w:t xml:space="preserve"> The</w:t>
      </w:r>
      <w:r>
        <w:rPr>
          <w:rFonts w:ascii="Times New Roman" w:hAnsi="Times New Roman" w:cs="Times New Roman"/>
          <w:sz w:val="28"/>
          <w:szCs w:val="28"/>
          <w:lang w:val="en-US"/>
        </w:rPr>
        <w:t xml:space="preserve"> provisional timetable summarizing the test plan for 2017 is shown in Table 3.</w:t>
      </w:r>
    </w:p>
    <w:p w:rsidR="00945F20" w:rsidRDefault="00945F20" w:rsidP="00945F20">
      <w:pPr>
        <w:autoSpaceDE w:val="0"/>
        <w:autoSpaceDN w:val="0"/>
        <w:adjustRightInd w:val="0"/>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8873A4" w:rsidRDefault="008873A4" w:rsidP="00945F20">
      <w:pPr>
        <w:autoSpaceDE w:val="0"/>
        <w:autoSpaceDN w:val="0"/>
        <w:adjustRightInd w:val="0"/>
        <w:spacing w:after="0"/>
        <w:jc w:val="both"/>
        <w:rPr>
          <w:rFonts w:ascii="Times New Roman" w:hAnsi="Times New Roman" w:cs="Times New Roman"/>
          <w:sz w:val="28"/>
          <w:szCs w:val="28"/>
          <w:lang w:val="en-US"/>
        </w:rPr>
      </w:pPr>
    </w:p>
    <w:p w:rsidR="008873A4" w:rsidRDefault="008873A4" w:rsidP="00945F20">
      <w:pPr>
        <w:autoSpaceDE w:val="0"/>
        <w:autoSpaceDN w:val="0"/>
        <w:adjustRightInd w:val="0"/>
        <w:spacing w:after="0"/>
        <w:jc w:val="both"/>
        <w:rPr>
          <w:rFonts w:ascii="Times New Roman" w:hAnsi="Times New Roman" w:cs="Times New Roman"/>
          <w:sz w:val="28"/>
          <w:szCs w:val="28"/>
          <w:lang w:val="en-US"/>
        </w:rPr>
      </w:pPr>
    </w:p>
    <w:p w:rsidR="008873A4" w:rsidRDefault="008873A4" w:rsidP="00945F20">
      <w:pPr>
        <w:autoSpaceDE w:val="0"/>
        <w:autoSpaceDN w:val="0"/>
        <w:adjustRightInd w:val="0"/>
        <w:spacing w:after="0"/>
        <w:jc w:val="both"/>
        <w:rPr>
          <w:rFonts w:ascii="Times New Roman" w:hAnsi="Times New Roman" w:cs="Times New Roman"/>
          <w:sz w:val="28"/>
          <w:szCs w:val="28"/>
          <w:lang w:val="en-US"/>
        </w:rPr>
      </w:pPr>
    </w:p>
    <w:p w:rsidR="008873A4" w:rsidRDefault="008873A4" w:rsidP="00945F20">
      <w:pPr>
        <w:autoSpaceDE w:val="0"/>
        <w:autoSpaceDN w:val="0"/>
        <w:adjustRightInd w:val="0"/>
        <w:spacing w:after="0"/>
        <w:jc w:val="both"/>
        <w:rPr>
          <w:rFonts w:ascii="Times New Roman" w:hAnsi="Times New Roman" w:cs="Times New Roman"/>
          <w:sz w:val="28"/>
          <w:szCs w:val="28"/>
          <w:lang w:val="en-US"/>
        </w:rPr>
      </w:pPr>
    </w:p>
    <w:p w:rsidR="008873A4" w:rsidRDefault="008873A4" w:rsidP="00945F20">
      <w:pPr>
        <w:autoSpaceDE w:val="0"/>
        <w:autoSpaceDN w:val="0"/>
        <w:adjustRightInd w:val="0"/>
        <w:spacing w:after="0"/>
        <w:jc w:val="both"/>
        <w:rPr>
          <w:rFonts w:ascii="Times New Roman" w:hAnsi="Times New Roman" w:cs="Times New Roman"/>
          <w:sz w:val="28"/>
          <w:szCs w:val="28"/>
          <w:lang w:val="en-US"/>
        </w:rPr>
      </w:pPr>
    </w:p>
    <w:p w:rsidR="008873A4" w:rsidRDefault="008873A4" w:rsidP="00945F20">
      <w:pPr>
        <w:autoSpaceDE w:val="0"/>
        <w:autoSpaceDN w:val="0"/>
        <w:adjustRightInd w:val="0"/>
        <w:spacing w:after="0"/>
        <w:jc w:val="both"/>
        <w:rPr>
          <w:rFonts w:ascii="Times New Roman" w:hAnsi="Times New Roman" w:cs="Times New Roman"/>
          <w:sz w:val="28"/>
          <w:szCs w:val="28"/>
          <w:lang w:val="en-US"/>
        </w:rPr>
      </w:pPr>
    </w:p>
    <w:p w:rsidR="008A39D0" w:rsidRDefault="008A39D0" w:rsidP="008A39D0">
      <w:pPr>
        <w:autoSpaceDE w:val="0"/>
        <w:autoSpaceDN w:val="0"/>
        <w:adjustRightInd w:val="0"/>
        <w:spacing w:after="0"/>
        <w:jc w:val="both"/>
        <w:rPr>
          <w:rFonts w:ascii="Times New Roman" w:hAnsi="Times New Roman" w:cs="Times New Roman"/>
          <w:sz w:val="28"/>
          <w:szCs w:val="28"/>
          <w:lang w:val="en-US"/>
        </w:rPr>
      </w:pPr>
      <w:r>
        <w:rPr>
          <w:rFonts w:ascii="Times New Roman" w:hAnsi="Times New Roman" w:cs="Times New Roman"/>
          <w:i/>
          <w:sz w:val="28"/>
          <w:szCs w:val="28"/>
          <w:lang w:val="en-US"/>
        </w:rPr>
        <w:t>Table</w:t>
      </w:r>
      <w:r w:rsidRPr="00D254BD">
        <w:rPr>
          <w:rFonts w:ascii="Times New Roman" w:hAnsi="Times New Roman" w:cs="Times New Roman"/>
          <w:i/>
          <w:sz w:val="28"/>
          <w:szCs w:val="28"/>
          <w:lang w:val="en-US"/>
        </w:rPr>
        <w:t xml:space="preserve"> </w:t>
      </w:r>
      <w:r w:rsidR="006E02CC">
        <w:rPr>
          <w:rFonts w:ascii="Times New Roman" w:hAnsi="Times New Roman" w:cs="Times New Roman"/>
          <w:i/>
          <w:sz w:val="28"/>
          <w:szCs w:val="28"/>
          <w:lang w:val="en-US"/>
        </w:rPr>
        <w:t>2</w:t>
      </w:r>
      <w:r w:rsidRPr="00D254BD">
        <w:rPr>
          <w:rFonts w:ascii="Times New Roman" w:hAnsi="Times New Roman" w:cs="Times New Roman"/>
          <w:i/>
          <w:sz w:val="28"/>
          <w:szCs w:val="28"/>
          <w:lang w:val="en-US"/>
        </w:rPr>
        <w:t xml:space="preserve">: </w:t>
      </w:r>
      <w:r>
        <w:rPr>
          <w:rFonts w:ascii="Times New Roman" w:hAnsi="Times New Roman" w:cs="Times New Roman"/>
          <w:i/>
          <w:sz w:val="28"/>
          <w:szCs w:val="28"/>
          <w:lang w:val="en-US"/>
        </w:rPr>
        <w:t>Summary of the EDDI testing activity in 2016</w:t>
      </w:r>
      <w:r w:rsidRPr="00D254BD">
        <w:rPr>
          <w:rFonts w:ascii="Times New Roman" w:hAnsi="Times New Roman" w:cs="Times New Roman"/>
          <w:i/>
          <w:sz w:val="28"/>
          <w:szCs w:val="28"/>
          <w:lang w:val="en-US"/>
        </w:rPr>
        <w:t>.</w:t>
      </w:r>
    </w:p>
    <w:p w:rsidR="008A39D0" w:rsidRDefault="008A39D0" w:rsidP="008A39D0">
      <w:pPr>
        <w:autoSpaceDE w:val="0"/>
        <w:autoSpaceDN w:val="0"/>
        <w:adjustRightInd w:val="0"/>
        <w:spacing w:after="0"/>
        <w:jc w:val="both"/>
        <w:rPr>
          <w:rFonts w:ascii="Times New Roman" w:hAnsi="Times New Roman" w:cs="Times New Roman"/>
          <w:sz w:val="28"/>
          <w:szCs w:val="28"/>
          <w:lang w:val="en-US"/>
        </w:rPr>
      </w:pPr>
    </w:p>
    <w:tbl>
      <w:tblPr>
        <w:tblpPr w:leftFromText="141" w:rightFromText="141" w:vertAnchor="text" w:horzAnchor="margin" w:tblpXSpec="center" w:tblpY="166"/>
        <w:tblW w:w="85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3"/>
        <w:gridCol w:w="401"/>
        <w:gridCol w:w="417"/>
        <w:gridCol w:w="417"/>
        <w:gridCol w:w="417"/>
        <w:gridCol w:w="418"/>
        <w:gridCol w:w="417"/>
        <w:gridCol w:w="417"/>
        <w:gridCol w:w="417"/>
        <w:gridCol w:w="418"/>
        <w:gridCol w:w="460"/>
        <w:gridCol w:w="460"/>
        <w:gridCol w:w="444"/>
      </w:tblGrid>
      <w:tr w:rsidR="008A39D0" w:rsidRPr="00307A32" w:rsidTr="00AE695C">
        <w:tc>
          <w:tcPr>
            <w:tcW w:w="3403"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5103" w:type="dxa"/>
            <w:gridSpan w:val="12"/>
            <w:shd w:val="clear" w:color="auto" w:fill="auto"/>
          </w:tcPr>
          <w:p w:rsidR="008A39D0" w:rsidRPr="00307A32" w:rsidRDefault="008A39D0" w:rsidP="00AE695C">
            <w:pPr>
              <w:autoSpaceDE w:val="0"/>
              <w:autoSpaceDN w:val="0"/>
              <w:adjustRightInd w:val="0"/>
              <w:spacing w:after="0"/>
              <w:jc w:val="center"/>
              <w:rPr>
                <w:rFonts w:cs="Times New Roman"/>
                <w:sz w:val="24"/>
                <w:szCs w:val="24"/>
                <w:lang w:val="en-US"/>
              </w:rPr>
            </w:pPr>
            <w:r w:rsidRPr="00307A32">
              <w:rPr>
                <w:rFonts w:cs="Times New Roman"/>
                <w:sz w:val="24"/>
                <w:szCs w:val="24"/>
                <w:lang w:val="en-US"/>
              </w:rPr>
              <w:t>Month 2016</w:t>
            </w:r>
          </w:p>
        </w:tc>
      </w:tr>
      <w:tr w:rsidR="008A39D0" w:rsidRPr="00307A32" w:rsidTr="00AE695C">
        <w:tc>
          <w:tcPr>
            <w:tcW w:w="3403"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r w:rsidRPr="00307A32">
              <w:rPr>
                <w:rFonts w:cs="Times New Roman"/>
                <w:sz w:val="24"/>
                <w:szCs w:val="24"/>
                <w:lang w:val="en-US"/>
              </w:rPr>
              <w:t>Activity</w:t>
            </w:r>
          </w:p>
        </w:tc>
        <w:tc>
          <w:tcPr>
            <w:tcW w:w="401" w:type="dxa"/>
            <w:shd w:val="clear" w:color="auto" w:fill="auto"/>
          </w:tcPr>
          <w:p w:rsidR="008A39D0" w:rsidRPr="00307A32" w:rsidRDefault="008A39D0" w:rsidP="00AE695C">
            <w:pPr>
              <w:autoSpaceDE w:val="0"/>
              <w:autoSpaceDN w:val="0"/>
              <w:adjustRightInd w:val="0"/>
              <w:spacing w:after="0"/>
              <w:jc w:val="both"/>
              <w:rPr>
                <w:rFonts w:cs="Times New Roman"/>
                <w:lang w:val="en-US"/>
              </w:rPr>
            </w:pPr>
            <w:r w:rsidRPr="00307A32">
              <w:rPr>
                <w:rFonts w:cs="Times New Roman"/>
                <w:lang w:val="en-US"/>
              </w:rPr>
              <w:t>1</w:t>
            </w: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lang w:val="en-US"/>
              </w:rPr>
            </w:pPr>
            <w:r w:rsidRPr="00307A32">
              <w:rPr>
                <w:rFonts w:cs="Times New Roman"/>
                <w:lang w:val="en-US"/>
              </w:rPr>
              <w:t>2</w:t>
            </w: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lang w:val="en-US"/>
              </w:rPr>
            </w:pPr>
            <w:r w:rsidRPr="00307A32">
              <w:rPr>
                <w:rFonts w:cs="Times New Roman"/>
                <w:lang w:val="en-US"/>
              </w:rPr>
              <w:t>3</w:t>
            </w: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lang w:val="en-US"/>
              </w:rPr>
            </w:pPr>
            <w:r w:rsidRPr="00307A32">
              <w:rPr>
                <w:rFonts w:cs="Times New Roman"/>
                <w:lang w:val="en-US"/>
              </w:rPr>
              <w:t>4</w:t>
            </w:r>
          </w:p>
        </w:tc>
        <w:tc>
          <w:tcPr>
            <w:tcW w:w="418" w:type="dxa"/>
            <w:shd w:val="clear" w:color="auto" w:fill="auto"/>
          </w:tcPr>
          <w:p w:rsidR="008A39D0" w:rsidRPr="00307A32" w:rsidRDefault="008A39D0" w:rsidP="00AE695C">
            <w:pPr>
              <w:autoSpaceDE w:val="0"/>
              <w:autoSpaceDN w:val="0"/>
              <w:adjustRightInd w:val="0"/>
              <w:spacing w:after="0"/>
              <w:jc w:val="both"/>
              <w:rPr>
                <w:rFonts w:cs="Times New Roman"/>
                <w:lang w:val="en-US"/>
              </w:rPr>
            </w:pPr>
            <w:r w:rsidRPr="00307A32">
              <w:rPr>
                <w:rFonts w:cs="Times New Roman"/>
                <w:lang w:val="en-US"/>
              </w:rPr>
              <w:t>5</w:t>
            </w: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lang w:val="en-US"/>
              </w:rPr>
            </w:pPr>
            <w:r w:rsidRPr="00307A32">
              <w:rPr>
                <w:rFonts w:cs="Times New Roman"/>
                <w:lang w:val="en-US"/>
              </w:rPr>
              <w:t>6</w:t>
            </w: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lang w:val="en-US"/>
              </w:rPr>
            </w:pPr>
            <w:r w:rsidRPr="00307A32">
              <w:rPr>
                <w:rFonts w:cs="Times New Roman"/>
                <w:lang w:val="en-US"/>
              </w:rPr>
              <w:t>7</w:t>
            </w: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lang w:val="en-US"/>
              </w:rPr>
            </w:pPr>
            <w:r w:rsidRPr="00307A32">
              <w:rPr>
                <w:rFonts w:cs="Times New Roman"/>
                <w:lang w:val="en-US"/>
              </w:rPr>
              <w:t>8</w:t>
            </w:r>
          </w:p>
        </w:tc>
        <w:tc>
          <w:tcPr>
            <w:tcW w:w="418" w:type="dxa"/>
            <w:shd w:val="clear" w:color="auto" w:fill="auto"/>
          </w:tcPr>
          <w:p w:rsidR="008A39D0" w:rsidRPr="00307A32" w:rsidRDefault="008A39D0" w:rsidP="00AE695C">
            <w:pPr>
              <w:autoSpaceDE w:val="0"/>
              <w:autoSpaceDN w:val="0"/>
              <w:adjustRightInd w:val="0"/>
              <w:spacing w:after="0"/>
              <w:jc w:val="both"/>
              <w:rPr>
                <w:rFonts w:cs="Times New Roman"/>
                <w:lang w:val="en-US"/>
              </w:rPr>
            </w:pPr>
            <w:r w:rsidRPr="00307A32">
              <w:rPr>
                <w:rFonts w:cs="Times New Roman"/>
                <w:lang w:val="en-US"/>
              </w:rPr>
              <w:t>9</w:t>
            </w:r>
          </w:p>
        </w:tc>
        <w:tc>
          <w:tcPr>
            <w:tcW w:w="460" w:type="dxa"/>
            <w:shd w:val="clear" w:color="auto" w:fill="auto"/>
          </w:tcPr>
          <w:p w:rsidR="008A39D0" w:rsidRPr="00307A32" w:rsidRDefault="008A39D0" w:rsidP="00AE695C">
            <w:pPr>
              <w:autoSpaceDE w:val="0"/>
              <w:autoSpaceDN w:val="0"/>
              <w:adjustRightInd w:val="0"/>
              <w:spacing w:after="0"/>
              <w:jc w:val="both"/>
              <w:rPr>
                <w:rFonts w:cs="Times New Roman"/>
                <w:lang w:val="en-US"/>
              </w:rPr>
            </w:pPr>
            <w:r w:rsidRPr="00307A32">
              <w:rPr>
                <w:rFonts w:cs="Times New Roman"/>
                <w:lang w:val="en-US"/>
              </w:rPr>
              <w:t>10</w:t>
            </w:r>
          </w:p>
        </w:tc>
        <w:tc>
          <w:tcPr>
            <w:tcW w:w="460" w:type="dxa"/>
            <w:shd w:val="clear" w:color="auto" w:fill="auto"/>
          </w:tcPr>
          <w:p w:rsidR="008A39D0" w:rsidRPr="00307A32" w:rsidRDefault="008A39D0" w:rsidP="00AE695C">
            <w:pPr>
              <w:autoSpaceDE w:val="0"/>
              <w:autoSpaceDN w:val="0"/>
              <w:adjustRightInd w:val="0"/>
              <w:spacing w:after="0"/>
              <w:jc w:val="both"/>
              <w:rPr>
                <w:rFonts w:cs="Times New Roman"/>
                <w:lang w:val="en-US"/>
              </w:rPr>
            </w:pPr>
            <w:r w:rsidRPr="00307A32">
              <w:rPr>
                <w:rFonts w:cs="Times New Roman"/>
                <w:lang w:val="en-US"/>
              </w:rPr>
              <w:t>11</w:t>
            </w:r>
          </w:p>
        </w:tc>
        <w:tc>
          <w:tcPr>
            <w:tcW w:w="444" w:type="dxa"/>
            <w:shd w:val="clear" w:color="auto" w:fill="auto"/>
          </w:tcPr>
          <w:p w:rsidR="008A39D0" w:rsidRPr="00307A32" w:rsidRDefault="008A39D0" w:rsidP="00AE695C">
            <w:pPr>
              <w:autoSpaceDE w:val="0"/>
              <w:autoSpaceDN w:val="0"/>
              <w:adjustRightInd w:val="0"/>
              <w:spacing w:after="0"/>
              <w:jc w:val="both"/>
              <w:rPr>
                <w:rFonts w:cs="Times New Roman"/>
                <w:lang w:val="en-US"/>
              </w:rPr>
            </w:pPr>
            <w:r w:rsidRPr="00307A32">
              <w:rPr>
                <w:rFonts w:cs="Times New Roman"/>
                <w:lang w:val="en-US"/>
              </w:rPr>
              <w:t>12</w:t>
            </w:r>
          </w:p>
        </w:tc>
      </w:tr>
      <w:tr w:rsidR="008A39D0" w:rsidRPr="00307A32" w:rsidTr="00AE695C">
        <w:tc>
          <w:tcPr>
            <w:tcW w:w="3403"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r w:rsidRPr="00307A32">
              <w:rPr>
                <w:rFonts w:cs="Times New Roman"/>
                <w:sz w:val="24"/>
                <w:szCs w:val="24"/>
                <w:lang w:val="en-US"/>
              </w:rPr>
              <w:t>Tensile RR camp.</w:t>
            </w:r>
          </w:p>
        </w:tc>
        <w:tc>
          <w:tcPr>
            <w:tcW w:w="401" w:type="dxa"/>
            <w:shd w:val="clear" w:color="auto" w:fill="B6DDE8"/>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B6DDE8"/>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B6DDE8"/>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B6DDE8"/>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8" w:type="dxa"/>
            <w:shd w:val="clear" w:color="auto" w:fill="B6DDE8"/>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B6DDE8"/>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B6DDE8"/>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B6DDE8"/>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8" w:type="dxa"/>
            <w:shd w:val="clear" w:color="auto" w:fill="B6DDE8"/>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60" w:type="dxa"/>
            <w:shd w:val="clear" w:color="auto" w:fill="B6DDE8"/>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60"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44"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r>
      <w:tr w:rsidR="008A39D0" w:rsidRPr="00307A32" w:rsidTr="00AE695C">
        <w:tc>
          <w:tcPr>
            <w:tcW w:w="3403"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r w:rsidRPr="00307A32">
              <w:rPr>
                <w:rFonts w:cs="Times New Roman"/>
                <w:sz w:val="24"/>
                <w:szCs w:val="24"/>
                <w:lang w:val="en-US"/>
              </w:rPr>
              <w:t>Fracture RR camp.</w:t>
            </w:r>
          </w:p>
        </w:tc>
        <w:tc>
          <w:tcPr>
            <w:tcW w:w="401" w:type="dxa"/>
            <w:shd w:val="clear" w:color="auto" w:fill="FDE9D9"/>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FDE9D9"/>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FDE9D9"/>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FDE9D9"/>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8" w:type="dxa"/>
            <w:shd w:val="clear" w:color="auto" w:fill="FDE9D9"/>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FDE9D9"/>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FDE9D9"/>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FDE9D9"/>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8" w:type="dxa"/>
            <w:shd w:val="clear" w:color="auto" w:fill="FDE9D9"/>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60" w:type="dxa"/>
            <w:shd w:val="clear" w:color="auto" w:fill="FDE9D9"/>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60" w:type="dxa"/>
            <w:shd w:val="clear" w:color="auto" w:fill="FDE9D9"/>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44" w:type="dxa"/>
            <w:shd w:val="clear" w:color="auto" w:fill="FDE9D9"/>
          </w:tcPr>
          <w:p w:rsidR="008A39D0" w:rsidRPr="00307A32" w:rsidRDefault="008A39D0" w:rsidP="00AE695C">
            <w:pPr>
              <w:autoSpaceDE w:val="0"/>
              <w:autoSpaceDN w:val="0"/>
              <w:adjustRightInd w:val="0"/>
              <w:spacing w:after="0"/>
              <w:jc w:val="both"/>
              <w:rPr>
                <w:rFonts w:cs="Times New Roman"/>
                <w:sz w:val="24"/>
                <w:szCs w:val="24"/>
                <w:lang w:val="en-US"/>
              </w:rPr>
            </w:pPr>
          </w:p>
        </w:tc>
      </w:tr>
      <w:tr w:rsidR="008A39D0" w:rsidRPr="00307A32" w:rsidTr="00AE695C">
        <w:tc>
          <w:tcPr>
            <w:tcW w:w="3403"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r w:rsidRPr="00307A32">
              <w:rPr>
                <w:rFonts w:cs="Times New Roman"/>
                <w:sz w:val="24"/>
                <w:szCs w:val="24"/>
                <w:lang w:val="en-US"/>
              </w:rPr>
              <w:t>LCF RR sample preparation</w:t>
            </w:r>
          </w:p>
        </w:tc>
        <w:tc>
          <w:tcPr>
            <w:tcW w:w="401" w:type="dxa"/>
            <w:shd w:val="clear" w:color="auto" w:fill="DBE5F1"/>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DBE5F1"/>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DBE5F1"/>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DBE5F1"/>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8" w:type="dxa"/>
            <w:shd w:val="clear" w:color="auto" w:fill="DBE5F1"/>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8"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60"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60"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44"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r>
      <w:tr w:rsidR="008A39D0" w:rsidRPr="00307A32" w:rsidTr="00AE695C">
        <w:tc>
          <w:tcPr>
            <w:tcW w:w="3403"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r w:rsidRPr="00307A32">
              <w:rPr>
                <w:rFonts w:cs="Times New Roman"/>
                <w:sz w:val="24"/>
                <w:szCs w:val="24"/>
                <w:lang w:val="en-US"/>
              </w:rPr>
              <w:t>LCF RR camp.</w:t>
            </w:r>
          </w:p>
        </w:tc>
        <w:tc>
          <w:tcPr>
            <w:tcW w:w="401"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8"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FFFFFF"/>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FFFFFF"/>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FFFFFF"/>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8" w:type="dxa"/>
            <w:shd w:val="clear" w:color="auto" w:fill="FFFFFF"/>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60" w:type="dxa"/>
            <w:shd w:val="clear" w:color="auto" w:fill="FABF8F"/>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60" w:type="dxa"/>
            <w:shd w:val="clear" w:color="auto" w:fill="FABF8F"/>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44" w:type="dxa"/>
            <w:shd w:val="clear" w:color="auto" w:fill="FABF8F"/>
          </w:tcPr>
          <w:p w:rsidR="008A39D0" w:rsidRPr="00307A32" w:rsidRDefault="008A39D0" w:rsidP="00AE695C">
            <w:pPr>
              <w:autoSpaceDE w:val="0"/>
              <w:autoSpaceDN w:val="0"/>
              <w:adjustRightInd w:val="0"/>
              <w:spacing w:after="0"/>
              <w:jc w:val="both"/>
              <w:rPr>
                <w:rFonts w:cs="Times New Roman"/>
                <w:sz w:val="24"/>
                <w:szCs w:val="24"/>
                <w:lang w:val="en-US"/>
              </w:rPr>
            </w:pPr>
          </w:p>
        </w:tc>
      </w:tr>
      <w:tr w:rsidR="008A39D0" w:rsidRPr="00307A32" w:rsidTr="00AE695C">
        <w:tc>
          <w:tcPr>
            <w:tcW w:w="8506" w:type="dxa"/>
            <w:gridSpan w:val="13"/>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r>
      <w:tr w:rsidR="008A39D0" w:rsidRPr="00307A32" w:rsidTr="00AE695C">
        <w:tc>
          <w:tcPr>
            <w:tcW w:w="3403"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r w:rsidRPr="00307A32">
              <w:rPr>
                <w:rFonts w:cs="Times New Roman"/>
                <w:sz w:val="24"/>
                <w:szCs w:val="24"/>
                <w:lang w:val="en-US"/>
              </w:rPr>
              <w:t>“Real” creep tests on P-FS</w:t>
            </w:r>
          </w:p>
        </w:tc>
        <w:tc>
          <w:tcPr>
            <w:tcW w:w="401"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FFFFFF"/>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FFFFFF"/>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8" w:type="dxa"/>
            <w:shd w:val="clear" w:color="auto" w:fill="FFFFFF"/>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FFFFFF"/>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FDE9D9"/>
          </w:tcPr>
          <w:p w:rsidR="008A39D0" w:rsidRPr="00985F69" w:rsidRDefault="008A39D0" w:rsidP="00AE695C">
            <w:pPr>
              <w:autoSpaceDE w:val="0"/>
              <w:autoSpaceDN w:val="0"/>
              <w:adjustRightInd w:val="0"/>
              <w:spacing w:after="0"/>
              <w:jc w:val="both"/>
              <w:rPr>
                <w:rFonts w:cs="Times New Roman"/>
                <w:sz w:val="24"/>
                <w:szCs w:val="24"/>
                <w:highlight w:val="yellow"/>
                <w:lang w:val="en-US"/>
              </w:rPr>
            </w:pPr>
          </w:p>
        </w:tc>
        <w:tc>
          <w:tcPr>
            <w:tcW w:w="417" w:type="dxa"/>
            <w:shd w:val="clear" w:color="auto" w:fill="FDE9D9"/>
          </w:tcPr>
          <w:p w:rsidR="008A39D0" w:rsidRPr="00985F69" w:rsidRDefault="008A39D0" w:rsidP="00AE695C">
            <w:pPr>
              <w:autoSpaceDE w:val="0"/>
              <w:autoSpaceDN w:val="0"/>
              <w:adjustRightInd w:val="0"/>
              <w:spacing w:after="0"/>
              <w:jc w:val="both"/>
              <w:rPr>
                <w:rFonts w:cs="Times New Roman"/>
                <w:sz w:val="24"/>
                <w:szCs w:val="24"/>
                <w:highlight w:val="yellow"/>
                <w:lang w:val="en-US"/>
              </w:rPr>
            </w:pPr>
          </w:p>
        </w:tc>
        <w:tc>
          <w:tcPr>
            <w:tcW w:w="418" w:type="dxa"/>
            <w:shd w:val="clear" w:color="auto" w:fill="FDE9D9"/>
          </w:tcPr>
          <w:p w:rsidR="008A39D0" w:rsidRPr="00985F69" w:rsidRDefault="008A39D0" w:rsidP="00AE695C">
            <w:pPr>
              <w:autoSpaceDE w:val="0"/>
              <w:autoSpaceDN w:val="0"/>
              <w:adjustRightInd w:val="0"/>
              <w:spacing w:after="0"/>
              <w:jc w:val="both"/>
              <w:rPr>
                <w:rFonts w:cs="Times New Roman"/>
                <w:sz w:val="24"/>
                <w:szCs w:val="24"/>
                <w:highlight w:val="yellow"/>
                <w:lang w:val="en-US"/>
              </w:rPr>
            </w:pPr>
          </w:p>
        </w:tc>
        <w:tc>
          <w:tcPr>
            <w:tcW w:w="460" w:type="dxa"/>
            <w:shd w:val="clear" w:color="auto" w:fill="FDE9D9"/>
          </w:tcPr>
          <w:p w:rsidR="008A39D0" w:rsidRPr="00985F69" w:rsidRDefault="008A39D0" w:rsidP="00AE695C">
            <w:pPr>
              <w:autoSpaceDE w:val="0"/>
              <w:autoSpaceDN w:val="0"/>
              <w:adjustRightInd w:val="0"/>
              <w:spacing w:after="0"/>
              <w:jc w:val="both"/>
              <w:rPr>
                <w:rFonts w:cs="Times New Roman"/>
                <w:sz w:val="24"/>
                <w:szCs w:val="24"/>
                <w:highlight w:val="yellow"/>
                <w:lang w:val="en-US"/>
              </w:rPr>
            </w:pPr>
          </w:p>
        </w:tc>
        <w:tc>
          <w:tcPr>
            <w:tcW w:w="460" w:type="dxa"/>
            <w:shd w:val="clear" w:color="auto" w:fill="FDE9D9"/>
          </w:tcPr>
          <w:p w:rsidR="008A39D0" w:rsidRPr="00985F69" w:rsidRDefault="008A39D0" w:rsidP="00AE695C">
            <w:pPr>
              <w:autoSpaceDE w:val="0"/>
              <w:autoSpaceDN w:val="0"/>
              <w:adjustRightInd w:val="0"/>
              <w:spacing w:after="0"/>
              <w:jc w:val="both"/>
              <w:rPr>
                <w:rFonts w:cs="Times New Roman"/>
                <w:sz w:val="24"/>
                <w:szCs w:val="24"/>
                <w:highlight w:val="yellow"/>
                <w:lang w:val="en-US"/>
              </w:rPr>
            </w:pPr>
          </w:p>
        </w:tc>
        <w:tc>
          <w:tcPr>
            <w:tcW w:w="444" w:type="dxa"/>
            <w:shd w:val="clear" w:color="auto" w:fill="FDE9D9"/>
          </w:tcPr>
          <w:p w:rsidR="008A39D0" w:rsidRPr="00985F69" w:rsidRDefault="008A39D0" w:rsidP="00AE695C">
            <w:pPr>
              <w:autoSpaceDE w:val="0"/>
              <w:autoSpaceDN w:val="0"/>
              <w:adjustRightInd w:val="0"/>
              <w:spacing w:after="0"/>
              <w:jc w:val="both"/>
              <w:rPr>
                <w:rFonts w:cs="Times New Roman"/>
                <w:sz w:val="24"/>
                <w:szCs w:val="24"/>
                <w:highlight w:val="yellow"/>
                <w:lang w:val="en-US"/>
              </w:rPr>
            </w:pPr>
          </w:p>
        </w:tc>
      </w:tr>
      <w:tr w:rsidR="008A39D0" w:rsidRPr="00307A32" w:rsidTr="00AE695C">
        <w:tc>
          <w:tcPr>
            <w:tcW w:w="3403"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r w:rsidRPr="00307A32">
              <w:rPr>
                <w:rFonts w:cs="Times New Roman"/>
                <w:sz w:val="24"/>
                <w:szCs w:val="24"/>
                <w:lang w:val="en-US"/>
              </w:rPr>
              <w:t>“Real” LCF</w:t>
            </w:r>
            <w:r>
              <w:rPr>
                <w:rFonts w:cs="Times New Roman"/>
                <w:sz w:val="24"/>
                <w:szCs w:val="24"/>
                <w:lang w:val="en-US"/>
              </w:rPr>
              <w:t xml:space="preserve"> and ratcheting</w:t>
            </w:r>
            <w:r w:rsidRPr="00307A32">
              <w:rPr>
                <w:rFonts w:cs="Times New Roman"/>
                <w:sz w:val="24"/>
                <w:szCs w:val="24"/>
                <w:lang w:val="en-US"/>
              </w:rPr>
              <w:t xml:space="preserve"> tests</w:t>
            </w:r>
          </w:p>
        </w:tc>
        <w:tc>
          <w:tcPr>
            <w:tcW w:w="401"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8"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8"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60"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60"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44" w:type="dxa"/>
            <w:shd w:val="clear" w:color="auto" w:fill="FFFFFF"/>
          </w:tcPr>
          <w:p w:rsidR="008A39D0" w:rsidRPr="00307A32" w:rsidRDefault="008A39D0" w:rsidP="00AE695C">
            <w:pPr>
              <w:autoSpaceDE w:val="0"/>
              <w:autoSpaceDN w:val="0"/>
              <w:adjustRightInd w:val="0"/>
              <w:spacing w:after="0"/>
              <w:jc w:val="both"/>
              <w:rPr>
                <w:rFonts w:cs="Times New Roman"/>
                <w:sz w:val="24"/>
                <w:szCs w:val="24"/>
                <w:lang w:val="en-US"/>
              </w:rPr>
            </w:pPr>
          </w:p>
        </w:tc>
      </w:tr>
    </w:tbl>
    <w:p w:rsidR="008A39D0" w:rsidRDefault="008A39D0" w:rsidP="008A39D0">
      <w:pPr>
        <w:autoSpaceDE w:val="0"/>
        <w:autoSpaceDN w:val="0"/>
        <w:adjustRightInd w:val="0"/>
        <w:spacing w:after="0"/>
        <w:jc w:val="both"/>
        <w:rPr>
          <w:rFonts w:ascii="Times New Roman" w:hAnsi="Times New Roman" w:cs="Times New Roman"/>
          <w:sz w:val="28"/>
          <w:szCs w:val="28"/>
          <w:lang w:val="en-US"/>
        </w:rPr>
      </w:pPr>
    </w:p>
    <w:p w:rsidR="008A39D0" w:rsidRDefault="008A39D0" w:rsidP="008A39D0">
      <w:pPr>
        <w:autoSpaceDE w:val="0"/>
        <w:autoSpaceDN w:val="0"/>
        <w:adjustRightInd w:val="0"/>
        <w:spacing w:after="0"/>
        <w:jc w:val="both"/>
        <w:rPr>
          <w:rFonts w:ascii="Times New Roman" w:hAnsi="Times New Roman" w:cs="Times New Roman"/>
          <w:sz w:val="28"/>
          <w:szCs w:val="28"/>
          <w:lang w:val="en-US"/>
        </w:rPr>
      </w:pPr>
    </w:p>
    <w:p w:rsidR="008A39D0" w:rsidRDefault="008A39D0" w:rsidP="008A39D0">
      <w:pPr>
        <w:autoSpaceDE w:val="0"/>
        <w:autoSpaceDN w:val="0"/>
        <w:adjustRightInd w:val="0"/>
        <w:spacing w:after="0"/>
        <w:jc w:val="both"/>
        <w:rPr>
          <w:rFonts w:ascii="Times New Roman" w:hAnsi="Times New Roman" w:cs="Times New Roman"/>
          <w:sz w:val="28"/>
          <w:szCs w:val="28"/>
          <w:lang w:val="en-US"/>
        </w:rPr>
      </w:pPr>
      <w:r>
        <w:rPr>
          <w:rFonts w:ascii="Times New Roman" w:hAnsi="Times New Roman" w:cs="Times New Roman"/>
          <w:i/>
          <w:sz w:val="28"/>
          <w:szCs w:val="28"/>
          <w:lang w:val="en-US"/>
        </w:rPr>
        <w:t>Table</w:t>
      </w:r>
      <w:r w:rsidRPr="00D254BD">
        <w:rPr>
          <w:rFonts w:ascii="Times New Roman" w:hAnsi="Times New Roman" w:cs="Times New Roman"/>
          <w:i/>
          <w:sz w:val="28"/>
          <w:szCs w:val="28"/>
          <w:lang w:val="en-US"/>
        </w:rPr>
        <w:t xml:space="preserve"> </w:t>
      </w:r>
      <w:r w:rsidR="006E02CC">
        <w:rPr>
          <w:rFonts w:ascii="Times New Roman" w:hAnsi="Times New Roman" w:cs="Times New Roman"/>
          <w:i/>
          <w:sz w:val="28"/>
          <w:szCs w:val="28"/>
          <w:lang w:val="en-US"/>
        </w:rPr>
        <w:t>3</w:t>
      </w:r>
      <w:r w:rsidRPr="00D254BD">
        <w:rPr>
          <w:rFonts w:ascii="Times New Roman" w:hAnsi="Times New Roman" w:cs="Times New Roman"/>
          <w:i/>
          <w:sz w:val="28"/>
          <w:szCs w:val="28"/>
          <w:lang w:val="en-US"/>
        </w:rPr>
        <w:t xml:space="preserve">: </w:t>
      </w:r>
      <w:r w:rsidR="009E2672">
        <w:rPr>
          <w:rFonts w:ascii="Times New Roman" w:hAnsi="Times New Roman" w:cs="Times New Roman"/>
          <w:i/>
          <w:sz w:val="28"/>
          <w:szCs w:val="28"/>
          <w:lang w:val="en-US"/>
        </w:rPr>
        <w:t>P</w:t>
      </w:r>
      <w:r>
        <w:rPr>
          <w:rFonts w:ascii="Times New Roman" w:hAnsi="Times New Roman" w:cs="Times New Roman"/>
          <w:i/>
          <w:sz w:val="28"/>
          <w:szCs w:val="28"/>
          <w:lang w:val="en-US"/>
        </w:rPr>
        <w:t>rovisional timetable of the EDDI testing activity in 2017</w:t>
      </w:r>
      <w:r w:rsidRPr="00D254BD">
        <w:rPr>
          <w:rFonts w:ascii="Times New Roman" w:hAnsi="Times New Roman" w:cs="Times New Roman"/>
          <w:i/>
          <w:sz w:val="28"/>
          <w:szCs w:val="28"/>
          <w:lang w:val="en-US"/>
        </w:rPr>
        <w:t>.</w:t>
      </w:r>
    </w:p>
    <w:p w:rsidR="008A39D0" w:rsidRPr="00F40ACB" w:rsidRDefault="008A39D0" w:rsidP="008A39D0">
      <w:pPr>
        <w:autoSpaceDE w:val="0"/>
        <w:autoSpaceDN w:val="0"/>
        <w:adjustRightInd w:val="0"/>
        <w:spacing w:after="0"/>
        <w:jc w:val="both"/>
        <w:rPr>
          <w:rFonts w:ascii="Times New Roman" w:hAnsi="Times New Roman" w:cs="Times New Roman"/>
          <w:sz w:val="28"/>
          <w:szCs w:val="28"/>
        </w:rPr>
      </w:pPr>
    </w:p>
    <w:tbl>
      <w:tblPr>
        <w:tblpPr w:leftFromText="141" w:rightFromText="141" w:vertAnchor="text" w:horzAnchor="margin" w:tblpXSpec="center" w:tblpY="166"/>
        <w:tblW w:w="85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3"/>
        <w:gridCol w:w="401"/>
        <w:gridCol w:w="417"/>
        <w:gridCol w:w="417"/>
        <w:gridCol w:w="417"/>
        <w:gridCol w:w="418"/>
        <w:gridCol w:w="417"/>
        <w:gridCol w:w="417"/>
        <w:gridCol w:w="417"/>
        <w:gridCol w:w="418"/>
        <w:gridCol w:w="460"/>
        <w:gridCol w:w="460"/>
        <w:gridCol w:w="444"/>
      </w:tblGrid>
      <w:tr w:rsidR="008A39D0" w:rsidRPr="00307A32" w:rsidTr="00AE695C">
        <w:tc>
          <w:tcPr>
            <w:tcW w:w="3403"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5103" w:type="dxa"/>
            <w:gridSpan w:val="12"/>
            <w:shd w:val="clear" w:color="auto" w:fill="auto"/>
          </w:tcPr>
          <w:p w:rsidR="008A39D0" w:rsidRPr="00307A32" w:rsidRDefault="008A39D0" w:rsidP="00AE695C">
            <w:pPr>
              <w:autoSpaceDE w:val="0"/>
              <w:autoSpaceDN w:val="0"/>
              <w:adjustRightInd w:val="0"/>
              <w:spacing w:after="0"/>
              <w:jc w:val="center"/>
              <w:rPr>
                <w:rFonts w:cs="Times New Roman"/>
                <w:sz w:val="24"/>
                <w:szCs w:val="24"/>
                <w:lang w:val="en-US"/>
              </w:rPr>
            </w:pPr>
            <w:r>
              <w:rPr>
                <w:rFonts w:cs="Times New Roman"/>
                <w:sz w:val="24"/>
                <w:szCs w:val="24"/>
                <w:lang w:val="en-US"/>
              </w:rPr>
              <w:t>Month 2017</w:t>
            </w:r>
          </w:p>
        </w:tc>
      </w:tr>
      <w:tr w:rsidR="008A39D0" w:rsidRPr="00307A32" w:rsidTr="00AE695C">
        <w:tc>
          <w:tcPr>
            <w:tcW w:w="3403"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r w:rsidRPr="00307A32">
              <w:rPr>
                <w:rFonts w:cs="Times New Roman"/>
                <w:sz w:val="24"/>
                <w:szCs w:val="24"/>
                <w:lang w:val="en-US"/>
              </w:rPr>
              <w:t>Activity</w:t>
            </w:r>
          </w:p>
        </w:tc>
        <w:tc>
          <w:tcPr>
            <w:tcW w:w="401" w:type="dxa"/>
            <w:shd w:val="clear" w:color="auto" w:fill="auto"/>
          </w:tcPr>
          <w:p w:rsidR="008A39D0" w:rsidRPr="00307A32" w:rsidRDefault="008A39D0" w:rsidP="00AE695C">
            <w:pPr>
              <w:autoSpaceDE w:val="0"/>
              <w:autoSpaceDN w:val="0"/>
              <w:adjustRightInd w:val="0"/>
              <w:spacing w:after="0"/>
              <w:jc w:val="both"/>
              <w:rPr>
                <w:rFonts w:cs="Times New Roman"/>
                <w:lang w:val="en-US"/>
              </w:rPr>
            </w:pPr>
            <w:r w:rsidRPr="00307A32">
              <w:rPr>
                <w:rFonts w:cs="Times New Roman"/>
                <w:lang w:val="en-US"/>
              </w:rPr>
              <w:t>1</w:t>
            </w: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lang w:val="en-US"/>
              </w:rPr>
            </w:pPr>
            <w:r w:rsidRPr="00307A32">
              <w:rPr>
                <w:rFonts w:cs="Times New Roman"/>
                <w:lang w:val="en-US"/>
              </w:rPr>
              <w:t>2</w:t>
            </w: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lang w:val="en-US"/>
              </w:rPr>
            </w:pPr>
            <w:r w:rsidRPr="00307A32">
              <w:rPr>
                <w:rFonts w:cs="Times New Roman"/>
                <w:lang w:val="en-US"/>
              </w:rPr>
              <w:t>3</w:t>
            </w: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lang w:val="en-US"/>
              </w:rPr>
            </w:pPr>
            <w:r w:rsidRPr="00307A32">
              <w:rPr>
                <w:rFonts w:cs="Times New Roman"/>
                <w:lang w:val="en-US"/>
              </w:rPr>
              <w:t>4</w:t>
            </w:r>
          </w:p>
        </w:tc>
        <w:tc>
          <w:tcPr>
            <w:tcW w:w="418" w:type="dxa"/>
            <w:shd w:val="clear" w:color="auto" w:fill="auto"/>
          </w:tcPr>
          <w:p w:rsidR="008A39D0" w:rsidRPr="00307A32" w:rsidRDefault="008A39D0" w:rsidP="00AE695C">
            <w:pPr>
              <w:autoSpaceDE w:val="0"/>
              <w:autoSpaceDN w:val="0"/>
              <w:adjustRightInd w:val="0"/>
              <w:spacing w:after="0"/>
              <w:jc w:val="both"/>
              <w:rPr>
                <w:rFonts w:cs="Times New Roman"/>
                <w:lang w:val="en-US"/>
              </w:rPr>
            </w:pPr>
            <w:r w:rsidRPr="00307A32">
              <w:rPr>
                <w:rFonts w:cs="Times New Roman"/>
                <w:lang w:val="en-US"/>
              </w:rPr>
              <w:t>5</w:t>
            </w: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lang w:val="en-US"/>
              </w:rPr>
            </w:pPr>
            <w:r w:rsidRPr="00307A32">
              <w:rPr>
                <w:rFonts w:cs="Times New Roman"/>
                <w:lang w:val="en-US"/>
              </w:rPr>
              <w:t>6</w:t>
            </w: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lang w:val="en-US"/>
              </w:rPr>
            </w:pPr>
            <w:r w:rsidRPr="00307A32">
              <w:rPr>
                <w:rFonts w:cs="Times New Roman"/>
                <w:lang w:val="en-US"/>
              </w:rPr>
              <w:t>7</w:t>
            </w: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lang w:val="en-US"/>
              </w:rPr>
            </w:pPr>
            <w:r w:rsidRPr="00307A32">
              <w:rPr>
                <w:rFonts w:cs="Times New Roman"/>
                <w:lang w:val="en-US"/>
              </w:rPr>
              <w:t>8</w:t>
            </w:r>
          </w:p>
        </w:tc>
        <w:tc>
          <w:tcPr>
            <w:tcW w:w="418" w:type="dxa"/>
            <w:shd w:val="clear" w:color="auto" w:fill="auto"/>
          </w:tcPr>
          <w:p w:rsidR="008A39D0" w:rsidRPr="00307A32" w:rsidRDefault="008A39D0" w:rsidP="00AE695C">
            <w:pPr>
              <w:autoSpaceDE w:val="0"/>
              <w:autoSpaceDN w:val="0"/>
              <w:adjustRightInd w:val="0"/>
              <w:spacing w:after="0"/>
              <w:jc w:val="both"/>
              <w:rPr>
                <w:rFonts w:cs="Times New Roman"/>
                <w:lang w:val="en-US"/>
              </w:rPr>
            </w:pPr>
            <w:r w:rsidRPr="00307A32">
              <w:rPr>
                <w:rFonts w:cs="Times New Roman"/>
                <w:lang w:val="en-US"/>
              </w:rPr>
              <w:t>9</w:t>
            </w:r>
          </w:p>
        </w:tc>
        <w:tc>
          <w:tcPr>
            <w:tcW w:w="460" w:type="dxa"/>
            <w:shd w:val="clear" w:color="auto" w:fill="auto"/>
          </w:tcPr>
          <w:p w:rsidR="008A39D0" w:rsidRPr="00307A32" w:rsidRDefault="008A39D0" w:rsidP="00AE695C">
            <w:pPr>
              <w:autoSpaceDE w:val="0"/>
              <w:autoSpaceDN w:val="0"/>
              <w:adjustRightInd w:val="0"/>
              <w:spacing w:after="0"/>
              <w:jc w:val="both"/>
              <w:rPr>
                <w:rFonts w:cs="Times New Roman"/>
                <w:lang w:val="en-US"/>
              </w:rPr>
            </w:pPr>
            <w:r w:rsidRPr="00307A32">
              <w:rPr>
                <w:rFonts w:cs="Times New Roman"/>
                <w:lang w:val="en-US"/>
              </w:rPr>
              <w:t>10</w:t>
            </w:r>
          </w:p>
        </w:tc>
        <w:tc>
          <w:tcPr>
            <w:tcW w:w="460" w:type="dxa"/>
            <w:shd w:val="clear" w:color="auto" w:fill="auto"/>
          </w:tcPr>
          <w:p w:rsidR="008A39D0" w:rsidRPr="00307A32" w:rsidRDefault="008A39D0" w:rsidP="00AE695C">
            <w:pPr>
              <w:autoSpaceDE w:val="0"/>
              <w:autoSpaceDN w:val="0"/>
              <w:adjustRightInd w:val="0"/>
              <w:spacing w:after="0"/>
              <w:jc w:val="both"/>
              <w:rPr>
                <w:rFonts w:cs="Times New Roman"/>
                <w:lang w:val="en-US"/>
              </w:rPr>
            </w:pPr>
            <w:r w:rsidRPr="00307A32">
              <w:rPr>
                <w:rFonts w:cs="Times New Roman"/>
                <w:lang w:val="en-US"/>
              </w:rPr>
              <w:t>11</w:t>
            </w:r>
          </w:p>
        </w:tc>
        <w:tc>
          <w:tcPr>
            <w:tcW w:w="444" w:type="dxa"/>
            <w:shd w:val="clear" w:color="auto" w:fill="auto"/>
          </w:tcPr>
          <w:p w:rsidR="008A39D0" w:rsidRPr="00307A32" w:rsidRDefault="008A39D0" w:rsidP="00AE695C">
            <w:pPr>
              <w:autoSpaceDE w:val="0"/>
              <w:autoSpaceDN w:val="0"/>
              <w:adjustRightInd w:val="0"/>
              <w:spacing w:after="0"/>
              <w:jc w:val="both"/>
              <w:rPr>
                <w:rFonts w:cs="Times New Roman"/>
                <w:lang w:val="en-US"/>
              </w:rPr>
            </w:pPr>
            <w:r w:rsidRPr="00307A32">
              <w:rPr>
                <w:rFonts w:cs="Times New Roman"/>
                <w:lang w:val="en-US"/>
              </w:rPr>
              <w:t>12</w:t>
            </w:r>
          </w:p>
        </w:tc>
      </w:tr>
      <w:tr w:rsidR="008A39D0" w:rsidRPr="00307A32" w:rsidTr="00AE695C">
        <w:tc>
          <w:tcPr>
            <w:tcW w:w="3403"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r w:rsidRPr="00307A32">
              <w:rPr>
                <w:rFonts w:cs="Times New Roman"/>
                <w:sz w:val="24"/>
                <w:szCs w:val="24"/>
                <w:lang w:val="en-US"/>
              </w:rPr>
              <w:t>LCF RR camp.</w:t>
            </w:r>
          </w:p>
        </w:tc>
        <w:tc>
          <w:tcPr>
            <w:tcW w:w="401" w:type="dxa"/>
            <w:shd w:val="clear" w:color="auto" w:fill="FABF8F"/>
          </w:tcPr>
          <w:p w:rsidR="008A39D0" w:rsidRPr="00F40ACB" w:rsidRDefault="008A39D0" w:rsidP="00AE695C">
            <w:pPr>
              <w:autoSpaceDE w:val="0"/>
              <w:autoSpaceDN w:val="0"/>
              <w:adjustRightInd w:val="0"/>
              <w:spacing w:after="0"/>
              <w:jc w:val="both"/>
              <w:rPr>
                <w:rFonts w:cs="Times New Roman"/>
                <w:color w:val="FFC000"/>
                <w:sz w:val="24"/>
                <w:szCs w:val="24"/>
                <w:lang w:val="en-US"/>
              </w:rPr>
            </w:pPr>
          </w:p>
        </w:tc>
        <w:tc>
          <w:tcPr>
            <w:tcW w:w="417" w:type="dxa"/>
            <w:shd w:val="clear" w:color="auto" w:fill="FABF8F"/>
          </w:tcPr>
          <w:p w:rsidR="008A39D0" w:rsidRPr="00F40ACB" w:rsidRDefault="008A39D0" w:rsidP="00AE695C">
            <w:pPr>
              <w:autoSpaceDE w:val="0"/>
              <w:autoSpaceDN w:val="0"/>
              <w:adjustRightInd w:val="0"/>
              <w:spacing w:after="0"/>
              <w:jc w:val="both"/>
              <w:rPr>
                <w:rFonts w:cs="Times New Roman"/>
                <w:color w:val="FFC000"/>
                <w:sz w:val="24"/>
                <w:szCs w:val="24"/>
                <w:lang w:val="en-US"/>
              </w:rPr>
            </w:pP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8"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FFFFFF"/>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FFFFFF"/>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FFFFFF"/>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8" w:type="dxa"/>
            <w:shd w:val="clear" w:color="auto" w:fill="FFFFFF"/>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60" w:type="dxa"/>
            <w:shd w:val="clear" w:color="auto" w:fill="FFFFFF"/>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60" w:type="dxa"/>
            <w:shd w:val="clear" w:color="auto" w:fill="FFFFFF"/>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44"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r>
      <w:tr w:rsidR="008A39D0" w:rsidRPr="00307A32" w:rsidTr="00AE695C">
        <w:tc>
          <w:tcPr>
            <w:tcW w:w="3403"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r w:rsidRPr="00307A32">
              <w:rPr>
                <w:rFonts w:cs="Times New Roman"/>
                <w:sz w:val="24"/>
                <w:szCs w:val="24"/>
                <w:lang w:val="en-US"/>
              </w:rPr>
              <w:t>Fracture RR camp.</w:t>
            </w:r>
          </w:p>
        </w:tc>
        <w:tc>
          <w:tcPr>
            <w:tcW w:w="401" w:type="dxa"/>
            <w:shd w:val="clear" w:color="auto" w:fill="FABF8F"/>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FABF8F"/>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8"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FFFFFF"/>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FFFFFF"/>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FFFFFF"/>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8" w:type="dxa"/>
            <w:shd w:val="clear" w:color="auto" w:fill="FFFFFF"/>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60" w:type="dxa"/>
            <w:shd w:val="clear" w:color="auto" w:fill="FFFFFF"/>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60" w:type="dxa"/>
            <w:shd w:val="clear" w:color="auto" w:fill="FFFFFF"/>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44"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r>
      <w:tr w:rsidR="008A39D0" w:rsidRPr="00307A32" w:rsidTr="00AE695C">
        <w:tc>
          <w:tcPr>
            <w:tcW w:w="8506" w:type="dxa"/>
            <w:gridSpan w:val="13"/>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r>
      <w:tr w:rsidR="008A39D0" w:rsidRPr="00307A32" w:rsidTr="00AE695C">
        <w:tc>
          <w:tcPr>
            <w:tcW w:w="3403"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r w:rsidRPr="00307A32">
              <w:rPr>
                <w:rFonts w:cs="Times New Roman"/>
                <w:sz w:val="24"/>
                <w:szCs w:val="24"/>
                <w:lang w:val="en-US"/>
              </w:rPr>
              <w:t>“Real” creep tests on P-FS</w:t>
            </w:r>
          </w:p>
        </w:tc>
        <w:tc>
          <w:tcPr>
            <w:tcW w:w="401" w:type="dxa"/>
            <w:shd w:val="clear" w:color="auto" w:fill="FABF8F"/>
          </w:tcPr>
          <w:p w:rsidR="008A39D0" w:rsidRPr="00F40ACB" w:rsidRDefault="008A39D0" w:rsidP="00AE695C">
            <w:pPr>
              <w:autoSpaceDE w:val="0"/>
              <w:autoSpaceDN w:val="0"/>
              <w:adjustRightInd w:val="0"/>
              <w:spacing w:after="0"/>
              <w:jc w:val="both"/>
              <w:rPr>
                <w:rFonts w:cs="Times New Roman"/>
                <w:color w:val="FFC000"/>
                <w:sz w:val="24"/>
                <w:szCs w:val="24"/>
                <w:lang w:val="en-US"/>
              </w:rPr>
            </w:pPr>
          </w:p>
        </w:tc>
        <w:tc>
          <w:tcPr>
            <w:tcW w:w="417" w:type="dxa"/>
            <w:shd w:val="clear" w:color="auto" w:fill="FABF8F"/>
          </w:tcPr>
          <w:p w:rsidR="008A39D0" w:rsidRPr="00F40ACB" w:rsidRDefault="008A39D0" w:rsidP="00AE695C">
            <w:pPr>
              <w:autoSpaceDE w:val="0"/>
              <w:autoSpaceDN w:val="0"/>
              <w:adjustRightInd w:val="0"/>
              <w:spacing w:after="0"/>
              <w:jc w:val="both"/>
              <w:rPr>
                <w:rFonts w:cs="Times New Roman"/>
                <w:color w:val="FFC000"/>
                <w:sz w:val="24"/>
                <w:szCs w:val="24"/>
                <w:lang w:val="en-US"/>
              </w:rPr>
            </w:pPr>
          </w:p>
        </w:tc>
        <w:tc>
          <w:tcPr>
            <w:tcW w:w="417" w:type="dxa"/>
            <w:shd w:val="clear" w:color="auto" w:fill="FABF8F"/>
          </w:tcPr>
          <w:p w:rsidR="008A39D0" w:rsidRPr="00F40ACB" w:rsidRDefault="008A39D0" w:rsidP="00AE695C">
            <w:pPr>
              <w:autoSpaceDE w:val="0"/>
              <w:autoSpaceDN w:val="0"/>
              <w:adjustRightInd w:val="0"/>
              <w:spacing w:after="0"/>
              <w:jc w:val="both"/>
              <w:rPr>
                <w:rFonts w:cs="Times New Roman"/>
                <w:color w:val="FFC000"/>
                <w:sz w:val="24"/>
                <w:szCs w:val="24"/>
                <w:lang w:val="en-US"/>
              </w:rPr>
            </w:pPr>
          </w:p>
        </w:tc>
        <w:tc>
          <w:tcPr>
            <w:tcW w:w="417" w:type="dxa"/>
            <w:shd w:val="clear" w:color="auto" w:fill="FFFFFF"/>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8" w:type="dxa"/>
            <w:shd w:val="clear" w:color="auto" w:fill="FFFFFF"/>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FFFFFF"/>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FFFFFF"/>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FFFFFF"/>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8" w:type="dxa"/>
            <w:shd w:val="clear" w:color="auto" w:fill="FFFFFF"/>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60" w:type="dxa"/>
            <w:shd w:val="clear" w:color="auto" w:fill="FFFFFF"/>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60" w:type="dxa"/>
            <w:shd w:val="clear" w:color="auto" w:fill="FFFFFF"/>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44" w:type="dxa"/>
            <w:shd w:val="clear" w:color="auto" w:fill="FFFFFF"/>
          </w:tcPr>
          <w:p w:rsidR="008A39D0" w:rsidRPr="00307A32" w:rsidRDefault="008A39D0" w:rsidP="00AE695C">
            <w:pPr>
              <w:autoSpaceDE w:val="0"/>
              <w:autoSpaceDN w:val="0"/>
              <w:adjustRightInd w:val="0"/>
              <w:spacing w:after="0"/>
              <w:jc w:val="both"/>
              <w:rPr>
                <w:rFonts w:cs="Times New Roman"/>
                <w:sz w:val="24"/>
                <w:szCs w:val="24"/>
                <w:lang w:val="en-US"/>
              </w:rPr>
            </w:pPr>
          </w:p>
        </w:tc>
      </w:tr>
      <w:tr w:rsidR="008A39D0" w:rsidRPr="00307A32" w:rsidTr="00AE695C">
        <w:tc>
          <w:tcPr>
            <w:tcW w:w="3403"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r w:rsidRPr="00307A32">
              <w:rPr>
                <w:rFonts w:cs="Times New Roman"/>
                <w:sz w:val="24"/>
                <w:szCs w:val="24"/>
                <w:lang w:val="en-US"/>
              </w:rPr>
              <w:t>“Real” LCF</w:t>
            </w:r>
            <w:r>
              <w:rPr>
                <w:rFonts w:cs="Times New Roman"/>
                <w:sz w:val="24"/>
                <w:szCs w:val="24"/>
                <w:lang w:val="en-US"/>
              </w:rPr>
              <w:t xml:space="preserve"> and ratcheting</w:t>
            </w:r>
            <w:r w:rsidRPr="00307A32">
              <w:rPr>
                <w:rFonts w:cs="Times New Roman"/>
                <w:sz w:val="24"/>
                <w:szCs w:val="24"/>
                <w:lang w:val="en-US"/>
              </w:rPr>
              <w:t xml:space="preserve"> tests</w:t>
            </w:r>
          </w:p>
        </w:tc>
        <w:tc>
          <w:tcPr>
            <w:tcW w:w="401"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DBE5F1"/>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DBE5F1"/>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8" w:type="dxa"/>
            <w:shd w:val="clear" w:color="auto" w:fill="DBE5F1"/>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DBE5F1"/>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DBE5F1"/>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DBE5F1"/>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8" w:type="dxa"/>
            <w:shd w:val="clear" w:color="auto" w:fill="DBE5F1"/>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60" w:type="dxa"/>
            <w:shd w:val="clear" w:color="auto" w:fill="DBE5F1"/>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60" w:type="dxa"/>
            <w:shd w:val="clear" w:color="auto" w:fill="DBE5F1"/>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44" w:type="dxa"/>
            <w:shd w:val="clear" w:color="auto" w:fill="DBE5F1"/>
          </w:tcPr>
          <w:p w:rsidR="008A39D0" w:rsidRPr="00307A32" w:rsidRDefault="008A39D0" w:rsidP="00AE695C">
            <w:pPr>
              <w:autoSpaceDE w:val="0"/>
              <w:autoSpaceDN w:val="0"/>
              <w:adjustRightInd w:val="0"/>
              <w:spacing w:after="0"/>
              <w:jc w:val="both"/>
              <w:rPr>
                <w:rFonts w:cs="Times New Roman"/>
                <w:sz w:val="24"/>
                <w:szCs w:val="24"/>
                <w:lang w:val="en-US"/>
              </w:rPr>
            </w:pPr>
          </w:p>
        </w:tc>
      </w:tr>
      <w:tr w:rsidR="008A39D0" w:rsidRPr="00307A32" w:rsidTr="00AE695C">
        <w:tc>
          <w:tcPr>
            <w:tcW w:w="3403"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r>
              <w:rPr>
                <w:rFonts w:cs="Times New Roman"/>
                <w:sz w:val="24"/>
                <w:szCs w:val="24"/>
                <w:lang w:val="en-US"/>
              </w:rPr>
              <w:t>“Real” FM-fatigue tests</w:t>
            </w:r>
          </w:p>
        </w:tc>
        <w:tc>
          <w:tcPr>
            <w:tcW w:w="401"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8"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7"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18"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60"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60" w:type="dxa"/>
            <w:shd w:val="clear" w:color="auto" w:fill="auto"/>
          </w:tcPr>
          <w:p w:rsidR="008A39D0" w:rsidRPr="00307A32" w:rsidRDefault="008A39D0" w:rsidP="00AE695C">
            <w:pPr>
              <w:autoSpaceDE w:val="0"/>
              <w:autoSpaceDN w:val="0"/>
              <w:adjustRightInd w:val="0"/>
              <w:spacing w:after="0"/>
              <w:jc w:val="both"/>
              <w:rPr>
                <w:rFonts w:cs="Times New Roman"/>
                <w:sz w:val="24"/>
                <w:szCs w:val="24"/>
                <w:lang w:val="en-US"/>
              </w:rPr>
            </w:pPr>
          </w:p>
        </w:tc>
        <w:tc>
          <w:tcPr>
            <w:tcW w:w="444" w:type="dxa"/>
            <w:shd w:val="clear" w:color="auto" w:fill="FFFFFF"/>
          </w:tcPr>
          <w:p w:rsidR="008A39D0" w:rsidRPr="00307A32" w:rsidRDefault="008A39D0" w:rsidP="00AE695C">
            <w:pPr>
              <w:autoSpaceDE w:val="0"/>
              <w:autoSpaceDN w:val="0"/>
              <w:adjustRightInd w:val="0"/>
              <w:spacing w:after="0"/>
              <w:jc w:val="both"/>
              <w:rPr>
                <w:rFonts w:cs="Times New Roman"/>
                <w:sz w:val="24"/>
                <w:szCs w:val="24"/>
                <w:lang w:val="en-US"/>
              </w:rPr>
            </w:pPr>
          </w:p>
        </w:tc>
      </w:tr>
    </w:tbl>
    <w:p w:rsidR="008A39D0" w:rsidRPr="00F40ACB" w:rsidRDefault="008A39D0" w:rsidP="008A39D0">
      <w:pPr>
        <w:autoSpaceDE w:val="0"/>
        <w:autoSpaceDN w:val="0"/>
        <w:adjustRightInd w:val="0"/>
        <w:spacing w:after="0"/>
        <w:jc w:val="both"/>
        <w:rPr>
          <w:rFonts w:ascii="Times New Roman" w:hAnsi="Times New Roman" w:cs="Times New Roman"/>
          <w:sz w:val="28"/>
          <w:szCs w:val="28"/>
        </w:rPr>
      </w:pPr>
    </w:p>
    <w:p w:rsidR="00760C4B" w:rsidRPr="00E3394D" w:rsidRDefault="00760C4B" w:rsidP="009E2672">
      <w:pPr>
        <w:pStyle w:val="Heading1"/>
        <w:jc w:val="both"/>
      </w:pPr>
      <w:bookmarkStart w:id="54" w:name="_Toc464300570"/>
      <w:r w:rsidRPr="00E3394D">
        <w:t>Conclusion</w:t>
      </w:r>
      <w:r w:rsidR="00962B35" w:rsidRPr="00E3394D">
        <w:t>s</w:t>
      </w:r>
      <w:r w:rsidR="00B842A6" w:rsidRPr="00E3394D">
        <w:t xml:space="preserve"> and remarks</w:t>
      </w:r>
      <w:bookmarkEnd w:id="54"/>
    </w:p>
    <w:p w:rsidR="00760C4B" w:rsidRDefault="00760C4B" w:rsidP="009E2672">
      <w:pPr>
        <w:jc w:val="both"/>
        <w:rPr>
          <w:rFonts w:cs="Times New Roman"/>
        </w:rPr>
      </w:pPr>
    </w:p>
    <w:p w:rsidR="00EF33C1" w:rsidRDefault="00EF33C1" w:rsidP="009E2672">
      <w:pPr>
        <w:autoSpaceDE w:val="0"/>
        <w:autoSpaceDN w:val="0"/>
        <w:adjustRightInd w:val="0"/>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After some delays, the EDDI testing activity has effectively started in 2016, with the performing of the first Round Robin tests and the first “real” tests.</w:t>
      </w:r>
    </w:p>
    <w:p w:rsidR="00EF33C1" w:rsidRDefault="00EF33C1" w:rsidP="009E2672">
      <w:pPr>
        <w:autoSpaceDE w:val="0"/>
        <w:autoSpaceDN w:val="0"/>
        <w:adjustRightInd w:val="0"/>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general, some delays are still expected, due to the availability of the different labs and some lack of communications between the different </w:t>
      </w:r>
      <w:proofErr w:type="spellStart"/>
      <w:r>
        <w:rPr>
          <w:rFonts w:ascii="Times New Roman" w:hAnsi="Times New Roman" w:cs="Times New Roman"/>
          <w:sz w:val="28"/>
          <w:szCs w:val="28"/>
          <w:lang w:val="en-US"/>
        </w:rPr>
        <w:t>RUs.</w:t>
      </w:r>
      <w:proofErr w:type="spellEnd"/>
    </w:p>
    <w:p w:rsidR="003B129B" w:rsidRDefault="009E2672" w:rsidP="009E2672">
      <w:pPr>
        <w:autoSpaceDE w:val="0"/>
        <w:autoSpaceDN w:val="0"/>
        <w:adjustRightInd w:val="0"/>
        <w:spacing w:after="0"/>
        <w:jc w:val="both"/>
        <w:rPr>
          <w:rFonts w:ascii="Times New Roman" w:hAnsi="Times New Roman" w:cs="Times New Roman"/>
          <w:sz w:val="28"/>
          <w:szCs w:val="28"/>
          <w:lang w:val="en-US"/>
        </w:rPr>
      </w:pPr>
      <w:commentRangeStart w:id="55"/>
      <w:r>
        <w:rPr>
          <w:rFonts w:ascii="Times New Roman" w:hAnsi="Times New Roman" w:cs="Times New Roman"/>
          <w:sz w:val="28"/>
          <w:szCs w:val="28"/>
          <w:lang w:val="en-US"/>
        </w:rPr>
        <w:t>Tensile RR testing campaign is finished</w:t>
      </w:r>
      <w:commentRangeEnd w:id="55"/>
      <w:r w:rsidR="0089511B">
        <w:rPr>
          <w:rStyle w:val="CommentReference"/>
          <w:rFonts w:eastAsia="Times New Roman"/>
        </w:rPr>
        <w:commentReference w:id="55"/>
      </w:r>
      <w:r w:rsidR="003B129B">
        <w:rPr>
          <w:rFonts w:ascii="Times New Roman" w:hAnsi="Times New Roman" w:cs="Times New Roman"/>
          <w:sz w:val="28"/>
          <w:szCs w:val="28"/>
          <w:lang w:val="en-US"/>
        </w:rPr>
        <w:t>. It emerged from the campaign that all the RU reached results compatible with each other (within the experimental uncertainty), apart from UPM, the results of which were definitely incompatible with the other datasets (see Appendix</w:t>
      </w:r>
      <w:r w:rsidR="006507C7">
        <w:rPr>
          <w:rFonts w:ascii="Times New Roman" w:hAnsi="Times New Roman" w:cs="Times New Roman"/>
          <w:sz w:val="28"/>
          <w:szCs w:val="28"/>
          <w:lang w:val="en-US"/>
        </w:rPr>
        <w:t xml:space="preserve"> A</w:t>
      </w:r>
      <w:r w:rsidR="003B129B">
        <w:rPr>
          <w:rFonts w:ascii="Times New Roman" w:hAnsi="Times New Roman" w:cs="Times New Roman"/>
          <w:sz w:val="28"/>
          <w:szCs w:val="28"/>
          <w:lang w:val="en-US"/>
        </w:rPr>
        <w:t xml:space="preserve"> for details).</w:t>
      </w:r>
    </w:p>
    <w:p w:rsidR="00EF33C1" w:rsidRDefault="009E2672" w:rsidP="009E2672">
      <w:pPr>
        <w:autoSpaceDE w:val="0"/>
        <w:autoSpaceDN w:val="0"/>
        <w:adjustRightInd w:val="0"/>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LCF and fracture toughness RR campaign should be finished at the beginning of the next year. </w:t>
      </w:r>
    </w:p>
    <w:p w:rsidR="009E2672" w:rsidRDefault="009E2672" w:rsidP="009E2672">
      <w:pPr>
        <w:autoSpaceDE w:val="0"/>
        <w:autoSpaceDN w:val="0"/>
        <w:adjustRightInd w:val="0"/>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Other “real” LCF and ratcheting tests will be performed in 2017.</w:t>
      </w: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176190" w:rsidRDefault="00176190"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p>
    <w:p w:rsidR="0089511B" w:rsidRPr="00F96057" w:rsidRDefault="0089511B" w:rsidP="009E2672">
      <w:pPr>
        <w:autoSpaceDE w:val="0"/>
        <w:autoSpaceDN w:val="0"/>
        <w:adjustRightInd w:val="0"/>
        <w:spacing w:after="0"/>
        <w:jc w:val="both"/>
        <w:rPr>
          <w:rFonts w:ascii="Times New Roman" w:hAnsi="Times New Roman" w:cs="Times New Roman"/>
          <w:b/>
          <w:color w:val="548DD4" w:themeColor="text2" w:themeTint="99"/>
          <w:sz w:val="28"/>
          <w:szCs w:val="28"/>
          <w:lang w:val="en-US"/>
        </w:rPr>
      </w:pPr>
      <w:bookmarkStart w:id="56" w:name="_GoBack"/>
      <w:bookmarkEnd w:id="56"/>
      <w:ins w:id="57" w:author="Gorley, Mike" w:date="2016-12-22T18:02:00Z">
        <w:r w:rsidRPr="00F96057">
          <w:rPr>
            <w:rFonts w:ascii="Times New Roman" w:hAnsi="Times New Roman" w:cs="Times New Roman"/>
            <w:b/>
            <w:color w:val="548DD4" w:themeColor="text2" w:themeTint="99"/>
            <w:sz w:val="28"/>
            <w:szCs w:val="28"/>
            <w:lang w:val="en-US"/>
          </w:rPr>
          <w:lastRenderedPageBreak/>
          <w:t xml:space="preserve">Appendix A </w:t>
        </w:r>
      </w:ins>
      <w:ins w:id="58" w:author="Gorley, Mike" w:date="2016-12-22T18:03:00Z">
        <w:r w:rsidRPr="00F96057">
          <w:rPr>
            <w:rFonts w:ascii="Times New Roman" w:hAnsi="Times New Roman" w:cs="Times New Roman"/>
            <w:b/>
            <w:color w:val="548DD4" w:themeColor="text2" w:themeTint="99"/>
            <w:sz w:val="28"/>
            <w:szCs w:val="28"/>
            <w:lang w:val="en-US"/>
          </w:rPr>
          <w:t>–</w:t>
        </w:r>
      </w:ins>
      <w:ins w:id="59" w:author="Gorley, Mike" w:date="2016-12-22T18:02:00Z">
        <w:r w:rsidRPr="00F96057">
          <w:rPr>
            <w:rFonts w:ascii="Times New Roman" w:hAnsi="Times New Roman" w:cs="Times New Roman"/>
            <w:b/>
            <w:color w:val="548DD4" w:themeColor="text2" w:themeTint="99"/>
            <w:sz w:val="28"/>
            <w:szCs w:val="28"/>
            <w:lang w:val="en-US"/>
          </w:rPr>
          <w:t xml:space="preserve"> Results </w:t>
        </w:r>
      </w:ins>
      <w:ins w:id="60" w:author="Gorley, Mike" w:date="2016-12-22T18:03:00Z">
        <w:r w:rsidRPr="00F96057">
          <w:rPr>
            <w:rFonts w:ascii="Times New Roman" w:hAnsi="Times New Roman" w:cs="Times New Roman"/>
            <w:b/>
            <w:color w:val="548DD4" w:themeColor="text2" w:themeTint="99"/>
            <w:sz w:val="28"/>
            <w:szCs w:val="28"/>
            <w:lang w:val="en-US"/>
          </w:rPr>
          <w:t xml:space="preserve">of Tensile RR testing </w:t>
        </w:r>
      </w:ins>
    </w:p>
    <w:p w:rsidR="009E5C63" w:rsidRDefault="009E5C63" w:rsidP="009E2672">
      <w:pPr>
        <w:autoSpaceDE w:val="0"/>
        <w:autoSpaceDN w:val="0"/>
        <w:adjustRightInd w:val="0"/>
        <w:spacing w:after="0"/>
        <w:jc w:val="both"/>
        <w:rPr>
          <w:rFonts w:ascii="Times New Roman" w:hAnsi="Times New Roman" w:cs="Times New Roman"/>
          <w:b/>
          <w:sz w:val="28"/>
          <w:szCs w:val="28"/>
          <w:lang w:val="en-US"/>
        </w:rPr>
      </w:pPr>
    </w:p>
    <w:p w:rsidR="009E5C63" w:rsidRDefault="001C7D29" w:rsidP="009E2672">
      <w:pPr>
        <w:autoSpaceDE w:val="0"/>
        <w:autoSpaceDN w:val="0"/>
        <w:adjustRightInd w:val="0"/>
        <w:spacing w:after="0"/>
        <w:jc w:val="both"/>
        <w:rPr>
          <w:rFonts w:ascii="Times New Roman" w:hAnsi="Times New Roman" w:cs="Times New Roman"/>
          <w:sz w:val="28"/>
          <w:szCs w:val="28"/>
          <w:lang w:val="en-US"/>
        </w:rPr>
      </w:pPr>
      <w:r w:rsidRPr="001C7D29">
        <w:rPr>
          <w:rFonts w:ascii="Times New Roman" w:hAnsi="Times New Roman" w:cs="Times New Roman"/>
          <w:sz w:val="28"/>
          <w:szCs w:val="28"/>
          <w:lang w:val="en-US"/>
        </w:rPr>
        <w:t>The tensile Round Robin campaign was agreed during 2015/2016</w:t>
      </w:r>
      <w:r>
        <w:rPr>
          <w:rFonts w:ascii="Times New Roman" w:hAnsi="Times New Roman" w:cs="Times New Roman"/>
          <w:sz w:val="28"/>
          <w:szCs w:val="28"/>
          <w:lang w:val="en-US"/>
        </w:rPr>
        <w:t xml:space="preserve"> and a total of six RU agreed to perform the tests.</w:t>
      </w:r>
    </w:p>
    <w:p w:rsidR="001C7D29" w:rsidRDefault="001C7D29" w:rsidP="009E2672">
      <w:pPr>
        <w:autoSpaceDE w:val="0"/>
        <w:autoSpaceDN w:val="0"/>
        <w:adjustRightInd w:val="0"/>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Special Test Specifications were agreed in order to check the compatibility of data among different labs, and some freedom was left to them on how to perform the tests. The following parameters were requested as a feedback:</w:t>
      </w:r>
    </w:p>
    <w:p w:rsidR="008324F1" w:rsidRPr="001C7D29" w:rsidRDefault="000036DC" w:rsidP="001C7D29">
      <w:pPr>
        <w:numPr>
          <w:ilvl w:val="0"/>
          <w:numId w:val="15"/>
        </w:numPr>
        <w:autoSpaceDE w:val="0"/>
        <w:autoSpaceDN w:val="0"/>
        <w:adjustRightInd w:val="0"/>
        <w:spacing w:after="0"/>
        <w:jc w:val="both"/>
        <w:rPr>
          <w:rFonts w:ascii="Times New Roman" w:hAnsi="Times New Roman" w:cs="Times New Roman"/>
          <w:sz w:val="28"/>
          <w:szCs w:val="28"/>
          <w:lang w:val="it-IT"/>
        </w:rPr>
      </w:pPr>
      <w:r w:rsidRPr="001C7D29">
        <w:rPr>
          <w:rFonts w:ascii="Times New Roman" w:hAnsi="Times New Roman" w:cs="Times New Roman"/>
          <w:sz w:val="28"/>
          <w:szCs w:val="28"/>
          <w:lang w:val="it-IT"/>
        </w:rPr>
        <w:t>Young module with monotonic tests</w:t>
      </w:r>
    </w:p>
    <w:p w:rsidR="008324F1" w:rsidRPr="001C7D29" w:rsidRDefault="000036DC" w:rsidP="001C7D29">
      <w:pPr>
        <w:numPr>
          <w:ilvl w:val="0"/>
          <w:numId w:val="15"/>
        </w:numPr>
        <w:autoSpaceDE w:val="0"/>
        <w:autoSpaceDN w:val="0"/>
        <w:adjustRightInd w:val="0"/>
        <w:spacing w:after="0"/>
        <w:jc w:val="both"/>
        <w:rPr>
          <w:rFonts w:ascii="Times New Roman" w:hAnsi="Times New Roman" w:cs="Times New Roman"/>
          <w:sz w:val="28"/>
          <w:szCs w:val="28"/>
          <w:lang w:val="it-IT"/>
        </w:rPr>
      </w:pPr>
      <w:r w:rsidRPr="001C7D29">
        <w:rPr>
          <w:rFonts w:ascii="Times New Roman" w:hAnsi="Times New Roman" w:cs="Times New Roman"/>
          <w:sz w:val="28"/>
          <w:szCs w:val="28"/>
          <w:lang w:val="it-IT"/>
        </w:rPr>
        <w:t>Yield strength (0.2)</w:t>
      </w:r>
    </w:p>
    <w:p w:rsidR="008324F1" w:rsidRPr="001C7D29" w:rsidRDefault="000036DC" w:rsidP="001C7D29">
      <w:pPr>
        <w:numPr>
          <w:ilvl w:val="0"/>
          <w:numId w:val="15"/>
        </w:numPr>
        <w:autoSpaceDE w:val="0"/>
        <w:autoSpaceDN w:val="0"/>
        <w:adjustRightInd w:val="0"/>
        <w:spacing w:after="0"/>
        <w:jc w:val="both"/>
        <w:rPr>
          <w:rFonts w:ascii="Times New Roman" w:hAnsi="Times New Roman" w:cs="Times New Roman"/>
          <w:sz w:val="28"/>
          <w:szCs w:val="28"/>
          <w:lang w:val="it-IT"/>
        </w:rPr>
      </w:pPr>
      <w:r w:rsidRPr="001C7D29">
        <w:rPr>
          <w:rFonts w:ascii="Times New Roman" w:hAnsi="Times New Roman" w:cs="Times New Roman"/>
          <w:sz w:val="28"/>
          <w:szCs w:val="28"/>
          <w:lang w:val="it-IT"/>
        </w:rPr>
        <w:t>Strength at fracture</w:t>
      </w:r>
    </w:p>
    <w:p w:rsidR="008324F1" w:rsidRPr="001C7D29" w:rsidRDefault="000036DC" w:rsidP="001C7D29">
      <w:pPr>
        <w:numPr>
          <w:ilvl w:val="0"/>
          <w:numId w:val="15"/>
        </w:numPr>
        <w:autoSpaceDE w:val="0"/>
        <w:autoSpaceDN w:val="0"/>
        <w:adjustRightInd w:val="0"/>
        <w:spacing w:after="0"/>
        <w:jc w:val="both"/>
        <w:rPr>
          <w:rFonts w:ascii="Times New Roman" w:hAnsi="Times New Roman" w:cs="Times New Roman"/>
          <w:sz w:val="28"/>
          <w:szCs w:val="28"/>
          <w:lang w:val="it-IT"/>
        </w:rPr>
      </w:pPr>
      <w:r w:rsidRPr="001C7D29">
        <w:rPr>
          <w:rFonts w:ascii="Times New Roman" w:hAnsi="Times New Roman" w:cs="Times New Roman"/>
          <w:sz w:val="28"/>
          <w:szCs w:val="28"/>
          <w:lang w:val="it-IT"/>
        </w:rPr>
        <w:t>Elongation at fracture (%)</w:t>
      </w:r>
    </w:p>
    <w:p w:rsidR="008324F1" w:rsidRPr="001C7D29" w:rsidRDefault="000036DC" w:rsidP="001C7D29">
      <w:pPr>
        <w:numPr>
          <w:ilvl w:val="0"/>
          <w:numId w:val="15"/>
        </w:numPr>
        <w:autoSpaceDE w:val="0"/>
        <w:autoSpaceDN w:val="0"/>
        <w:adjustRightInd w:val="0"/>
        <w:spacing w:after="0"/>
        <w:jc w:val="both"/>
        <w:rPr>
          <w:rFonts w:ascii="Times New Roman" w:hAnsi="Times New Roman" w:cs="Times New Roman"/>
          <w:sz w:val="28"/>
          <w:szCs w:val="28"/>
          <w:lang w:val="it-IT"/>
        </w:rPr>
      </w:pPr>
      <w:r w:rsidRPr="001C7D29">
        <w:rPr>
          <w:rFonts w:ascii="Times New Roman" w:hAnsi="Times New Roman" w:cs="Times New Roman"/>
          <w:sz w:val="28"/>
          <w:szCs w:val="28"/>
          <w:lang w:val="it-IT"/>
        </w:rPr>
        <w:t>Ultimate Tensile Strength</w:t>
      </w:r>
    </w:p>
    <w:p w:rsidR="001C7D29" w:rsidRDefault="001C7D29" w:rsidP="001C7D29">
      <w:pPr>
        <w:autoSpaceDE w:val="0"/>
        <w:autoSpaceDN w:val="0"/>
        <w:adjustRightInd w:val="0"/>
        <w:spacing w:after="0"/>
        <w:jc w:val="both"/>
        <w:rPr>
          <w:rFonts w:ascii="Times New Roman" w:hAnsi="Times New Roman" w:cs="Times New Roman"/>
          <w:sz w:val="28"/>
          <w:szCs w:val="28"/>
          <w:lang w:val="it-IT"/>
        </w:rPr>
      </w:pPr>
      <w:r>
        <w:rPr>
          <w:rFonts w:ascii="Times New Roman" w:hAnsi="Times New Roman" w:cs="Times New Roman"/>
          <w:sz w:val="28"/>
          <w:szCs w:val="28"/>
          <w:lang w:val="it-IT"/>
        </w:rPr>
        <w:t xml:space="preserve">     </w:t>
      </w:r>
      <w:r w:rsidRPr="001C7D29">
        <w:rPr>
          <w:rFonts w:ascii="Times New Roman" w:hAnsi="Times New Roman" w:cs="Times New Roman"/>
          <w:sz w:val="28"/>
          <w:szCs w:val="28"/>
          <w:lang w:val="it-IT"/>
        </w:rPr>
        <w:t>-    Uniform elongation (%)</w:t>
      </w:r>
    </w:p>
    <w:p w:rsidR="001C7D29" w:rsidRDefault="001C7D29" w:rsidP="001C7D29">
      <w:pPr>
        <w:autoSpaceDE w:val="0"/>
        <w:autoSpaceDN w:val="0"/>
        <w:adjustRightInd w:val="0"/>
        <w:spacing w:after="0"/>
        <w:jc w:val="both"/>
        <w:rPr>
          <w:rFonts w:ascii="Times New Roman" w:hAnsi="Times New Roman" w:cs="Times New Roman"/>
          <w:sz w:val="28"/>
          <w:szCs w:val="28"/>
          <w:lang w:val="en-US"/>
        </w:rPr>
      </w:pPr>
      <w:r w:rsidRPr="001C7D29">
        <w:rPr>
          <w:rFonts w:ascii="Times New Roman" w:hAnsi="Times New Roman" w:cs="Times New Roman"/>
          <w:sz w:val="28"/>
          <w:szCs w:val="28"/>
          <w:lang w:val="en-US"/>
        </w:rPr>
        <w:t xml:space="preserve">Moreover, it was explicitly requested to provide the values of Young modules </w:t>
      </w:r>
      <w:r>
        <w:rPr>
          <w:rFonts w:ascii="Times New Roman" w:hAnsi="Times New Roman" w:cs="Times New Roman"/>
          <w:sz w:val="28"/>
          <w:szCs w:val="28"/>
          <w:lang w:val="en-US"/>
        </w:rPr>
        <w:t>for at least two conditions (an</w:t>
      </w:r>
      <w:r w:rsidR="00F96057">
        <w:rPr>
          <w:rFonts w:ascii="Times New Roman" w:hAnsi="Times New Roman" w:cs="Times New Roman"/>
          <w:sz w:val="28"/>
          <w:szCs w:val="28"/>
          <w:lang w:val="en-US"/>
        </w:rPr>
        <w:t>d</w:t>
      </w:r>
      <w:r>
        <w:rPr>
          <w:rFonts w:ascii="Times New Roman" w:hAnsi="Times New Roman" w:cs="Times New Roman"/>
          <w:sz w:val="28"/>
          <w:szCs w:val="28"/>
          <w:lang w:val="en-US"/>
        </w:rPr>
        <w:t xml:space="preserve"> namely RT and 600°C) </w:t>
      </w:r>
      <w:r w:rsidR="00CC671F">
        <w:rPr>
          <w:rFonts w:ascii="Times New Roman" w:hAnsi="Times New Roman" w:cs="Times New Roman"/>
          <w:sz w:val="28"/>
          <w:szCs w:val="28"/>
          <w:lang w:val="en-US"/>
        </w:rPr>
        <w:t>with</w:t>
      </w:r>
      <w:r>
        <w:rPr>
          <w:rFonts w:ascii="Times New Roman" w:hAnsi="Times New Roman" w:cs="Times New Roman"/>
          <w:sz w:val="28"/>
          <w:szCs w:val="28"/>
          <w:lang w:val="en-US"/>
        </w:rPr>
        <w:t xml:space="preserve"> the unloading segment</w:t>
      </w:r>
      <w:r w:rsidR="00CC671F">
        <w:rPr>
          <w:rFonts w:ascii="Times New Roman" w:hAnsi="Times New Roman" w:cs="Times New Roman"/>
          <w:sz w:val="28"/>
          <w:szCs w:val="28"/>
          <w:lang w:val="en-US"/>
        </w:rPr>
        <w:t xml:space="preserve"> technique</w:t>
      </w:r>
      <w:r>
        <w:rPr>
          <w:rFonts w:ascii="Times New Roman" w:hAnsi="Times New Roman" w:cs="Times New Roman"/>
          <w:sz w:val="28"/>
          <w:szCs w:val="28"/>
          <w:lang w:val="en-US"/>
        </w:rPr>
        <w:t xml:space="preserve"> (performing at least 3 unloading).</w:t>
      </w:r>
      <w:r w:rsidR="001A6F89">
        <w:rPr>
          <w:rFonts w:ascii="Times New Roman" w:hAnsi="Times New Roman" w:cs="Times New Roman"/>
          <w:sz w:val="28"/>
          <w:szCs w:val="28"/>
          <w:lang w:val="en-US"/>
        </w:rPr>
        <w:t xml:space="preserve"> The latter data are shown in Table A1.</w:t>
      </w:r>
    </w:p>
    <w:p w:rsidR="001C7D29" w:rsidRDefault="001C7D29" w:rsidP="001C7D29">
      <w:pPr>
        <w:autoSpaceDE w:val="0"/>
        <w:autoSpaceDN w:val="0"/>
        <w:adjustRightInd w:val="0"/>
        <w:spacing w:after="0"/>
        <w:jc w:val="both"/>
        <w:rPr>
          <w:rFonts w:ascii="Times New Roman" w:hAnsi="Times New Roman" w:cs="Times New Roman"/>
          <w:sz w:val="28"/>
          <w:szCs w:val="28"/>
          <w:lang w:val="en-US"/>
        </w:rPr>
      </w:pPr>
    </w:p>
    <w:p w:rsidR="001C7D29" w:rsidRDefault="001C7D29" w:rsidP="00F74743">
      <w:pPr>
        <w:autoSpaceDE w:val="0"/>
        <w:autoSpaceDN w:val="0"/>
        <w:adjustRightInd w:val="0"/>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following figures show some of the obtained results. To estimate the scattering of the data, they are </w:t>
      </w:r>
      <w:r w:rsidR="00F74743">
        <w:rPr>
          <w:rFonts w:ascii="Times New Roman" w:hAnsi="Times New Roman" w:cs="Times New Roman"/>
          <w:sz w:val="28"/>
          <w:szCs w:val="28"/>
          <w:lang w:val="en-US"/>
        </w:rPr>
        <w:t>compared</w:t>
      </w:r>
      <w:r>
        <w:rPr>
          <w:rFonts w:ascii="Times New Roman" w:hAnsi="Times New Roman" w:cs="Times New Roman"/>
          <w:sz w:val="28"/>
          <w:szCs w:val="28"/>
          <w:lang w:val="en-US"/>
        </w:rPr>
        <w:t xml:space="preserve"> with </w:t>
      </w:r>
      <w:r w:rsidR="00F74743">
        <w:rPr>
          <w:rFonts w:ascii="Times New Roman" w:hAnsi="Times New Roman" w:cs="Times New Roman"/>
          <w:sz w:val="28"/>
          <w:szCs w:val="28"/>
          <w:lang w:val="en-US"/>
        </w:rPr>
        <w:t xml:space="preserve">the </w:t>
      </w:r>
      <w:r w:rsidR="00F74743" w:rsidRPr="00F74743">
        <w:rPr>
          <w:rFonts w:ascii="Times New Roman" w:hAnsi="Times New Roman" w:cs="Times New Roman"/>
          <w:sz w:val="28"/>
          <w:szCs w:val="28"/>
          <w:lang w:val="en-US"/>
        </w:rPr>
        <w:t>average tensile properties</w:t>
      </w:r>
      <w:r w:rsidR="00F74743">
        <w:rPr>
          <w:rFonts w:ascii="Times New Roman" w:hAnsi="Times New Roman" w:cs="Times New Roman"/>
          <w:sz w:val="28"/>
          <w:szCs w:val="28"/>
          <w:lang w:val="en-US"/>
        </w:rPr>
        <w:t xml:space="preserve"> obtained from data into the </w:t>
      </w:r>
      <w:r w:rsidR="00F74743" w:rsidRPr="00F74743">
        <w:rPr>
          <w:rFonts w:ascii="Times New Roman" w:hAnsi="Times New Roman" w:cs="Times New Roman"/>
          <w:sz w:val="28"/>
          <w:szCs w:val="28"/>
          <w:lang w:val="en-US"/>
        </w:rPr>
        <w:t xml:space="preserve">"Material </w:t>
      </w:r>
      <w:r w:rsidR="00F74743">
        <w:rPr>
          <w:rFonts w:ascii="Times New Roman" w:hAnsi="Times New Roman" w:cs="Times New Roman"/>
          <w:sz w:val="28"/>
          <w:szCs w:val="28"/>
          <w:lang w:val="en-US"/>
        </w:rPr>
        <w:t xml:space="preserve">property </w:t>
      </w:r>
      <w:r w:rsidR="00F74743" w:rsidRPr="00F74743">
        <w:rPr>
          <w:rFonts w:ascii="Times New Roman" w:hAnsi="Times New Roman" w:cs="Times New Roman"/>
          <w:sz w:val="28"/>
          <w:szCs w:val="28"/>
          <w:lang w:val="en-US"/>
        </w:rPr>
        <w:t>handbook-pilot project on EUROFER97"</w:t>
      </w:r>
      <w:r w:rsidR="00F74743">
        <w:rPr>
          <w:rFonts w:ascii="Times New Roman" w:hAnsi="Times New Roman" w:cs="Times New Roman"/>
          <w:sz w:val="28"/>
          <w:szCs w:val="28"/>
          <w:lang w:val="en-US"/>
        </w:rPr>
        <w:t xml:space="preserve"> (full black line).</w:t>
      </w:r>
      <w:r w:rsidR="00DC74C2">
        <w:rPr>
          <w:rFonts w:ascii="Times New Roman" w:hAnsi="Times New Roman" w:cs="Times New Roman"/>
          <w:sz w:val="28"/>
          <w:szCs w:val="28"/>
          <w:lang w:val="en-US"/>
        </w:rPr>
        <w:t xml:space="preserve"> The two intervals of confidence shown into the graphs mark the ± </w:t>
      </w:r>
      <w:r w:rsidR="00DC74C2" w:rsidRPr="00DC74C2">
        <w:rPr>
          <w:rFonts w:ascii="Symbol" w:hAnsi="Symbol" w:cs="Times New Roman"/>
          <w:sz w:val="28"/>
          <w:szCs w:val="28"/>
          <w:lang w:val="en-US"/>
        </w:rPr>
        <w:t></w:t>
      </w:r>
      <w:proofErr w:type="gramStart"/>
      <w:r w:rsidR="00DC74C2">
        <w:rPr>
          <w:rFonts w:ascii="Symbol" w:hAnsi="Symbol" w:cs="Times New Roman"/>
          <w:sz w:val="28"/>
          <w:szCs w:val="28"/>
          <w:lang w:val="en-US"/>
        </w:rPr>
        <w:t></w:t>
      </w:r>
      <w:r w:rsidR="00DC74C2" w:rsidRPr="00DC74C2">
        <w:rPr>
          <w:rFonts w:ascii="Times New Roman" w:hAnsi="Times New Roman" w:cs="Times New Roman"/>
          <w:sz w:val="28"/>
          <w:szCs w:val="28"/>
          <w:lang w:val="en-US"/>
        </w:rPr>
        <w:t>(</w:t>
      </w:r>
      <w:proofErr w:type="gramEnd"/>
      <w:r w:rsidR="00DC74C2" w:rsidRPr="00DC74C2">
        <w:rPr>
          <w:rFonts w:ascii="Times New Roman" w:hAnsi="Times New Roman" w:cs="Times New Roman"/>
          <w:sz w:val="28"/>
          <w:szCs w:val="28"/>
          <w:lang w:val="en-US"/>
        </w:rPr>
        <w:t>red dotted line)</w:t>
      </w:r>
      <w:r w:rsidR="00DC74C2">
        <w:rPr>
          <w:rFonts w:ascii="Times New Roman" w:hAnsi="Times New Roman" w:cs="Times New Roman"/>
          <w:sz w:val="28"/>
          <w:szCs w:val="28"/>
          <w:lang w:val="en-US"/>
        </w:rPr>
        <w:t xml:space="preserve"> and ± 2</w:t>
      </w:r>
      <w:r w:rsidR="00DC74C2" w:rsidRPr="00DC74C2">
        <w:rPr>
          <w:rFonts w:ascii="Symbol" w:hAnsi="Symbol" w:cs="Times New Roman"/>
          <w:sz w:val="28"/>
          <w:szCs w:val="28"/>
          <w:lang w:val="en-US"/>
        </w:rPr>
        <w:t></w:t>
      </w:r>
      <w:r w:rsidR="00DC74C2">
        <w:rPr>
          <w:rFonts w:ascii="Symbol" w:hAnsi="Symbol" w:cs="Times New Roman"/>
          <w:sz w:val="28"/>
          <w:szCs w:val="28"/>
          <w:lang w:val="en-US"/>
        </w:rPr>
        <w:t></w:t>
      </w:r>
      <w:r w:rsidR="00DC74C2" w:rsidRPr="00DC74C2">
        <w:rPr>
          <w:rFonts w:ascii="Times New Roman" w:hAnsi="Times New Roman" w:cs="Times New Roman"/>
          <w:sz w:val="28"/>
          <w:szCs w:val="28"/>
          <w:lang w:val="en-US"/>
        </w:rPr>
        <w:t>(</w:t>
      </w:r>
      <w:r w:rsidR="00DC74C2">
        <w:rPr>
          <w:rFonts w:ascii="Times New Roman" w:hAnsi="Times New Roman" w:cs="Times New Roman"/>
          <w:sz w:val="28"/>
          <w:szCs w:val="28"/>
          <w:lang w:val="en-US"/>
        </w:rPr>
        <w:t>black</w:t>
      </w:r>
      <w:r w:rsidR="00DC74C2" w:rsidRPr="00DC74C2">
        <w:rPr>
          <w:rFonts w:ascii="Times New Roman" w:hAnsi="Times New Roman" w:cs="Times New Roman"/>
          <w:sz w:val="28"/>
          <w:szCs w:val="28"/>
          <w:lang w:val="en-US"/>
        </w:rPr>
        <w:t xml:space="preserve"> dotted line)</w:t>
      </w:r>
      <w:r w:rsidR="00DC74C2">
        <w:rPr>
          <w:rFonts w:ascii="Times New Roman" w:hAnsi="Times New Roman" w:cs="Times New Roman"/>
          <w:sz w:val="28"/>
          <w:szCs w:val="28"/>
          <w:lang w:val="en-US"/>
        </w:rPr>
        <w:t xml:space="preserve"> intervals (respect to the averaged data into the property handbook), when available.</w:t>
      </w:r>
    </w:p>
    <w:p w:rsidR="00361608" w:rsidRDefault="00DC74C2" w:rsidP="00F74743">
      <w:pPr>
        <w:autoSpaceDE w:val="0"/>
        <w:autoSpaceDN w:val="0"/>
        <w:adjustRightInd w:val="0"/>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For what is concerning the Young’s modulus</w:t>
      </w:r>
      <w:r w:rsidR="00361608">
        <w:rPr>
          <w:rFonts w:ascii="Times New Roman" w:hAnsi="Times New Roman" w:cs="Times New Roman"/>
          <w:sz w:val="28"/>
          <w:szCs w:val="28"/>
          <w:lang w:val="en-US"/>
        </w:rPr>
        <w:t xml:space="preserve"> and the strength at fracture</w:t>
      </w:r>
      <w:r w:rsidR="00597985">
        <w:rPr>
          <w:rFonts w:ascii="Times New Roman" w:hAnsi="Times New Roman" w:cs="Times New Roman"/>
          <w:sz w:val="28"/>
          <w:szCs w:val="28"/>
          <w:lang w:val="en-US"/>
        </w:rPr>
        <w:t xml:space="preserve"> parameters (figures A2 and A6)</w:t>
      </w:r>
      <w:r>
        <w:rPr>
          <w:rFonts w:ascii="Times New Roman" w:hAnsi="Times New Roman" w:cs="Times New Roman"/>
          <w:sz w:val="28"/>
          <w:szCs w:val="28"/>
          <w:lang w:val="en-US"/>
        </w:rPr>
        <w:t xml:space="preserve">, in the property handbook not enough data are available to obtain an accurate estimation of the average </w:t>
      </w:r>
      <w:r w:rsidR="00361608">
        <w:rPr>
          <w:rFonts w:ascii="Times New Roman" w:hAnsi="Times New Roman" w:cs="Times New Roman"/>
          <w:sz w:val="28"/>
          <w:szCs w:val="28"/>
          <w:lang w:val="en-US"/>
        </w:rPr>
        <w:t>and confidence intervals; thus, only the data scattering is shown.</w:t>
      </w:r>
    </w:p>
    <w:p w:rsidR="00597985" w:rsidRDefault="00597985" w:rsidP="00F74743">
      <w:pPr>
        <w:autoSpaceDE w:val="0"/>
        <w:autoSpaceDN w:val="0"/>
        <w:adjustRightInd w:val="0"/>
        <w:spacing w:after="0"/>
        <w:jc w:val="both"/>
        <w:rPr>
          <w:rFonts w:ascii="Times New Roman" w:hAnsi="Times New Roman" w:cs="Times New Roman"/>
          <w:sz w:val="28"/>
          <w:szCs w:val="28"/>
          <w:lang w:val="en-US"/>
        </w:rPr>
      </w:pPr>
    </w:p>
    <w:p w:rsidR="00361608" w:rsidRDefault="00597985" w:rsidP="00F74743">
      <w:pPr>
        <w:autoSpaceDE w:val="0"/>
        <w:autoSpaceDN w:val="0"/>
        <w:adjustRightInd w:val="0"/>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Some</w:t>
      </w:r>
      <w:r w:rsidR="00361608">
        <w:rPr>
          <w:rFonts w:ascii="Times New Roman" w:hAnsi="Times New Roman" w:cs="Times New Roman"/>
          <w:sz w:val="28"/>
          <w:szCs w:val="28"/>
          <w:lang w:val="en-US"/>
        </w:rPr>
        <w:t xml:space="preserve"> general comments are </w:t>
      </w:r>
      <w:r>
        <w:rPr>
          <w:rFonts w:ascii="Times New Roman" w:hAnsi="Times New Roman" w:cs="Times New Roman"/>
          <w:sz w:val="28"/>
          <w:szCs w:val="28"/>
          <w:lang w:val="en-US"/>
        </w:rPr>
        <w:t>underlined here</w:t>
      </w:r>
      <w:r w:rsidR="00361608">
        <w:rPr>
          <w:rFonts w:ascii="Times New Roman" w:hAnsi="Times New Roman" w:cs="Times New Roman"/>
          <w:sz w:val="28"/>
          <w:szCs w:val="28"/>
          <w:lang w:val="en-US"/>
        </w:rPr>
        <w:t>:</w:t>
      </w:r>
    </w:p>
    <w:p w:rsidR="00DC74C2" w:rsidRDefault="00361608" w:rsidP="00361608">
      <w:pPr>
        <w:pStyle w:val="ListParagraph"/>
        <w:numPr>
          <w:ilvl w:val="0"/>
          <w:numId w:val="16"/>
        </w:numPr>
        <w:autoSpaceDE w:val="0"/>
        <w:autoSpaceDN w:val="0"/>
        <w:adjustRightInd w:val="0"/>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Data from the NRG RU are labelled as “average”. This is because this RU performed two tests for every </w:t>
      </w:r>
      <w:r w:rsidR="00622712">
        <w:rPr>
          <w:rFonts w:ascii="Times New Roman" w:hAnsi="Times New Roman" w:cs="Times New Roman"/>
          <w:sz w:val="28"/>
          <w:szCs w:val="28"/>
          <w:lang w:val="en-US"/>
        </w:rPr>
        <w:t>condition</w:t>
      </w:r>
      <w:r>
        <w:rPr>
          <w:rFonts w:ascii="Times New Roman" w:hAnsi="Times New Roman" w:cs="Times New Roman"/>
          <w:sz w:val="28"/>
          <w:szCs w:val="28"/>
          <w:lang w:val="en-US"/>
        </w:rPr>
        <w:t>: the presented values of the various parameters are the average between two values.</w:t>
      </w:r>
    </w:p>
    <w:p w:rsidR="00361608" w:rsidRDefault="00361608" w:rsidP="00361608">
      <w:pPr>
        <w:pStyle w:val="ListParagraph"/>
        <w:numPr>
          <w:ilvl w:val="0"/>
          <w:numId w:val="16"/>
        </w:numPr>
        <w:autoSpaceDE w:val="0"/>
        <w:autoSpaceDN w:val="0"/>
        <w:adjustRightInd w:val="0"/>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The NRG RU did not perform the tests with continuous strain measurement during the tests, but performed them with the “stroke control” approach. This approach does not allow accurate determination of the Young’s module. For this reason, this parameter is not indicated into the graph for NRG RU.</w:t>
      </w:r>
    </w:p>
    <w:p w:rsidR="00361608" w:rsidRPr="00361608" w:rsidRDefault="00361608" w:rsidP="00361608">
      <w:pPr>
        <w:pStyle w:val="ListParagraph"/>
        <w:numPr>
          <w:ilvl w:val="0"/>
          <w:numId w:val="16"/>
        </w:numPr>
        <w:autoSpaceDE w:val="0"/>
        <w:autoSpaceDN w:val="0"/>
        <w:adjustRightInd w:val="0"/>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The MTA-HAS</w:t>
      </w:r>
      <w:r w:rsidR="00597985">
        <w:rPr>
          <w:rFonts w:ascii="Times New Roman" w:hAnsi="Times New Roman" w:cs="Times New Roman"/>
          <w:sz w:val="28"/>
          <w:szCs w:val="28"/>
          <w:lang w:val="en-US"/>
        </w:rPr>
        <w:t xml:space="preserve"> RU</w:t>
      </w:r>
      <w:r>
        <w:rPr>
          <w:rFonts w:ascii="Times New Roman" w:hAnsi="Times New Roman" w:cs="Times New Roman"/>
          <w:sz w:val="28"/>
          <w:szCs w:val="28"/>
          <w:lang w:val="en-US"/>
        </w:rPr>
        <w:t xml:space="preserve"> performed the tests in two stages, one with short-excursion extensometers for Young module determination, and one with longer-excursion extensometers for exploring the inelastic region of the stress-strain curve. </w:t>
      </w: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r>
        <w:rPr>
          <w:rFonts w:ascii="Times New Roman" w:hAnsi="Times New Roman" w:cs="Times New Roman"/>
          <w:noProof/>
          <w:sz w:val="28"/>
          <w:szCs w:val="28"/>
          <w:lang w:val="it-IT" w:eastAsia="it-IT"/>
        </w:rPr>
        <w:drawing>
          <wp:inline distT="0" distB="0" distL="0" distR="0">
            <wp:extent cx="5865962" cy="46582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6169" b="13661"/>
                    <a:stretch/>
                  </pic:blipFill>
                  <pic:spPr bwMode="auto">
                    <a:xfrm>
                      <a:off x="0" y="0"/>
                      <a:ext cx="5871845" cy="4662936"/>
                    </a:xfrm>
                    <a:prstGeom prst="rect">
                      <a:avLst/>
                    </a:prstGeom>
                    <a:noFill/>
                    <a:ln>
                      <a:noFill/>
                    </a:ln>
                    <a:extLst>
                      <a:ext uri="{53640926-AAD7-44D8-BBD7-CCE9431645EC}">
                        <a14:shadowObscured xmlns:a14="http://schemas.microsoft.com/office/drawing/2010/main"/>
                      </a:ext>
                    </a:extLst>
                  </pic:spPr>
                </pic:pic>
              </a:graphicData>
            </a:graphic>
          </wp:inline>
        </w:drawing>
      </w: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Pr="00361608" w:rsidRDefault="00361608" w:rsidP="00361608">
      <w:pPr>
        <w:autoSpaceDE w:val="0"/>
        <w:autoSpaceDN w:val="0"/>
        <w:adjustRightInd w:val="0"/>
        <w:spacing w:after="0"/>
        <w:ind w:left="1134" w:right="1309"/>
        <w:jc w:val="both"/>
        <w:rPr>
          <w:rFonts w:ascii="Times New Roman" w:hAnsi="Times New Roman" w:cs="Times New Roman"/>
          <w:i/>
          <w:sz w:val="28"/>
          <w:szCs w:val="28"/>
          <w:lang w:val="en-US"/>
        </w:rPr>
      </w:pPr>
      <w:r w:rsidRPr="00361608">
        <w:rPr>
          <w:rFonts w:ascii="Times New Roman" w:hAnsi="Times New Roman" w:cs="Times New Roman"/>
          <w:i/>
          <w:sz w:val="28"/>
          <w:szCs w:val="28"/>
          <w:lang w:val="en-US"/>
        </w:rPr>
        <w:t xml:space="preserve">Figure A1: elongation at </w:t>
      </w:r>
      <w:proofErr w:type="gramStart"/>
      <w:r w:rsidRPr="00361608">
        <w:rPr>
          <w:rFonts w:ascii="Times New Roman" w:hAnsi="Times New Roman" w:cs="Times New Roman"/>
          <w:i/>
          <w:sz w:val="28"/>
          <w:szCs w:val="28"/>
          <w:lang w:val="en-US"/>
        </w:rPr>
        <w:t>fracture  of</w:t>
      </w:r>
      <w:proofErr w:type="gramEnd"/>
      <w:r w:rsidRPr="00361608">
        <w:rPr>
          <w:rFonts w:ascii="Times New Roman" w:hAnsi="Times New Roman" w:cs="Times New Roman"/>
          <w:i/>
          <w:sz w:val="28"/>
          <w:szCs w:val="28"/>
          <w:lang w:val="en-US"/>
        </w:rPr>
        <w:t xml:space="preserve"> EUROFER97 steel as a function of temperature.</w:t>
      </w: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r>
        <w:object w:dxaOrig="10800" w:dyaOrig="10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55pt;height:384.45pt" o:ole="">
            <v:imagedata r:id="rId16" o:title="" croptop="11066f"/>
          </v:shape>
          <o:OLEObject Type="Embed" ProgID="KGraph_Plot" ShapeID="_x0000_i1025" DrawAspect="Content" ObjectID="_1548602746" r:id="rId17"/>
        </w:object>
      </w:r>
    </w:p>
    <w:p w:rsidR="00E14138" w:rsidRDefault="00361608" w:rsidP="00361608">
      <w:pPr>
        <w:autoSpaceDE w:val="0"/>
        <w:autoSpaceDN w:val="0"/>
        <w:adjustRightInd w:val="0"/>
        <w:spacing w:after="0"/>
        <w:ind w:left="1134" w:right="1309"/>
        <w:jc w:val="both"/>
        <w:rPr>
          <w:rFonts w:ascii="Times New Roman" w:hAnsi="Times New Roman" w:cs="Times New Roman"/>
          <w:sz w:val="28"/>
          <w:szCs w:val="28"/>
          <w:lang w:val="en-US"/>
        </w:rPr>
      </w:pPr>
      <w:r w:rsidRPr="00361608">
        <w:rPr>
          <w:rFonts w:ascii="Times New Roman" w:hAnsi="Times New Roman" w:cs="Times New Roman"/>
          <w:i/>
          <w:sz w:val="28"/>
          <w:szCs w:val="28"/>
          <w:lang w:val="en-US"/>
        </w:rPr>
        <w:t>Figure A</w:t>
      </w:r>
      <w:r>
        <w:rPr>
          <w:rFonts w:ascii="Times New Roman" w:hAnsi="Times New Roman" w:cs="Times New Roman"/>
          <w:i/>
          <w:sz w:val="28"/>
          <w:szCs w:val="28"/>
          <w:lang w:val="en-US"/>
        </w:rPr>
        <w:t>2</w:t>
      </w:r>
      <w:r w:rsidRPr="00361608">
        <w:rPr>
          <w:rFonts w:ascii="Times New Roman" w:hAnsi="Times New Roman" w:cs="Times New Roman"/>
          <w:i/>
          <w:sz w:val="28"/>
          <w:szCs w:val="28"/>
          <w:lang w:val="en-US"/>
        </w:rPr>
        <w:t xml:space="preserve">: </w:t>
      </w:r>
      <w:r>
        <w:rPr>
          <w:rFonts w:ascii="Times New Roman" w:hAnsi="Times New Roman" w:cs="Times New Roman"/>
          <w:i/>
          <w:sz w:val="28"/>
          <w:szCs w:val="28"/>
          <w:lang w:val="en-US"/>
        </w:rPr>
        <w:t>Young’s module</w:t>
      </w:r>
      <w:r w:rsidRPr="00361608">
        <w:rPr>
          <w:rFonts w:ascii="Times New Roman" w:hAnsi="Times New Roman" w:cs="Times New Roman"/>
          <w:i/>
          <w:sz w:val="28"/>
          <w:szCs w:val="28"/>
          <w:lang w:val="en-US"/>
        </w:rPr>
        <w:t xml:space="preserve"> of EUROFER97 steel as a function of temperature.</w:t>
      </w:r>
      <w:r>
        <w:rPr>
          <w:rFonts w:ascii="Times New Roman" w:hAnsi="Times New Roman" w:cs="Times New Roman"/>
          <w:i/>
          <w:sz w:val="28"/>
          <w:szCs w:val="28"/>
          <w:lang w:val="en-US"/>
        </w:rPr>
        <w:t xml:space="preserve"> These data refer to the </w:t>
      </w:r>
      <w:r w:rsidRPr="00361608">
        <w:rPr>
          <w:rFonts w:ascii="Times New Roman" w:hAnsi="Times New Roman" w:cs="Times New Roman"/>
          <w:sz w:val="28"/>
          <w:szCs w:val="28"/>
          <w:lang w:val="en-US"/>
        </w:rPr>
        <w:t>monotonic</w:t>
      </w:r>
      <w:r>
        <w:rPr>
          <w:rFonts w:ascii="Times New Roman" w:hAnsi="Times New Roman" w:cs="Times New Roman"/>
          <w:i/>
          <w:sz w:val="28"/>
          <w:szCs w:val="28"/>
          <w:lang w:val="en-US"/>
        </w:rPr>
        <w:t xml:space="preserve"> tests (</w:t>
      </w:r>
      <w:proofErr w:type="spellStart"/>
      <w:r>
        <w:rPr>
          <w:rFonts w:ascii="Times New Roman" w:hAnsi="Times New Roman" w:cs="Times New Roman"/>
          <w:i/>
          <w:sz w:val="28"/>
          <w:szCs w:val="28"/>
          <w:lang w:val="en-US"/>
        </w:rPr>
        <w:t>i</w:t>
      </w:r>
      <w:proofErr w:type="spellEnd"/>
      <w:r>
        <w:rPr>
          <w:rFonts w:ascii="Times New Roman" w:hAnsi="Times New Roman" w:cs="Times New Roman"/>
          <w:i/>
          <w:sz w:val="28"/>
          <w:szCs w:val="28"/>
          <w:lang w:val="en-US"/>
        </w:rPr>
        <w:t>. e. without unloading segments)</w:t>
      </w:r>
      <w:r w:rsidR="00F96057">
        <w:rPr>
          <w:rFonts w:ascii="Times New Roman" w:hAnsi="Times New Roman" w:cs="Times New Roman"/>
          <w:i/>
          <w:sz w:val="28"/>
          <w:szCs w:val="28"/>
          <w:lang w:val="en-US"/>
        </w:rPr>
        <w:t>. No data are presented from NRG RU (see text for details).</w:t>
      </w: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r>
        <w:rPr>
          <w:rFonts w:ascii="Times New Roman" w:hAnsi="Times New Roman" w:cs="Times New Roman"/>
          <w:noProof/>
          <w:sz w:val="28"/>
          <w:szCs w:val="28"/>
          <w:lang w:val="it-IT" w:eastAsia="it-IT"/>
        </w:rPr>
        <w:drawing>
          <wp:inline distT="0" distB="0" distL="0" distR="0">
            <wp:extent cx="5865962" cy="46410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26392" b="13661"/>
                    <a:stretch/>
                  </pic:blipFill>
                  <pic:spPr bwMode="auto">
                    <a:xfrm>
                      <a:off x="0" y="0"/>
                      <a:ext cx="5871845" cy="4645666"/>
                    </a:xfrm>
                    <a:prstGeom prst="rect">
                      <a:avLst/>
                    </a:prstGeom>
                    <a:noFill/>
                    <a:ln>
                      <a:noFill/>
                    </a:ln>
                    <a:extLst>
                      <a:ext uri="{53640926-AAD7-44D8-BBD7-CCE9431645EC}">
                        <a14:shadowObscured xmlns:a14="http://schemas.microsoft.com/office/drawing/2010/main"/>
                      </a:ext>
                    </a:extLst>
                  </pic:spPr>
                </pic:pic>
              </a:graphicData>
            </a:graphic>
          </wp:inline>
        </w:drawing>
      </w: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FA5028" w:rsidRDefault="00FA5028" w:rsidP="00FA5028">
      <w:pPr>
        <w:autoSpaceDE w:val="0"/>
        <w:autoSpaceDN w:val="0"/>
        <w:adjustRightInd w:val="0"/>
        <w:spacing w:after="0"/>
        <w:ind w:left="1134" w:right="1309"/>
        <w:jc w:val="both"/>
        <w:rPr>
          <w:rFonts w:ascii="Times New Roman" w:hAnsi="Times New Roman" w:cs="Times New Roman"/>
          <w:sz w:val="28"/>
          <w:szCs w:val="28"/>
          <w:lang w:val="en-US"/>
        </w:rPr>
      </w:pPr>
      <w:r w:rsidRPr="00361608">
        <w:rPr>
          <w:rFonts w:ascii="Times New Roman" w:hAnsi="Times New Roman" w:cs="Times New Roman"/>
          <w:i/>
          <w:sz w:val="28"/>
          <w:szCs w:val="28"/>
          <w:lang w:val="en-US"/>
        </w:rPr>
        <w:t>Figure A</w:t>
      </w:r>
      <w:r>
        <w:rPr>
          <w:rFonts w:ascii="Times New Roman" w:hAnsi="Times New Roman" w:cs="Times New Roman"/>
          <w:i/>
          <w:sz w:val="28"/>
          <w:szCs w:val="28"/>
          <w:lang w:val="en-US"/>
        </w:rPr>
        <w:t>3</w:t>
      </w:r>
      <w:r w:rsidRPr="00361608">
        <w:rPr>
          <w:rFonts w:ascii="Times New Roman" w:hAnsi="Times New Roman" w:cs="Times New Roman"/>
          <w:i/>
          <w:sz w:val="28"/>
          <w:szCs w:val="28"/>
          <w:lang w:val="en-US"/>
        </w:rPr>
        <w:t xml:space="preserve">: </w:t>
      </w:r>
      <w:r>
        <w:rPr>
          <w:rFonts w:ascii="Times New Roman" w:hAnsi="Times New Roman" w:cs="Times New Roman"/>
          <w:i/>
          <w:sz w:val="28"/>
          <w:szCs w:val="28"/>
          <w:lang w:val="en-US"/>
        </w:rPr>
        <w:t>Ultimate Tensile Strength</w:t>
      </w:r>
      <w:r w:rsidRPr="00361608">
        <w:rPr>
          <w:rFonts w:ascii="Times New Roman" w:hAnsi="Times New Roman" w:cs="Times New Roman"/>
          <w:i/>
          <w:sz w:val="28"/>
          <w:szCs w:val="28"/>
          <w:lang w:val="en-US"/>
        </w:rPr>
        <w:t xml:space="preserve"> of EUROFER97 steel as a function of temperature.</w:t>
      </w:r>
      <w:r>
        <w:rPr>
          <w:rFonts w:ascii="Times New Roman" w:hAnsi="Times New Roman" w:cs="Times New Roman"/>
          <w:i/>
          <w:sz w:val="28"/>
          <w:szCs w:val="28"/>
          <w:lang w:val="en-US"/>
        </w:rPr>
        <w:t xml:space="preserve"> </w:t>
      </w: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597985" w:rsidRDefault="00597985" w:rsidP="00F74743">
      <w:pPr>
        <w:autoSpaceDE w:val="0"/>
        <w:autoSpaceDN w:val="0"/>
        <w:adjustRightInd w:val="0"/>
        <w:spacing w:after="0"/>
        <w:jc w:val="both"/>
        <w:rPr>
          <w:rFonts w:ascii="Times New Roman" w:hAnsi="Times New Roman" w:cs="Times New Roman"/>
          <w:sz w:val="28"/>
          <w:szCs w:val="28"/>
          <w:lang w:val="en-US"/>
        </w:rPr>
      </w:pPr>
    </w:p>
    <w:p w:rsidR="00597985" w:rsidRDefault="00597985" w:rsidP="00F74743">
      <w:pPr>
        <w:autoSpaceDE w:val="0"/>
        <w:autoSpaceDN w:val="0"/>
        <w:adjustRightInd w:val="0"/>
        <w:spacing w:after="0"/>
        <w:jc w:val="both"/>
        <w:rPr>
          <w:rFonts w:ascii="Times New Roman" w:hAnsi="Times New Roman" w:cs="Times New Roman"/>
          <w:sz w:val="28"/>
          <w:szCs w:val="28"/>
          <w:lang w:val="en-US"/>
        </w:rPr>
      </w:pPr>
    </w:p>
    <w:p w:rsidR="00597985" w:rsidRDefault="00597985" w:rsidP="00F74743">
      <w:pPr>
        <w:autoSpaceDE w:val="0"/>
        <w:autoSpaceDN w:val="0"/>
        <w:adjustRightInd w:val="0"/>
        <w:spacing w:after="0"/>
        <w:jc w:val="both"/>
        <w:rPr>
          <w:rFonts w:ascii="Times New Roman" w:hAnsi="Times New Roman" w:cs="Times New Roman"/>
          <w:sz w:val="28"/>
          <w:szCs w:val="28"/>
          <w:lang w:val="en-US"/>
        </w:rPr>
      </w:pPr>
    </w:p>
    <w:p w:rsidR="00597985" w:rsidRDefault="00597985" w:rsidP="00F74743">
      <w:pPr>
        <w:autoSpaceDE w:val="0"/>
        <w:autoSpaceDN w:val="0"/>
        <w:adjustRightInd w:val="0"/>
        <w:spacing w:after="0"/>
        <w:jc w:val="both"/>
        <w:rPr>
          <w:rFonts w:ascii="Times New Roman" w:hAnsi="Times New Roman" w:cs="Times New Roman"/>
          <w:sz w:val="28"/>
          <w:szCs w:val="28"/>
          <w:lang w:val="en-US"/>
        </w:rPr>
      </w:pPr>
    </w:p>
    <w:p w:rsidR="00597985" w:rsidRDefault="00597985" w:rsidP="00F74743">
      <w:pPr>
        <w:autoSpaceDE w:val="0"/>
        <w:autoSpaceDN w:val="0"/>
        <w:adjustRightInd w:val="0"/>
        <w:spacing w:after="0"/>
        <w:jc w:val="both"/>
        <w:rPr>
          <w:rFonts w:ascii="Times New Roman" w:hAnsi="Times New Roman" w:cs="Times New Roman"/>
          <w:sz w:val="28"/>
          <w:szCs w:val="28"/>
          <w:lang w:val="en-US"/>
        </w:rPr>
      </w:pPr>
    </w:p>
    <w:p w:rsidR="00597985" w:rsidRDefault="00597985" w:rsidP="00F74743">
      <w:pPr>
        <w:autoSpaceDE w:val="0"/>
        <w:autoSpaceDN w:val="0"/>
        <w:adjustRightInd w:val="0"/>
        <w:spacing w:after="0"/>
        <w:jc w:val="both"/>
        <w:rPr>
          <w:rFonts w:ascii="Times New Roman" w:hAnsi="Times New Roman" w:cs="Times New Roman"/>
          <w:sz w:val="28"/>
          <w:szCs w:val="28"/>
          <w:lang w:val="en-US"/>
        </w:rPr>
      </w:pPr>
    </w:p>
    <w:p w:rsidR="00597985" w:rsidRDefault="00597985" w:rsidP="00F74743">
      <w:pPr>
        <w:autoSpaceDE w:val="0"/>
        <w:autoSpaceDN w:val="0"/>
        <w:adjustRightInd w:val="0"/>
        <w:spacing w:after="0"/>
        <w:jc w:val="both"/>
        <w:rPr>
          <w:rFonts w:ascii="Times New Roman" w:hAnsi="Times New Roman" w:cs="Times New Roman"/>
          <w:sz w:val="28"/>
          <w:szCs w:val="28"/>
          <w:lang w:val="en-US"/>
        </w:rPr>
      </w:pPr>
    </w:p>
    <w:p w:rsidR="00597985" w:rsidRDefault="00597985" w:rsidP="00F74743">
      <w:pPr>
        <w:autoSpaceDE w:val="0"/>
        <w:autoSpaceDN w:val="0"/>
        <w:adjustRightInd w:val="0"/>
        <w:spacing w:after="0"/>
        <w:jc w:val="both"/>
        <w:rPr>
          <w:rFonts w:ascii="Times New Roman" w:hAnsi="Times New Roman" w:cs="Times New Roman"/>
          <w:sz w:val="28"/>
          <w:szCs w:val="28"/>
          <w:lang w:val="en-US"/>
        </w:rPr>
      </w:pPr>
    </w:p>
    <w:p w:rsidR="00597985" w:rsidRDefault="00597985" w:rsidP="00F74743">
      <w:pPr>
        <w:autoSpaceDE w:val="0"/>
        <w:autoSpaceDN w:val="0"/>
        <w:adjustRightInd w:val="0"/>
        <w:spacing w:after="0"/>
        <w:jc w:val="both"/>
        <w:rPr>
          <w:rFonts w:ascii="Times New Roman" w:hAnsi="Times New Roman" w:cs="Times New Roman"/>
          <w:sz w:val="28"/>
          <w:szCs w:val="28"/>
          <w:lang w:val="en-US"/>
        </w:rPr>
      </w:pPr>
    </w:p>
    <w:p w:rsidR="00E14138" w:rsidRDefault="00821BEA" w:rsidP="00F74743">
      <w:pPr>
        <w:autoSpaceDE w:val="0"/>
        <w:autoSpaceDN w:val="0"/>
        <w:adjustRightInd w:val="0"/>
        <w:spacing w:after="0"/>
        <w:jc w:val="both"/>
      </w:pPr>
      <w:r>
        <w:rPr>
          <w:noProof/>
          <w:lang w:val="it-IT" w:eastAsia="it-IT"/>
        </w:rPr>
        <w:drawing>
          <wp:inline distT="0" distB="0" distL="0" distR="0">
            <wp:extent cx="5865962" cy="4727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25724" b="13215"/>
                    <a:stretch/>
                  </pic:blipFill>
                  <pic:spPr bwMode="auto">
                    <a:xfrm>
                      <a:off x="0" y="0"/>
                      <a:ext cx="5871845" cy="4732016"/>
                    </a:xfrm>
                    <a:prstGeom prst="rect">
                      <a:avLst/>
                    </a:prstGeom>
                    <a:noFill/>
                    <a:ln>
                      <a:noFill/>
                    </a:ln>
                    <a:extLst>
                      <a:ext uri="{53640926-AAD7-44D8-BBD7-CCE9431645EC}">
                        <a14:shadowObscured xmlns:a14="http://schemas.microsoft.com/office/drawing/2010/main"/>
                      </a:ext>
                    </a:extLst>
                  </pic:spPr>
                </pic:pic>
              </a:graphicData>
            </a:graphic>
          </wp:inline>
        </w:drawing>
      </w:r>
    </w:p>
    <w:p w:rsidR="00D02AAB" w:rsidRDefault="00D02AAB" w:rsidP="00F74743">
      <w:pPr>
        <w:autoSpaceDE w:val="0"/>
        <w:autoSpaceDN w:val="0"/>
        <w:adjustRightInd w:val="0"/>
        <w:spacing w:after="0"/>
        <w:jc w:val="both"/>
      </w:pPr>
    </w:p>
    <w:p w:rsidR="00D02AAB" w:rsidRDefault="00FA5028" w:rsidP="00597985">
      <w:pPr>
        <w:autoSpaceDE w:val="0"/>
        <w:autoSpaceDN w:val="0"/>
        <w:adjustRightInd w:val="0"/>
        <w:spacing w:after="0"/>
        <w:ind w:left="1134" w:right="1309"/>
        <w:jc w:val="both"/>
        <w:rPr>
          <w:rFonts w:ascii="Times New Roman" w:hAnsi="Times New Roman" w:cs="Times New Roman"/>
          <w:i/>
          <w:sz w:val="28"/>
          <w:szCs w:val="28"/>
          <w:lang w:val="en-US"/>
        </w:rPr>
      </w:pPr>
      <w:r w:rsidRPr="00361608">
        <w:rPr>
          <w:rFonts w:ascii="Times New Roman" w:hAnsi="Times New Roman" w:cs="Times New Roman"/>
          <w:i/>
          <w:sz w:val="28"/>
          <w:szCs w:val="28"/>
          <w:lang w:val="en-US"/>
        </w:rPr>
        <w:t>Figure A</w:t>
      </w:r>
      <w:r>
        <w:rPr>
          <w:rFonts w:ascii="Times New Roman" w:hAnsi="Times New Roman" w:cs="Times New Roman"/>
          <w:i/>
          <w:sz w:val="28"/>
          <w:szCs w:val="28"/>
          <w:lang w:val="en-US"/>
        </w:rPr>
        <w:t>4</w:t>
      </w:r>
      <w:r w:rsidRPr="00361608">
        <w:rPr>
          <w:rFonts w:ascii="Times New Roman" w:hAnsi="Times New Roman" w:cs="Times New Roman"/>
          <w:i/>
          <w:sz w:val="28"/>
          <w:szCs w:val="28"/>
          <w:lang w:val="en-US"/>
        </w:rPr>
        <w:t xml:space="preserve">: </w:t>
      </w:r>
      <w:r>
        <w:rPr>
          <w:rFonts w:ascii="Times New Roman" w:hAnsi="Times New Roman" w:cs="Times New Roman"/>
          <w:i/>
          <w:sz w:val="28"/>
          <w:szCs w:val="28"/>
          <w:lang w:val="en-US"/>
        </w:rPr>
        <w:t>Uniform Elongation</w:t>
      </w:r>
      <w:r w:rsidRPr="00361608">
        <w:rPr>
          <w:rFonts w:ascii="Times New Roman" w:hAnsi="Times New Roman" w:cs="Times New Roman"/>
          <w:i/>
          <w:sz w:val="28"/>
          <w:szCs w:val="28"/>
          <w:lang w:val="en-US"/>
        </w:rPr>
        <w:t xml:space="preserve"> of EUROFER97 steel as a function of temperature.</w:t>
      </w:r>
    </w:p>
    <w:p w:rsidR="00597985" w:rsidRDefault="00597985" w:rsidP="00597985">
      <w:pPr>
        <w:autoSpaceDE w:val="0"/>
        <w:autoSpaceDN w:val="0"/>
        <w:adjustRightInd w:val="0"/>
        <w:spacing w:after="0"/>
        <w:ind w:left="1134" w:right="1309"/>
        <w:jc w:val="both"/>
        <w:rPr>
          <w:rFonts w:ascii="Times New Roman" w:hAnsi="Times New Roman" w:cs="Times New Roman"/>
          <w:i/>
          <w:sz w:val="28"/>
          <w:szCs w:val="28"/>
          <w:lang w:val="en-US"/>
        </w:rPr>
      </w:pPr>
    </w:p>
    <w:p w:rsidR="00597985" w:rsidRDefault="00597985" w:rsidP="00597985">
      <w:pPr>
        <w:autoSpaceDE w:val="0"/>
        <w:autoSpaceDN w:val="0"/>
        <w:adjustRightInd w:val="0"/>
        <w:spacing w:after="0"/>
        <w:ind w:left="1134" w:right="1309"/>
        <w:jc w:val="both"/>
        <w:rPr>
          <w:rFonts w:ascii="Times New Roman" w:hAnsi="Times New Roman" w:cs="Times New Roman"/>
          <w:i/>
          <w:sz w:val="28"/>
          <w:szCs w:val="28"/>
          <w:lang w:val="en-US"/>
        </w:rPr>
      </w:pPr>
    </w:p>
    <w:p w:rsidR="00597985" w:rsidRDefault="00597985" w:rsidP="00597985">
      <w:pPr>
        <w:autoSpaceDE w:val="0"/>
        <w:autoSpaceDN w:val="0"/>
        <w:adjustRightInd w:val="0"/>
        <w:spacing w:after="0"/>
        <w:ind w:left="1134" w:right="1309"/>
        <w:jc w:val="both"/>
        <w:rPr>
          <w:rFonts w:ascii="Times New Roman" w:hAnsi="Times New Roman" w:cs="Times New Roman"/>
          <w:i/>
          <w:sz w:val="28"/>
          <w:szCs w:val="28"/>
          <w:lang w:val="en-US"/>
        </w:rPr>
      </w:pPr>
    </w:p>
    <w:p w:rsidR="00597985" w:rsidRDefault="00597985" w:rsidP="00597985">
      <w:pPr>
        <w:autoSpaceDE w:val="0"/>
        <w:autoSpaceDN w:val="0"/>
        <w:adjustRightInd w:val="0"/>
        <w:spacing w:after="0"/>
        <w:ind w:left="1134" w:right="1309"/>
        <w:jc w:val="both"/>
        <w:rPr>
          <w:rFonts w:ascii="Times New Roman" w:hAnsi="Times New Roman" w:cs="Times New Roman"/>
          <w:i/>
          <w:sz w:val="28"/>
          <w:szCs w:val="28"/>
          <w:lang w:val="en-US"/>
        </w:rPr>
      </w:pPr>
    </w:p>
    <w:p w:rsidR="00597985" w:rsidRDefault="00597985" w:rsidP="00597985">
      <w:pPr>
        <w:autoSpaceDE w:val="0"/>
        <w:autoSpaceDN w:val="0"/>
        <w:adjustRightInd w:val="0"/>
        <w:spacing w:after="0"/>
        <w:ind w:left="1134" w:right="1309"/>
        <w:jc w:val="both"/>
        <w:rPr>
          <w:rFonts w:ascii="Times New Roman" w:hAnsi="Times New Roman" w:cs="Times New Roman"/>
          <w:i/>
          <w:sz w:val="28"/>
          <w:szCs w:val="28"/>
          <w:lang w:val="en-US"/>
        </w:rPr>
      </w:pPr>
    </w:p>
    <w:p w:rsidR="00597985" w:rsidRDefault="00597985" w:rsidP="00597985">
      <w:pPr>
        <w:autoSpaceDE w:val="0"/>
        <w:autoSpaceDN w:val="0"/>
        <w:adjustRightInd w:val="0"/>
        <w:spacing w:after="0"/>
        <w:ind w:left="1134" w:right="1309"/>
        <w:jc w:val="both"/>
        <w:rPr>
          <w:rFonts w:ascii="Times New Roman" w:hAnsi="Times New Roman" w:cs="Times New Roman"/>
          <w:i/>
          <w:sz w:val="28"/>
          <w:szCs w:val="28"/>
          <w:lang w:val="en-US"/>
        </w:rPr>
      </w:pPr>
    </w:p>
    <w:p w:rsidR="00597985" w:rsidRDefault="00597985" w:rsidP="00597985">
      <w:pPr>
        <w:autoSpaceDE w:val="0"/>
        <w:autoSpaceDN w:val="0"/>
        <w:adjustRightInd w:val="0"/>
        <w:spacing w:after="0"/>
        <w:ind w:left="1134" w:right="1309"/>
        <w:jc w:val="both"/>
        <w:rPr>
          <w:rFonts w:ascii="Times New Roman" w:hAnsi="Times New Roman" w:cs="Times New Roman"/>
          <w:i/>
          <w:sz w:val="28"/>
          <w:szCs w:val="28"/>
          <w:lang w:val="en-US"/>
        </w:rPr>
      </w:pPr>
    </w:p>
    <w:p w:rsidR="00597985" w:rsidRDefault="00597985" w:rsidP="00597985">
      <w:pPr>
        <w:autoSpaceDE w:val="0"/>
        <w:autoSpaceDN w:val="0"/>
        <w:adjustRightInd w:val="0"/>
        <w:spacing w:after="0"/>
        <w:ind w:left="1134" w:right="1309"/>
        <w:jc w:val="both"/>
        <w:rPr>
          <w:rFonts w:ascii="Times New Roman" w:hAnsi="Times New Roman" w:cs="Times New Roman"/>
          <w:i/>
          <w:sz w:val="28"/>
          <w:szCs w:val="28"/>
          <w:lang w:val="en-US"/>
        </w:rPr>
      </w:pPr>
    </w:p>
    <w:p w:rsidR="00597985" w:rsidRDefault="00597985" w:rsidP="00597985">
      <w:pPr>
        <w:autoSpaceDE w:val="0"/>
        <w:autoSpaceDN w:val="0"/>
        <w:adjustRightInd w:val="0"/>
        <w:spacing w:after="0"/>
        <w:ind w:left="1134" w:right="1309"/>
        <w:jc w:val="both"/>
        <w:rPr>
          <w:rFonts w:ascii="Times New Roman" w:hAnsi="Times New Roman" w:cs="Times New Roman"/>
          <w:i/>
          <w:sz w:val="28"/>
          <w:szCs w:val="28"/>
          <w:lang w:val="en-US"/>
        </w:rPr>
      </w:pPr>
    </w:p>
    <w:p w:rsidR="00597985" w:rsidRDefault="00597985" w:rsidP="00597985">
      <w:pPr>
        <w:autoSpaceDE w:val="0"/>
        <w:autoSpaceDN w:val="0"/>
        <w:adjustRightInd w:val="0"/>
        <w:spacing w:after="0"/>
        <w:ind w:left="1134" w:right="1309"/>
        <w:jc w:val="both"/>
        <w:rPr>
          <w:rFonts w:ascii="Times New Roman" w:hAnsi="Times New Roman" w:cs="Times New Roman"/>
          <w:i/>
          <w:sz w:val="28"/>
          <w:szCs w:val="28"/>
          <w:lang w:val="en-US"/>
        </w:rPr>
      </w:pPr>
    </w:p>
    <w:p w:rsidR="00597985" w:rsidRDefault="00597985" w:rsidP="00597985">
      <w:pPr>
        <w:autoSpaceDE w:val="0"/>
        <w:autoSpaceDN w:val="0"/>
        <w:adjustRightInd w:val="0"/>
        <w:spacing w:after="0"/>
        <w:ind w:left="1134" w:right="1309"/>
        <w:jc w:val="both"/>
        <w:rPr>
          <w:rFonts w:ascii="Times New Roman" w:hAnsi="Times New Roman" w:cs="Times New Roman"/>
          <w:i/>
          <w:sz w:val="28"/>
          <w:szCs w:val="28"/>
          <w:lang w:val="en-US"/>
        </w:rPr>
      </w:pPr>
    </w:p>
    <w:p w:rsidR="00597985" w:rsidRDefault="00597985" w:rsidP="00597985">
      <w:pPr>
        <w:autoSpaceDE w:val="0"/>
        <w:autoSpaceDN w:val="0"/>
        <w:adjustRightInd w:val="0"/>
        <w:spacing w:after="0"/>
        <w:ind w:left="1134" w:right="1309"/>
        <w:jc w:val="both"/>
        <w:rPr>
          <w:rFonts w:ascii="Times New Roman" w:hAnsi="Times New Roman" w:cs="Times New Roman"/>
          <w:i/>
          <w:sz w:val="28"/>
          <w:szCs w:val="28"/>
          <w:lang w:val="en-US"/>
        </w:rPr>
      </w:pPr>
    </w:p>
    <w:p w:rsidR="00597985" w:rsidRDefault="00597985" w:rsidP="00597985">
      <w:pPr>
        <w:autoSpaceDE w:val="0"/>
        <w:autoSpaceDN w:val="0"/>
        <w:adjustRightInd w:val="0"/>
        <w:spacing w:after="0"/>
        <w:ind w:left="1134" w:right="1309"/>
        <w:jc w:val="both"/>
        <w:rPr>
          <w:rFonts w:ascii="Times New Roman" w:hAnsi="Times New Roman" w:cs="Times New Roman"/>
          <w:i/>
          <w:sz w:val="28"/>
          <w:szCs w:val="28"/>
          <w:lang w:val="en-US"/>
        </w:rPr>
      </w:pPr>
    </w:p>
    <w:p w:rsidR="00597985" w:rsidRDefault="00597985" w:rsidP="00597985">
      <w:pPr>
        <w:autoSpaceDE w:val="0"/>
        <w:autoSpaceDN w:val="0"/>
        <w:adjustRightInd w:val="0"/>
        <w:spacing w:after="0"/>
        <w:ind w:left="1134" w:right="1309"/>
        <w:jc w:val="both"/>
        <w:rPr>
          <w:rFonts w:ascii="Times New Roman" w:hAnsi="Times New Roman" w:cs="Times New Roman"/>
          <w:i/>
          <w:sz w:val="28"/>
          <w:szCs w:val="28"/>
          <w:lang w:val="en-US"/>
        </w:rPr>
      </w:pPr>
    </w:p>
    <w:p w:rsidR="00597985" w:rsidRDefault="00597985" w:rsidP="00597985">
      <w:pPr>
        <w:autoSpaceDE w:val="0"/>
        <w:autoSpaceDN w:val="0"/>
        <w:adjustRightInd w:val="0"/>
        <w:spacing w:after="0"/>
        <w:ind w:left="1134" w:right="1309"/>
        <w:jc w:val="both"/>
        <w:rPr>
          <w:rFonts w:ascii="Times New Roman" w:hAnsi="Times New Roman" w:cs="Times New Roman"/>
          <w:i/>
          <w:sz w:val="28"/>
          <w:szCs w:val="28"/>
          <w:lang w:val="en-US"/>
        </w:rPr>
      </w:pPr>
    </w:p>
    <w:p w:rsidR="00597985" w:rsidRDefault="00597985" w:rsidP="00597985">
      <w:pPr>
        <w:autoSpaceDE w:val="0"/>
        <w:autoSpaceDN w:val="0"/>
        <w:adjustRightInd w:val="0"/>
        <w:spacing w:after="0"/>
        <w:ind w:left="1134" w:right="1309"/>
        <w:jc w:val="both"/>
        <w:rPr>
          <w:rFonts w:ascii="Times New Roman" w:hAnsi="Times New Roman" w:cs="Times New Roman"/>
          <w:i/>
          <w:sz w:val="28"/>
          <w:szCs w:val="28"/>
          <w:lang w:val="en-US"/>
        </w:rPr>
      </w:pPr>
    </w:p>
    <w:p w:rsidR="00597985" w:rsidRDefault="00597985" w:rsidP="00597985">
      <w:pPr>
        <w:autoSpaceDE w:val="0"/>
        <w:autoSpaceDN w:val="0"/>
        <w:adjustRightInd w:val="0"/>
        <w:spacing w:after="0"/>
        <w:ind w:left="1134" w:right="1309"/>
        <w:jc w:val="both"/>
        <w:rPr>
          <w:rFonts w:ascii="Times New Roman" w:hAnsi="Times New Roman" w:cs="Times New Roman"/>
          <w:i/>
          <w:sz w:val="28"/>
          <w:szCs w:val="28"/>
          <w:lang w:val="en-US"/>
        </w:rPr>
      </w:pPr>
    </w:p>
    <w:p w:rsidR="00597985" w:rsidRDefault="00597985" w:rsidP="00597985">
      <w:pPr>
        <w:autoSpaceDE w:val="0"/>
        <w:autoSpaceDN w:val="0"/>
        <w:adjustRightInd w:val="0"/>
        <w:spacing w:after="0"/>
        <w:ind w:left="1134" w:right="1309"/>
        <w:jc w:val="both"/>
        <w:rPr>
          <w:rFonts w:ascii="Times New Roman" w:hAnsi="Times New Roman" w:cs="Times New Roman"/>
          <w:i/>
          <w:sz w:val="28"/>
          <w:szCs w:val="28"/>
          <w:lang w:val="en-US"/>
        </w:rPr>
      </w:pPr>
    </w:p>
    <w:p w:rsidR="00597985" w:rsidRDefault="00597985" w:rsidP="00597985">
      <w:pPr>
        <w:autoSpaceDE w:val="0"/>
        <w:autoSpaceDN w:val="0"/>
        <w:adjustRightInd w:val="0"/>
        <w:spacing w:after="0"/>
        <w:ind w:left="1134" w:right="1309"/>
        <w:jc w:val="both"/>
        <w:rPr>
          <w:rFonts w:ascii="Times New Roman" w:hAnsi="Times New Roman" w:cs="Times New Roman"/>
          <w:i/>
          <w:sz w:val="28"/>
          <w:szCs w:val="28"/>
          <w:lang w:val="en-US"/>
        </w:rPr>
      </w:pPr>
    </w:p>
    <w:p w:rsidR="00597985" w:rsidRDefault="00597985" w:rsidP="00597985">
      <w:pPr>
        <w:autoSpaceDE w:val="0"/>
        <w:autoSpaceDN w:val="0"/>
        <w:adjustRightInd w:val="0"/>
        <w:spacing w:after="0"/>
        <w:ind w:left="1134" w:right="1309"/>
        <w:jc w:val="both"/>
      </w:pPr>
    </w:p>
    <w:p w:rsidR="00D02AAB" w:rsidRDefault="00D02AAB" w:rsidP="00F74743">
      <w:pPr>
        <w:autoSpaceDE w:val="0"/>
        <w:autoSpaceDN w:val="0"/>
        <w:adjustRightInd w:val="0"/>
        <w:spacing w:after="0"/>
        <w:jc w:val="both"/>
      </w:pPr>
      <w:r>
        <w:rPr>
          <w:noProof/>
          <w:lang w:val="it-IT" w:eastAsia="it-IT"/>
        </w:rPr>
        <w:drawing>
          <wp:inline distT="0" distB="0" distL="0" distR="0">
            <wp:extent cx="5865962" cy="47013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25723" b="13550"/>
                    <a:stretch/>
                  </pic:blipFill>
                  <pic:spPr bwMode="auto">
                    <a:xfrm>
                      <a:off x="0" y="0"/>
                      <a:ext cx="5871845" cy="4706111"/>
                    </a:xfrm>
                    <a:prstGeom prst="rect">
                      <a:avLst/>
                    </a:prstGeom>
                    <a:noFill/>
                    <a:ln>
                      <a:noFill/>
                    </a:ln>
                    <a:extLst>
                      <a:ext uri="{53640926-AAD7-44D8-BBD7-CCE9431645EC}">
                        <a14:shadowObscured xmlns:a14="http://schemas.microsoft.com/office/drawing/2010/main"/>
                      </a:ext>
                    </a:extLst>
                  </pic:spPr>
                </pic:pic>
              </a:graphicData>
            </a:graphic>
          </wp:inline>
        </w:drawing>
      </w:r>
    </w:p>
    <w:p w:rsidR="00821BEA" w:rsidRDefault="00821BEA" w:rsidP="00F74743">
      <w:pPr>
        <w:autoSpaceDE w:val="0"/>
        <w:autoSpaceDN w:val="0"/>
        <w:adjustRightInd w:val="0"/>
        <w:spacing w:after="0"/>
        <w:jc w:val="both"/>
      </w:pPr>
    </w:p>
    <w:p w:rsidR="00821BEA" w:rsidRDefault="00821BEA" w:rsidP="00F74743">
      <w:pPr>
        <w:autoSpaceDE w:val="0"/>
        <w:autoSpaceDN w:val="0"/>
        <w:adjustRightInd w:val="0"/>
        <w:spacing w:after="0"/>
        <w:jc w:val="both"/>
      </w:pPr>
    </w:p>
    <w:p w:rsidR="00821BEA" w:rsidRDefault="00FA5028" w:rsidP="00597985">
      <w:pPr>
        <w:autoSpaceDE w:val="0"/>
        <w:autoSpaceDN w:val="0"/>
        <w:adjustRightInd w:val="0"/>
        <w:spacing w:after="0"/>
        <w:ind w:left="1134" w:right="1309"/>
        <w:jc w:val="both"/>
      </w:pPr>
      <w:r w:rsidRPr="00361608">
        <w:rPr>
          <w:rFonts w:ascii="Times New Roman" w:hAnsi="Times New Roman" w:cs="Times New Roman"/>
          <w:i/>
          <w:sz w:val="28"/>
          <w:szCs w:val="28"/>
          <w:lang w:val="en-US"/>
        </w:rPr>
        <w:t>Figure A</w:t>
      </w:r>
      <w:r>
        <w:rPr>
          <w:rFonts w:ascii="Times New Roman" w:hAnsi="Times New Roman" w:cs="Times New Roman"/>
          <w:i/>
          <w:sz w:val="28"/>
          <w:szCs w:val="28"/>
          <w:lang w:val="en-US"/>
        </w:rPr>
        <w:t>5</w:t>
      </w:r>
      <w:r w:rsidRPr="00361608">
        <w:rPr>
          <w:rFonts w:ascii="Times New Roman" w:hAnsi="Times New Roman" w:cs="Times New Roman"/>
          <w:i/>
          <w:sz w:val="28"/>
          <w:szCs w:val="28"/>
          <w:lang w:val="en-US"/>
        </w:rPr>
        <w:t xml:space="preserve">: </w:t>
      </w:r>
      <w:r>
        <w:rPr>
          <w:rFonts w:ascii="Times New Roman" w:hAnsi="Times New Roman" w:cs="Times New Roman"/>
          <w:i/>
          <w:sz w:val="28"/>
          <w:szCs w:val="28"/>
          <w:lang w:val="en-US"/>
        </w:rPr>
        <w:t>Yield</w:t>
      </w:r>
      <w:r w:rsidRPr="00FA5028">
        <w:rPr>
          <w:rFonts w:ascii="Times New Roman" w:hAnsi="Times New Roman" w:cs="Times New Roman"/>
          <w:i/>
          <w:sz w:val="28"/>
          <w:szCs w:val="28"/>
          <w:vertAlign w:val="subscript"/>
          <w:lang w:val="en-US"/>
        </w:rPr>
        <w:t>02</w:t>
      </w:r>
      <w:r>
        <w:rPr>
          <w:rFonts w:ascii="Times New Roman" w:hAnsi="Times New Roman" w:cs="Times New Roman"/>
          <w:i/>
          <w:sz w:val="28"/>
          <w:szCs w:val="28"/>
          <w:lang w:val="en-US"/>
        </w:rPr>
        <w:t xml:space="preserve"> Strength</w:t>
      </w:r>
      <w:r w:rsidRPr="00361608">
        <w:rPr>
          <w:rFonts w:ascii="Times New Roman" w:hAnsi="Times New Roman" w:cs="Times New Roman"/>
          <w:i/>
          <w:sz w:val="28"/>
          <w:szCs w:val="28"/>
          <w:lang w:val="en-US"/>
        </w:rPr>
        <w:t xml:space="preserve"> of EUROFER97 steel as a function of temperature.</w:t>
      </w:r>
    </w:p>
    <w:p w:rsidR="00821BEA" w:rsidRDefault="00821BEA" w:rsidP="00F74743">
      <w:pPr>
        <w:autoSpaceDE w:val="0"/>
        <w:autoSpaceDN w:val="0"/>
        <w:adjustRightInd w:val="0"/>
        <w:spacing w:after="0"/>
        <w:jc w:val="both"/>
      </w:pPr>
    </w:p>
    <w:p w:rsidR="00821BEA" w:rsidRDefault="00821BEA" w:rsidP="00F74743">
      <w:pPr>
        <w:autoSpaceDE w:val="0"/>
        <w:autoSpaceDN w:val="0"/>
        <w:adjustRightInd w:val="0"/>
        <w:spacing w:after="0"/>
        <w:jc w:val="both"/>
      </w:pPr>
    </w:p>
    <w:p w:rsidR="00821BEA" w:rsidRDefault="00821BEA" w:rsidP="00F74743">
      <w:pPr>
        <w:autoSpaceDE w:val="0"/>
        <w:autoSpaceDN w:val="0"/>
        <w:adjustRightInd w:val="0"/>
        <w:spacing w:after="0"/>
        <w:jc w:val="both"/>
      </w:pPr>
    </w:p>
    <w:p w:rsidR="00821BEA" w:rsidRDefault="00821BEA" w:rsidP="00F74743">
      <w:pPr>
        <w:autoSpaceDE w:val="0"/>
        <w:autoSpaceDN w:val="0"/>
        <w:adjustRightInd w:val="0"/>
        <w:spacing w:after="0"/>
        <w:jc w:val="both"/>
      </w:pPr>
    </w:p>
    <w:p w:rsidR="00597985" w:rsidRDefault="00597985" w:rsidP="00F74743">
      <w:pPr>
        <w:autoSpaceDE w:val="0"/>
        <w:autoSpaceDN w:val="0"/>
        <w:adjustRightInd w:val="0"/>
        <w:spacing w:after="0"/>
        <w:jc w:val="both"/>
      </w:pPr>
    </w:p>
    <w:p w:rsidR="00597985" w:rsidRDefault="00597985" w:rsidP="00F74743">
      <w:pPr>
        <w:autoSpaceDE w:val="0"/>
        <w:autoSpaceDN w:val="0"/>
        <w:adjustRightInd w:val="0"/>
        <w:spacing w:after="0"/>
        <w:jc w:val="both"/>
      </w:pPr>
    </w:p>
    <w:p w:rsidR="00597985" w:rsidRDefault="00597985" w:rsidP="00F74743">
      <w:pPr>
        <w:autoSpaceDE w:val="0"/>
        <w:autoSpaceDN w:val="0"/>
        <w:adjustRightInd w:val="0"/>
        <w:spacing w:after="0"/>
        <w:jc w:val="both"/>
      </w:pPr>
    </w:p>
    <w:p w:rsidR="00597985" w:rsidRDefault="00597985" w:rsidP="00F74743">
      <w:pPr>
        <w:autoSpaceDE w:val="0"/>
        <w:autoSpaceDN w:val="0"/>
        <w:adjustRightInd w:val="0"/>
        <w:spacing w:after="0"/>
        <w:jc w:val="both"/>
      </w:pPr>
    </w:p>
    <w:p w:rsidR="00597985" w:rsidRDefault="00597985" w:rsidP="00F74743">
      <w:pPr>
        <w:autoSpaceDE w:val="0"/>
        <w:autoSpaceDN w:val="0"/>
        <w:adjustRightInd w:val="0"/>
        <w:spacing w:after="0"/>
        <w:jc w:val="both"/>
      </w:pPr>
    </w:p>
    <w:p w:rsidR="00597985" w:rsidRDefault="00597985" w:rsidP="00F74743">
      <w:pPr>
        <w:autoSpaceDE w:val="0"/>
        <w:autoSpaceDN w:val="0"/>
        <w:adjustRightInd w:val="0"/>
        <w:spacing w:after="0"/>
        <w:jc w:val="both"/>
      </w:pPr>
    </w:p>
    <w:p w:rsidR="00821BEA" w:rsidRDefault="00821BEA" w:rsidP="00F74743">
      <w:pPr>
        <w:autoSpaceDE w:val="0"/>
        <w:autoSpaceDN w:val="0"/>
        <w:adjustRightInd w:val="0"/>
        <w:spacing w:after="0"/>
        <w:jc w:val="both"/>
      </w:pPr>
    </w:p>
    <w:p w:rsidR="00821BEA" w:rsidRDefault="00821BEA" w:rsidP="00F74743">
      <w:pPr>
        <w:autoSpaceDE w:val="0"/>
        <w:autoSpaceDN w:val="0"/>
        <w:adjustRightInd w:val="0"/>
        <w:spacing w:after="0"/>
        <w:jc w:val="both"/>
      </w:pPr>
    </w:p>
    <w:p w:rsidR="00821BEA" w:rsidRDefault="00821BEA" w:rsidP="00F74743">
      <w:pPr>
        <w:autoSpaceDE w:val="0"/>
        <w:autoSpaceDN w:val="0"/>
        <w:adjustRightInd w:val="0"/>
        <w:spacing w:after="0"/>
        <w:jc w:val="both"/>
      </w:pPr>
    </w:p>
    <w:p w:rsidR="00821BEA" w:rsidRDefault="00821BEA" w:rsidP="00F74743">
      <w:pPr>
        <w:autoSpaceDE w:val="0"/>
        <w:autoSpaceDN w:val="0"/>
        <w:adjustRightInd w:val="0"/>
        <w:spacing w:after="0"/>
        <w:jc w:val="both"/>
      </w:pPr>
    </w:p>
    <w:p w:rsidR="00821BEA" w:rsidRDefault="00821BEA"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FA5028" w:rsidP="00F74743">
      <w:pPr>
        <w:autoSpaceDE w:val="0"/>
        <w:autoSpaceDN w:val="0"/>
        <w:adjustRightInd w:val="0"/>
        <w:spacing w:after="0"/>
        <w:jc w:val="both"/>
        <w:rPr>
          <w:rFonts w:ascii="Times New Roman" w:hAnsi="Times New Roman" w:cs="Times New Roman"/>
          <w:sz w:val="28"/>
          <w:szCs w:val="28"/>
          <w:lang w:val="en-US"/>
        </w:rPr>
      </w:pPr>
      <w:r>
        <w:object w:dxaOrig="10800" w:dyaOrig="10800">
          <v:shape id="_x0000_i1026" type="#_x0000_t75" style="width:462.55pt;height:387.15pt" o:ole="">
            <v:imagedata r:id="rId21" o:title="" croptop="10683f"/>
          </v:shape>
          <o:OLEObject Type="Embed" ProgID="KGraph_Plot" ShapeID="_x0000_i1026" DrawAspect="Content" ObjectID="_1548602747" r:id="rId22"/>
        </w:object>
      </w: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FA5028" w:rsidP="00597985">
      <w:pPr>
        <w:autoSpaceDE w:val="0"/>
        <w:autoSpaceDN w:val="0"/>
        <w:adjustRightInd w:val="0"/>
        <w:spacing w:after="0"/>
        <w:ind w:left="1134" w:right="1309"/>
        <w:jc w:val="both"/>
        <w:rPr>
          <w:rFonts w:ascii="Times New Roman" w:hAnsi="Times New Roman" w:cs="Times New Roman"/>
          <w:sz w:val="28"/>
          <w:szCs w:val="28"/>
          <w:lang w:val="en-US"/>
        </w:rPr>
      </w:pPr>
      <w:r w:rsidRPr="00361608">
        <w:rPr>
          <w:rFonts w:ascii="Times New Roman" w:hAnsi="Times New Roman" w:cs="Times New Roman"/>
          <w:i/>
          <w:sz w:val="28"/>
          <w:szCs w:val="28"/>
          <w:lang w:val="en-US"/>
        </w:rPr>
        <w:t>Figure A</w:t>
      </w:r>
      <w:r>
        <w:rPr>
          <w:rFonts w:ascii="Times New Roman" w:hAnsi="Times New Roman" w:cs="Times New Roman"/>
          <w:i/>
          <w:sz w:val="28"/>
          <w:szCs w:val="28"/>
          <w:lang w:val="en-US"/>
        </w:rPr>
        <w:t>6</w:t>
      </w:r>
      <w:r w:rsidRPr="00361608">
        <w:rPr>
          <w:rFonts w:ascii="Times New Roman" w:hAnsi="Times New Roman" w:cs="Times New Roman"/>
          <w:i/>
          <w:sz w:val="28"/>
          <w:szCs w:val="28"/>
          <w:lang w:val="en-US"/>
        </w:rPr>
        <w:t xml:space="preserve">: </w:t>
      </w:r>
      <w:r>
        <w:rPr>
          <w:rFonts w:ascii="Times New Roman" w:hAnsi="Times New Roman" w:cs="Times New Roman"/>
          <w:i/>
          <w:sz w:val="28"/>
          <w:szCs w:val="28"/>
          <w:lang w:val="en-US"/>
        </w:rPr>
        <w:t>Strength at fracture</w:t>
      </w:r>
      <w:r w:rsidRPr="00361608">
        <w:rPr>
          <w:rFonts w:ascii="Times New Roman" w:hAnsi="Times New Roman" w:cs="Times New Roman"/>
          <w:i/>
          <w:sz w:val="28"/>
          <w:szCs w:val="28"/>
          <w:lang w:val="en-US"/>
        </w:rPr>
        <w:t xml:space="preserve"> of EUROFER97 steel as a function of temperature.</w:t>
      </w: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tbl>
      <w:tblPr>
        <w:tblStyle w:val="TableGrid"/>
        <w:tblW w:w="0" w:type="auto"/>
        <w:tblLook w:val="04A0" w:firstRow="1" w:lastRow="0" w:firstColumn="1" w:lastColumn="0" w:noHBand="0" w:noVBand="1"/>
      </w:tblPr>
      <w:tblGrid>
        <w:gridCol w:w="1162"/>
        <w:gridCol w:w="1171"/>
        <w:gridCol w:w="1172"/>
        <w:gridCol w:w="1167"/>
        <w:gridCol w:w="1166"/>
        <w:gridCol w:w="1168"/>
        <w:gridCol w:w="1167"/>
        <w:gridCol w:w="1290"/>
      </w:tblGrid>
      <w:tr w:rsidR="001A6F89" w:rsidRPr="00046E7B" w:rsidTr="001A6F89">
        <w:trPr>
          <w:trHeight w:val="737"/>
        </w:trPr>
        <w:tc>
          <w:tcPr>
            <w:tcW w:w="9463" w:type="dxa"/>
            <w:gridSpan w:val="8"/>
          </w:tcPr>
          <w:p w:rsidR="001A6F89" w:rsidRPr="00046E7B" w:rsidRDefault="001A6F89"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Table A1: Young’s modules in </w:t>
            </w:r>
            <w:proofErr w:type="spellStart"/>
            <w:r>
              <w:rPr>
                <w:rFonts w:ascii="Times New Roman" w:hAnsi="Times New Roman" w:cs="Times New Roman"/>
                <w:sz w:val="24"/>
                <w:szCs w:val="24"/>
                <w:lang w:val="en-US"/>
              </w:rPr>
              <w:t>GPa</w:t>
            </w:r>
            <w:proofErr w:type="spellEnd"/>
            <w:r>
              <w:rPr>
                <w:rFonts w:ascii="Times New Roman" w:hAnsi="Times New Roman" w:cs="Times New Roman"/>
                <w:sz w:val="24"/>
                <w:szCs w:val="24"/>
                <w:lang w:val="en-US"/>
              </w:rPr>
              <w:t xml:space="preserve"> obtained with the unloading segments techniques</w:t>
            </w:r>
          </w:p>
        </w:tc>
      </w:tr>
      <w:tr w:rsidR="00046E7B" w:rsidRPr="00046E7B" w:rsidTr="00046E7B">
        <w:tc>
          <w:tcPr>
            <w:tcW w:w="1162"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p>
        </w:tc>
        <w:tc>
          <w:tcPr>
            <w:tcW w:w="2343" w:type="dxa"/>
            <w:gridSpan w:val="2"/>
          </w:tcPr>
          <w:p w:rsidR="00046E7B" w:rsidRPr="001A6F89" w:rsidRDefault="00046E7B" w:rsidP="00F74743">
            <w:pPr>
              <w:autoSpaceDE w:val="0"/>
              <w:autoSpaceDN w:val="0"/>
              <w:adjustRightInd w:val="0"/>
              <w:spacing w:after="0"/>
              <w:jc w:val="both"/>
              <w:rPr>
                <w:rFonts w:ascii="Times New Roman" w:hAnsi="Times New Roman" w:cs="Times New Roman"/>
                <w:b/>
                <w:sz w:val="24"/>
                <w:szCs w:val="24"/>
                <w:lang w:val="en-US"/>
              </w:rPr>
            </w:pPr>
            <w:r w:rsidRPr="001A6F89">
              <w:rPr>
                <w:rFonts w:ascii="Times New Roman" w:hAnsi="Times New Roman" w:cs="Times New Roman"/>
                <w:b/>
                <w:sz w:val="24"/>
                <w:szCs w:val="24"/>
                <w:lang w:val="en-US"/>
              </w:rPr>
              <w:t>IENI-CNR</w:t>
            </w:r>
          </w:p>
        </w:tc>
        <w:tc>
          <w:tcPr>
            <w:tcW w:w="2333" w:type="dxa"/>
            <w:gridSpan w:val="2"/>
          </w:tcPr>
          <w:p w:rsidR="00046E7B" w:rsidRPr="001A6F89" w:rsidRDefault="00046E7B" w:rsidP="00F74743">
            <w:pPr>
              <w:autoSpaceDE w:val="0"/>
              <w:autoSpaceDN w:val="0"/>
              <w:adjustRightInd w:val="0"/>
              <w:spacing w:after="0"/>
              <w:jc w:val="both"/>
              <w:rPr>
                <w:rFonts w:ascii="Times New Roman" w:hAnsi="Times New Roman" w:cs="Times New Roman"/>
                <w:b/>
                <w:sz w:val="24"/>
                <w:szCs w:val="24"/>
                <w:lang w:val="en-US"/>
              </w:rPr>
            </w:pPr>
            <w:r w:rsidRPr="001A6F89">
              <w:rPr>
                <w:rFonts w:ascii="Times New Roman" w:hAnsi="Times New Roman" w:cs="Times New Roman"/>
                <w:b/>
                <w:sz w:val="24"/>
                <w:szCs w:val="24"/>
                <w:lang w:val="en-US"/>
              </w:rPr>
              <w:t>KIT</w:t>
            </w:r>
          </w:p>
        </w:tc>
        <w:tc>
          <w:tcPr>
            <w:tcW w:w="2335" w:type="dxa"/>
            <w:gridSpan w:val="2"/>
          </w:tcPr>
          <w:p w:rsidR="00046E7B" w:rsidRPr="001A6F89" w:rsidRDefault="00046E7B" w:rsidP="00F74743">
            <w:pPr>
              <w:autoSpaceDE w:val="0"/>
              <w:autoSpaceDN w:val="0"/>
              <w:adjustRightInd w:val="0"/>
              <w:spacing w:after="0"/>
              <w:jc w:val="both"/>
              <w:rPr>
                <w:rFonts w:ascii="Times New Roman" w:hAnsi="Times New Roman" w:cs="Times New Roman"/>
                <w:b/>
                <w:sz w:val="24"/>
                <w:szCs w:val="24"/>
                <w:lang w:val="en-US"/>
              </w:rPr>
            </w:pPr>
            <w:r w:rsidRPr="001A6F89">
              <w:rPr>
                <w:rFonts w:ascii="Times New Roman" w:hAnsi="Times New Roman" w:cs="Times New Roman"/>
                <w:b/>
                <w:sz w:val="24"/>
                <w:szCs w:val="24"/>
                <w:lang w:val="en-US"/>
              </w:rPr>
              <w:t>UPM</w:t>
            </w:r>
          </w:p>
        </w:tc>
        <w:tc>
          <w:tcPr>
            <w:tcW w:w="1290" w:type="dxa"/>
          </w:tcPr>
          <w:p w:rsidR="00046E7B" w:rsidRPr="001A6F89" w:rsidRDefault="00046E7B" w:rsidP="00F74743">
            <w:pPr>
              <w:autoSpaceDE w:val="0"/>
              <w:autoSpaceDN w:val="0"/>
              <w:adjustRightInd w:val="0"/>
              <w:spacing w:after="0"/>
              <w:jc w:val="both"/>
              <w:rPr>
                <w:rFonts w:ascii="Times New Roman" w:hAnsi="Times New Roman" w:cs="Times New Roman"/>
                <w:b/>
                <w:sz w:val="24"/>
                <w:szCs w:val="24"/>
                <w:lang w:val="en-US"/>
              </w:rPr>
            </w:pPr>
            <w:r w:rsidRPr="001A6F89">
              <w:rPr>
                <w:rFonts w:ascii="Times New Roman" w:hAnsi="Times New Roman" w:cs="Times New Roman"/>
                <w:b/>
                <w:sz w:val="24"/>
                <w:szCs w:val="24"/>
                <w:lang w:val="en-US"/>
              </w:rPr>
              <w:t>CIEMAT</w:t>
            </w:r>
          </w:p>
        </w:tc>
      </w:tr>
      <w:tr w:rsidR="00046E7B" w:rsidRPr="00046E7B" w:rsidTr="00046E7B">
        <w:tc>
          <w:tcPr>
            <w:tcW w:w="1162"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p>
        </w:tc>
        <w:tc>
          <w:tcPr>
            <w:tcW w:w="1171" w:type="dxa"/>
          </w:tcPr>
          <w:p w:rsidR="00046E7B" w:rsidRPr="001A6F89" w:rsidRDefault="00046E7B" w:rsidP="00F74743">
            <w:pPr>
              <w:autoSpaceDE w:val="0"/>
              <w:autoSpaceDN w:val="0"/>
              <w:adjustRightInd w:val="0"/>
              <w:spacing w:after="0"/>
              <w:jc w:val="both"/>
              <w:rPr>
                <w:rFonts w:ascii="Times New Roman" w:hAnsi="Times New Roman" w:cs="Times New Roman"/>
                <w:b/>
                <w:sz w:val="24"/>
                <w:szCs w:val="24"/>
                <w:lang w:val="en-US"/>
              </w:rPr>
            </w:pPr>
            <w:r w:rsidRPr="001A6F89">
              <w:rPr>
                <w:rFonts w:ascii="Times New Roman" w:hAnsi="Times New Roman" w:cs="Times New Roman"/>
                <w:b/>
                <w:sz w:val="24"/>
                <w:szCs w:val="24"/>
                <w:lang w:val="en-US"/>
              </w:rPr>
              <w:t>RT</w:t>
            </w:r>
          </w:p>
        </w:tc>
        <w:tc>
          <w:tcPr>
            <w:tcW w:w="1172" w:type="dxa"/>
          </w:tcPr>
          <w:p w:rsidR="00046E7B" w:rsidRPr="001A6F89" w:rsidRDefault="00046E7B" w:rsidP="00F74743">
            <w:pPr>
              <w:autoSpaceDE w:val="0"/>
              <w:autoSpaceDN w:val="0"/>
              <w:adjustRightInd w:val="0"/>
              <w:spacing w:after="0"/>
              <w:jc w:val="both"/>
              <w:rPr>
                <w:rFonts w:ascii="Times New Roman" w:hAnsi="Times New Roman" w:cs="Times New Roman"/>
                <w:b/>
                <w:sz w:val="24"/>
                <w:szCs w:val="24"/>
                <w:lang w:val="en-US"/>
              </w:rPr>
            </w:pPr>
            <w:r w:rsidRPr="001A6F89">
              <w:rPr>
                <w:rFonts w:ascii="Times New Roman" w:hAnsi="Times New Roman" w:cs="Times New Roman"/>
                <w:b/>
                <w:sz w:val="24"/>
                <w:szCs w:val="24"/>
                <w:lang w:val="en-US"/>
              </w:rPr>
              <w:t>600 °C</w:t>
            </w:r>
          </w:p>
        </w:tc>
        <w:tc>
          <w:tcPr>
            <w:tcW w:w="1167" w:type="dxa"/>
          </w:tcPr>
          <w:p w:rsidR="00046E7B" w:rsidRPr="001A6F89" w:rsidRDefault="00046E7B" w:rsidP="00046E7B">
            <w:pPr>
              <w:autoSpaceDE w:val="0"/>
              <w:autoSpaceDN w:val="0"/>
              <w:adjustRightInd w:val="0"/>
              <w:spacing w:after="0"/>
              <w:jc w:val="both"/>
              <w:rPr>
                <w:rFonts w:ascii="Times New Roman" w:hAnsi="Times New Roman" w:cs="Times New Roman"/>
                <w:b/>
                <w:sz w:val="24"/>
                <w:szCs w:val="24"/>
                <w:lang w:val="en-US"/>
              </w:rPr>
            </w:pPr>
            <w:r w:rsidRPr="001A6F89">
              <w:rPr>
                <w:rFonts w:ascii="Times New Roman" w:hAnsi="Times New Roman" w:cs="Times New Roman"/>
                <w:b/>
                <w:sz w:val="24"/>
                <w:szCs w:val="24"/>
                <w:lang w:val="en-US"/>
              </w:rPr>
              <w:t>RT</w:t>
            </w:r>
          </w:p>
        </w:tc>
        <w:tc>
          <w:tcPr>
            <w:tcW w:w="1166" w:type="dxa"/>
          </w:tcPr>
          <w:p w:rsidR="00046E7B" w:rsidRPr="001A6F89" w:rsidRDefault="00046E7B" w:rsidP="00046E7B">
            <w:pPr>
              <w:autoSpaceDE w:val="0"/>
              <w:autoSpaceDN w:val="0"/>
              <w:adjustRightInd w:val="0"/>
              <w:spacing w:after="0"/>
              <w:jc w:val="both"/>
              <w:rPr>
                <w:rFonts w:ascii="Times New Roman" w:hAnsi="Times New Roman" w:cs="Times New Roman"/>
                <w:b/>
                <w:sz w:val="24"/>
                <w:szCs w:val="24"/>
                <w:lang w:val="en-US"/>
              </w:rPr>
            </w:pPr>
            <w:r w:rsidRPr="001A6F89">
              <w:rPr>
                <w:rFonts w:ascii="Times New Roman" w:hAnsi="Times New Roman" w:cs="Times New Roman"/>
                <w:b/>
                <w:sz w:val="24"/>
                <w:szCs w:val="24"/>
                <w:lang w:val="en-US"/>
              </w:rPr>
              <w:t>600 °C</w:t>
            </w:r>
          </w:p>
        </w:tc>
        <w:tc>
          <w:tcPr>
            <w:tcW w:w="1168" w:type="dxa"/>
          </w:tcPr>
          <w:p w:rsidR="00046E7B" w:rsidRPr="001A6F89" w:rsidRDefault="00046E7B" w:rsidP="00046E7B">
            <w:pPr>
              <w:autoSpaceDE w:val="0"/>
              <w:autoSpaceDN w:val="0"/>
              <w:adjustRightInd w:val="0"/>
              <w:spacing w:after="0"/>
              <w:jc w:val="both"/>
              <w:rPr>
                <w:rFonts w:ascii="Times New Roman" w:hAnsi="Times New Roman" w:cs="Times New Roman"/>
                <w:b/>
                <w:sz w:val="24"/>
                <w:szCs w:val="24"/>
                <w:lang w:val="en-US"/>
              </w:rPr>
            </w:pPr>
            <w:r w:rsidRPr="001A6F89">
              <w:rPr>
                <w:rFonts w:ascii="Times New Roman" w:hAnsi="Times New Roman" w:cs="Times New Roman"/>
                <w:b/>
                <w:sz w:val="24"/>
                <w:szCs w:val="24"/>
                <w:lang w:val="en-US"/>
              </w:rPr>
              <w:t>RT</w:t>
            </w:r>
          </w:p>
        </w:tc>
        <w:tc>
          <w:tcPr>
            <w:tcW w:w="1167" w:type="dxa"/>
          </w:tcPr>
          <w:p w:rsidR="00046E7B" w:rsidRPr="001A6F89" w:rsidRDefault="00046E7B" w:rsidP="00046E7B">
            <w:pPr>
              <w:autoSpaceDE w:val="0"/>
              <w:autoSpaceDN w:val="0"/>
              <w:adjustRightInd w:val="0"/>
              <w:spacing w:after="0"/>
              <w:jc w:val="both"/>
              <w:rPr>
                <w:rFonts w:ascii="Times New Roman" w:hAnsi="Times New Roman" w:cs="Times New Roman"/>
                <w:b/>
                <w:sz w:val="24"/>
                <w:szCs w:val="24"/>
                <w:lang w:val="en-US"/>
              </w:rPr>
            </w:pPr>
            <w:r w:rsidRPr="001A6F89">
              <w:rPr>
                <w:rFonts w:ascii="Times New Roman" w:hAnsi="Times New Roman" w:cs="Times New Roman"/>
                <w:b/>
                <w:sz w:val="24"/>
                <w:szCs w:val="24"/>
                <w:lang w:val="en-US"/>
              </w:rPr>
              <w:t>600 °C</w:t>
            </w:r>
          </w:p>
        </w:tc>
        <w:tc>
          <w:tcPr>
            <w:tcW w:w="1290" w:type="dxa"/>
          </w:tcPr>
          <w:p w:rsidR="00046E7B" w:rsidRPr="001A6F89" w:rsidRDefault="00046E7B" w:rsidP="00F74743">
            <w:pPr>
              <w:autoSpaceDE w:val="0"/>
              <w:autoSpaceDN w:val="0"/>
              <w:adjustRightInd w:val="0"/>
              <w:spacing w:after="0"/>
              <w:jc w:val="both"/>
              <w:rPr>
                <w:rFonts w:ascii="Times New Roman" w:hAnsi="Times New Roman" w:cs="Times New Roman"/>
                <w:b/>
                <w:sz w:val="24"/>
                <w:szCs w:val="24"/>
                <w:lang w:val="en-US"/>
              </w:rPr>
            </w:pPr>
            <w:r w:rsidRPr="001A6F89">
              <w:rPr>
                <w:rFonts w:ascii="Times New Roman" w:hAnsi="Times New Roman" w:cs="Times New Roman"/>
                <w:b/>
                <w:sz w:val="24"/>
                <w:szCs w:val="24"/>
                <w:lang w:val="en-US"/>
              </w:rPr>
              <w:t>RT</w:t>
            </w:r>
          </w:p>
        </w:tc>
      </w:tr>
      <w:tr w:rsidR="00046E7B" w:rsidRPr="00046E7B" w:rsidTr="00046E7B">
        <w:tc>
          <w:tcPr>
            <w:tcW w:w="1162"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proofErr w:type="spellStart"/>
            <w:r w:rsidRPr="00046E7B">
              <w:rPr>
                <w:rFonts w:ascii="Times New Roman" w:hAnsi="Times New Roman" w:cs="Times New Roman"/>
                <w:sz w:val="24"/>
                <w:szCs w:val="24"/>
                <w:lang w:val="en-US"/>
              </w:rPr>
              <w:t>Init.</w:t>
            </w:r>
            <w:proofErr w:type="spellEnd"/>
            <w:r w:rsidRPr="00046E7B">
              <w:rPr>
                <w:rFonts w:ascii="Times New Roman" w:hAnsi="Times New Roman" w:cs="Times New Roman"/>
                <w:sz w:val="24"/>
                <w:szCs w:val="24"/>
                <w:lang w:val="en-US"/>
              </w:rPr>
              <w:t xml:space="preserve"> E</w:t>
            </w:r>
          </w:p>
        </w:tc>
        <w:tc>
          <w:tcPr>
            <w:tcW w:w="1171"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213</w:t>
            </w:r>
          </w:p>
        </w:tc>
        <w:tc>
          <w:tcPr>
            <w:tcW w:w="1172"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138</w:t>
            </w:r>
          </w:p>
        </w:tc>
        <w:tc>
          <w:tcPr>
            <w:tcW w:w="1167"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218</w:t>
            </w:r>
          </w:p>
        </w:tc>
        <w:tc>
          <w:tcPr>
            <w:tcW w:w="1166"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124</w:t>
            </w:r>
          </w:p>
        </w:tc>
        <w:tc>
          <w:tcPr>
            <w:tcW w:w="1168"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188.57</w:t>
            </w:r>
          </w:p>
        </w:tc>
        <w:tc>
          <w:tcPr>
            <w:tcW w:w="1167"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214.03</w:t>
            </w:r>
          </w:p>
        </w:tc>
        <w:tc>
          <w:tcPr>
            <w:tcW w:w="1290"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214.27</w:t>
            </w:r>
          </w:p>
        </w:tc>
      </w:tr>
      <w:tr w:rsidR="00046E7B" w:rsidRPr="00046E7B" w:rsidTr="00046E7B">
        <w:tc>
          <w:tcPr>
            <w:tcW w:w="1162"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sidRPr="00046E7B">
              <w:rPr>
                <w:rFonts w:ascii="Times New Roman" w:hAnsi="Times New Roman" w:cs="Times New Roman"/>
                <w:sz w:val="24"/>
                <w:szCs w:val="24"/>
                <w:lang w:val="en-US"/>
              </w:rPr>
              <w:t>E</w:t>
            </w:r>
            <w:r w:rsidRPr="001A6F89">
              <w:rPr>
                <w:rFonts w:ascii="Times New Roman" w:hAnsi="Times New Roman" w:cs="Times New Roman"/>
                <w:sz w:val="24"/>
                <w:szCs w:val="24"/>
                <w:vertAlign w:val="subscript"/>
                <w:lang w:val="en-US"/>
              </w:rPr>
              <w:t>1</w:t>
            </w:r>
            <w:r w:rsidRPr="00046E7B">
              <w:rPr>
                <w:rFonts w:ascii="Times New Roman" w:hAnsi="Times New Roman" w:cs="Times New Roman"/>
                <w:sz w:val="24"/>
                <w:szCs w:val="24"/>
                <w:lang w:val="en-US"/>
              </w:rPr>
              <w:t xml:space="preserve"> step</w:t>
            </w:r>
          </w:p>
        </w:tc>
        <w:tc>
          <w:tcPr>
            <w:tcW w:w="1171"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198</w:t>
            </w:r>
          </w:p>
        </w:tc>
        <w:tc>
          <w:tcPr>
            <w:tcW w:w="1172"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145</w:t>
            </w:r>
          </w:p>
        </w:tc>
        <w:tc>
          <w:tcPr>
            <w:tcW w:w="1167"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195</w:t>
            </w:r>
          </w:p>
        </w:tc>
        <w:tc>
          <w:tcPr>
            <w:tcW w:w="1166"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152</w:t>
            </w:r>
          </w:p>
        </w:tc>
        <w:tc>
          <w:tcPr>
            <w:tcW w:w="1168"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227.01</w:t>
            </w:r>
          </w:p>
        </w:tc>
        <w:tc>
          <w:tcPr>
            <w:tcW w:w="1167"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183.75</w:t>
            </w:r>
          </w:p>
        </w:tc>
        <w:tc>
          <w:tcPr>
            <w:tcW w:w="1290"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204.67</w:t>
            </w:r>
          </w:p>
        </w:tc>
      </w:tr>
      <w:tr w:rsidR="00046E7B" w:rsidRPr="00046E7B" w:rsidTr="00046E7B">
        <w:tc>
          <w:tcPr>
            <w:tcW w:w="1162"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sidRPr="00046E7B">
              <w:rPr>
                <w:rFonts w:ascii="Times New Roman" w:hAnsi="Times New Roman" w:cs="Times New Roman"/>
                <w:sz w:val="24"/>
                <w:szCs w:val="24"/>
                <w:lang w:val="en-US"/>
              </w:rPr>
              <w:t>E</w:t>
            </w:r>
            <w:r w:rsidRPr="001A6F89">
              <w:rPr>
                <w:rFonts w:ascii="Times New Roman" w:hAnsi="Times New Roman" w:cs="Times New Roman"/>
                <w:sz w:val="24"/>
                <w:szCs w:val="24"/>
                <w:vertAlign w:val="subscript"/>
                <w:lang w:val="en-US"/>
              </w:rPr>
              <w:t>2</w:t>
            </w:r>
            <w:r w:rsidRPr="00046E7B">
              <w:rPr>
                <w:rFonts w:ascii="Times New Roman" w:hAnsi="Times New Roman" w:cs="Times New Roman"/>
                <w:sz w:val="24"/>
                <w:szCs w:val="24"/>
                <w:lang w:val="en-US"/>
              </w:rPr>
              <w:t xml:space="preserve"> step</w:t>
            </w:r>
          </w:p>
        </w:tc>
        <w:tc>
          <w:tcPr>
            <w:tcW w:w="1171"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195</w:t>
            </w:r>
          </w:p>
        </w:tc>
        <w:tc>
          <w:tcPr>
            <w:tcW w:w="1172"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143</w:t>
            </w:r>
          </w:p>
        </w:tc>
        <w:tc>
          <w:tcPr>
            <w:tcW w:w="1167"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191</w:t>
            </w:r>
          </w:p>
        </w:tc>
        <w:tc>
          <w:tcPr>
            <w:tcW w:w="1166"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148</w:t>
            </w:r>
          </w:p>
        </w:tc>
        <w:tc>
          <w:tcPr>
            <w:tcW w:w="1168"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212.22</w:t>
            </w:r>
          </w:p>
        </w:tc>
        <w:tc>
          <w:tcPr>
            <w:tcW w:w="1167"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183.14</w:t>
            </w:r>
          </w:p>
        </w:tc>
        <w:tc>
          <w:tcPr>
            <w:tcW w:w="1290"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223.09</w:t>
            </w:r>
          </w:p>
        </w:tc>
      </w:tr>
      <w:tr w:rsidR="00046E7B" w:rsidRPr="00046E7B" w:rsidTr="00046E7B">
        <w:tc>
          <w:tcPr>
            <w:tcW w:w="1162"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sidRPr="00046E7B">
              <w:rPr>
                <w:rFonts w:ascii="Times New Roman" w:hAnsi="Times New Roman" w:cs="Times New Roman"/>
                <w:sz w:val="24"/>
                <w:szCs w:val="24"/>
                <w:lang w:val="en-US"/>
              </w:rPr>
              <w:t>E</w:t>
            </w:r>
            <w:r w:rsidRPr="001A6F89">
              <w:rPr>
                <w:rFonts w:ascii="Times New Roman" w:hAnsi="Times New Roman" w:cs="Times New Roman"/>
                <w:sz w:val="24"/>
                <w:szCs w:val="24"/>
                <w:vertAlign w:val="subscript"/>
                <w:lang w:val="en-US"/>
              </w:rPr>
              <w:t>3</w:t>
            </w:r>
            <w:r w:rsidRPr="00046E7B">
              <w:rPr>
                <w:rFonts w:ascii="Times New Roman" w:hAnsi="Times New Roman" w:cs="Times New Roman"/>
                <w:sz w:val="24"/>
                <w:szCs w:val="24"/>
                <w:lang w:val="en-US"/>
              </w:rPr>
              <w:t xml:space="preserve"> step</w:t>
            </w:r>
          </w:p>
        </w:tc>
        <w:tc>
          <w:tcPr>
            <w:tcW w:w="1171"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193</w:t>
            </w:r>
          </w:p>
        </w:tc>
        <w:tc>
          <w:tcPr>
            <w:tcW w:w="1172"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144</w:t>
            </w:r>
          </w:p>
        </w:tc>
        <w:tc>
          <w:tcPr>
            <w:tcW w:w="1167"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191</w:t>
            </w:r>
          </w:p>
        </w:tc>
        <w:tc>
          <w:tcPr>
            <w:tcW w:w="1166"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145</w:t>
            </w:r>
          </w:p>
        </w:tc>
        <w:tc>
          <w:tcPr>
            <w:tcW w:w="1168"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206.33</w:t>
            </w:r>
          </w:p>
        </w:tc>
        <w:tc>
          <w:tcPr>
            <w:tcW w:w="1167"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185.16</w:t>
            </w:r>
          </w:p>
        </w:tc>
        <w:tc>
          <w:tcPr>
            <w:tcW w:w="1290"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214.7</w:t>
            </w:r>
          </w:p>
        </w:tc>
      </w:tr>
      <w:tr w:rsidR="00046E7B" w:rsidRPr="00046E7B" w:rsidTr="00046E7B">
        <w:tc>
          <w:tcPr>
            <w:tcW w:w="1162"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sidRPr="00046E7B">
              <w:rPr>
                <w:rFonts w:ascii="Times New Roman" w:hAnsi="Times New Roman" w:cs="Times New Roman"/>
                <w:sz w:val="24"/>
                <w:szCs w:val="24"/>
                <w:lang w:val="en-US"/>
              </w:rPr>
              <w:t>E</w:t>
            </w:r>
            <w:r w:rsidRPr="001A6F89">
              <w:rPr>
                <w:rFonts w:ascii="Times New Roman" w:hAnsi="Times New Roman" w:cs="Times New Roman"/>
                <w:sz w:val="24"/>
                <w:szCs w:val="24"/>
                <w:vertAlign w:val="subscript"/>
                <w:lang w:val="en-US"/>
              </w:rPr>
              <w:t>4</w:t>
            </w:r>
            <w:r w:rsidRPr="00046E7B">
              <w:rPr>
                <w:rFonts w:ascii="Times New Roman" w:hAnsi="Times New Roman" w:cs="Times New Roman"/>
                <w:sz w:val="24"/>
                <w:szCs w:val="24"/>
                <w:lang w:val="en-US"/>
              </w:rPr>
              <w:t xml:space="preserve"> step</w:t>
            </w:r>
          </w:p>
        </w:tc>
        <w:tc>
          <w:tcPr>
            <w:tcW w:w="1171"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189</w:t>
            </w:r>
          </w:p>
        </w:tc>
        <w:tc>
          <w:tcPr>
            <w:tcW w:w="1172"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147</w:t>
            </w:r>
          </w:p>
        </w:tc>
        <w:tc>
          <w:tcPr>
            <w:tcW w:w="1167"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189</w:t>
            </w:r>
          </w:p>
        </w:tc>
        <w:tc>
          <w:tcPr>
            <w:tcW w:w="1166"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147</w:t>
            </w:r>
          </w:p>
        </w:tc>
        <w:tc>
          <w:tcPr>
            <w:tcW w:w="1168"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p>
        </w:tc>
        <w:tc>
          <w:tcPr>
            <w:tcW w:w="1167"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p>
        </w:tc>
        <w:tc>
          <w:tcPr>
            <w:tcW w:w="1290"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p>
        </w:tc>
      </w:tr>
      <w:tr w:rsidR="00046E7B" w:rsidRPr="00046E7B" w:rsidTr="00046E7B">
        <w:tc>
          <w:tcPr>
            <w:tcW w:w="1162"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sidRPr="00046E7B">
              <w:rPr>
                <w:rFonts w:ascii="Times New Roman" w:hAnsi="Times New Roman" w:cs="Times New Roman"/>
                <w:sz w:val="24"/>
                <w:szCs w:val="24"/>
                <w:lang w:val="en-US"/>
              </w:rPr>
              <w:t>Average E</w:t>
            </w:r>
            <w:r w:rsidRPr="001A6F89">
              <w:rPr>
                <w:rFonts w:ascii="Times New Roman" w:hAnsi="Times New Roman" w:cs="Times New Roman"/>
                <w:sz w:val="24"/>
                <w:szCs w:val="24"/>
                <w:vertAlign w:val="subscript"/>
                <w:lang w:val="en-US"/>
              </w:rPr>
              <w:t>1</w:t>
            </w:r>
            <w:r w:rsidRPr="00046E7B">
              <w:rPr>
                <w:rFonts w:ascii="Times New Roman" w:hAnsi="Times New Roman" w:cs="Times New Roman"/>
                <w:sz w:val="24"/>
                <w:szCs w:val="24"/>
                <w:lang w:val="en-US"/>
              </w:rPr>
              <w:t xml:space="preserve"> to E</w:t>
            </w:r>
            <w:r w:rsidRPr="001A6F89">
              <w:rPr>
                <w:rFonts w:ascii="Times New Roman" w:hAnsi="Times New Roman" w:cs="Times New Roman"/>
                <w:sz w:val="24"/>
                <w:szCs w:val="24"/>
                <w:vertAlign w:val="subscript"/>
                <w:lang w:val="en-US"/>
              </w:rPr>
              <w:t>4</w:t>
            </w:r>
          </w:p>
        </w:tc>
        <w:tc>
          <w:tcPr>
            <w:tcW w:w="1171"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194</w:t>
            </w:r>
          </w:p>
        </w:tc>
        <w:tc>
          <w:tcPr>
            <w:tcW w:w="1172"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145</w:t>
            </w:r>
          </w:p>
        </w:tc>
        <w:tc>
          <w:tcPr>
            <w:tcW w:w="1167"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192</w:t>
            </w:r>
          </w:p>
        </w:tc>
        <w:tc>
          <w:tcPr>
            <w:tcW w:w="1166"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148</w:t>
            </w:r>
          </w:p>
        </w:tc>
        <w:tc>
          <w:tcPr>
            <w:tcW w:w="1168"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215.19</w:t>
            </w:r>
          </w:p>
        </w:tc>
        <w:tc>
          <w:tcPr>
            <w:tcW w:w="1167"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184.02</w:t>
            </w:r>
          </w:p>
        </w:tc>
        <w:tc>
          <w:tcPr>
            <w:tcW w:w="1290" w:type="dxa"/>
          </w:tcPr>
          <w:p w:rsidR="00046E7B" w:rsidRPr="00046E7B" w:rsidRDefault="00046E7B" w:rsidP="00F7474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214.15</w:t>
            </w:r>
          </w:p>
        </w:tc>
      </w:tr>
    </w:tbl>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Default="00E14138" w:rsidP="00F74743">
      <w:pPr>
        <w:autoSpaceDE w:val="0"/>
        <w:autoSpaceDN w:val="0"/>
        <w:adjustRightInd w:val="0"/>
        <w:spacing w:after="0"/>
        <w:jc w:val="both"/>
        <w:rPr>
          <w:rFonts w:ascii="Times New Roman" w:hAnsi="Times New Roman" w:cs="Times New Roman"/>
          <w:sz w:val="28"/>
          <w:szCs w:val="28"/>
          <w:lang w:val="en-US"/>
        </w:rPr>
      </w:pPr>
    </w:p>
    <w:p w:rsidR="00E14138" w:rsidRPr="001C7D29" w:rsidRDefault="00E14138" w:rsidP="00F74743">
      <w:pPr>
        <w:autoSpaceDE w:val="0"/>
        <w:autoSpaceDN w:val="0"/>
        <w:adjustRightInd w:val="0"/>
        <w:spacing w:after="0"/>
        <w:jc w:val="both"/>
        <w:rPr>
          <w:rFonts w:ascii="Times New Roman" w:hAnsi="Times New Roman" w:cs="Times New Roman"/>
          <w:sz w:val="28"/>
          <w:szCs w:val="28"/>
          <w:lang w:val="en-US"/>
        </w:rPr>
      </w:pPr>
    </w:p>
    <w:p w:rsidR="001C7D29" w:rsidRPr="001C7D29" w:rsidRDefault="001C7D29" w:rsidP="009E2672">
      <w:pPr>
        <w:autoSpaceDE w:val="0"/>
        <w:autoSpaceDN w:val="0"/>
        <w:adjustRightInd w:val="0"/>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sectPr w:rsidR="001C7D29" w:rsidRPr="001C7D29" w:rsidSect="00760C4B">
      <w:headerReference w:type="default" r:id="rId23"/>
      <w:footerReference w:type="default" r:id="rId24"/>
      <w:headerReference w:type="first" r:id="rId25"/>
      <w:footerReference w:type="first" r:id="rId26"/>
      <w:pgSz w:w="11906" w:h="16838" w:code="9"/>
      <w:pgMar w:top="1276" w:right="1219" w:bottom="1134" w:left="1440" w:header="493" w:footer="567"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9" w:author="Gorley, Mike" w:date="2016-12-22T18:01:00Z" w:initials="MG">
    <w:p w:rsidR="00046E7B" w:rsidRDefault="00046E7B">
      <w:pPr>
        <w:pStyle w:val="CommentText"/>
      </w:pPr>
      <w:r>
        <w:rPr>
          <w:rStyle w:val="CommentReference"/>
        </w:rPr>
        <w:annotationRef/>
      </w:r>
      <w:r>
        <w:t>Which was UPM where the results were significantly different from the other RU and out of anticipated specifications. Also - add an appendix of the results and reference here</w:t>
      </w:r>
    </w:p>
  </w:comment>
  <w:comment w:id="52" w:author="Gorley, Mike" w:date="2016-12-22T18:01:00Z" w:initials="MG">
    <w:p w:rsidR="00046E7B" w:rsidRDefault="00046E7B">
      <w:pPr>
        <w:pStyle w:val="CommentText"/>
      </w:pPr>
      <w:r>
        <w:rPr>
          <w:rStyle w:val="CommentReference"/>
        </w:rPr>
        <w:annotationRef/>
      </w:r>
      <w:r>
        <w:t>Good, please set a date early in 2017</w:t>
      </w:r>
    </w:p>
  </w:comment>
  <w:comment w:id="55" w:author="Gorley, Mike" w:date="2016-12-22T18:02:00Z" w:initials="MG">
    <w:p w:rsidR="00046E7B" w:rsidRDefault="00046E7B">
      <w:pPr>
        <w:pStyle w:val="CommentText"/>
      </w:pPr>
      <w:r>
        <w:rPr>
          <w:rStyle w:val="CommentReference"/>
        </w:rPr>
        <w:annotationRef/>
      </w:r>
      <w:r>
        <w:t xml:space="preserve">Summary conclusions from tensile RR, e.g. x RU passed one (UPM) was out of anticipated specifications.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5D93" w:rsidRDefault="003E5D93">
      <w:pPr>
        <w:spacing w:after="0" w:line="240" w:lineRule="auto"/>
        <w:rPr>
          <w:rFonts w:ascii="Times New Roman" w:hAnsi="Times New Roman" w:cs="Times New Roman"/>
        </w:rPr>
      </w:pPr>
      <w:r>
        <w:rPr>
          <w:rFonts w:ascii="Times New Roman" w:hAnsi="Times New Roman" w:cs="Times New Roman"/>
        </w:rPr>
        <w:separator/>
      </w:r>
    </w:p>
  </w:endnote>
  <w:endnote w:type="continuationSeparator" w:id="0">
    <w:p w:rsidR="003E5D93" w:rsidRDefault="003E5D93">
      <w:pPr>
        <w:spacing w:after="0"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E7B" w:rsidRDefault="00046E7B">
    <w:pPr>
      <w:pStyle w:val="Footer"/>
      <w:pBdr>
        <w:top w:val="single" w:sz="4" w:space="1" w:color="auto"/>
      </w:pBdr>
      <w:tabs>
        <w:tab w:val="clear" w:pos="4536"/>
        <w:tab w:val="clear" w:pos="9072"/>
        <w:tab w:val="left" w:pos="8222"/>
      </w:tabs>
      <w:ind w:left="-941" w:right="-709"/>
    </w:pPr>
    <w:r>
      <w:tab/>
      <w:t xml:space="preserve">Page </w:t>
    </w:r>
    <w:r>
      <w:fldChar w:fldCharType="begin"/>
    </w:r>
    <w:r>
      <w:instrText xml:space="preserve"> PAGE   \* MERGEFORMAT </w:instrText>
    </w:r>
    <w:r>
      <w:fldChar w:fldCharType="separate"/>
    </w:r>
    <w:r w:rsidR="00176190">
      <w:rPr>
        <w:noProof/>
      </w:rPr>
      <w:t>24</w:t>
    </w:r>
    <w:r>
      <w:rPr>
        <w:noProof/>
      </w:rPr>
      <w:fldChar w:fldCharType="end"/>
    </w:r>
    <w:r>
      <w:rPr>
        <w:noProof/>
      </w:rPr>
      <w:t xml:space="preserve"> of</w:t>
    </w:r>
    <w:r>
      <w:t xml:space="preserve"> </w:t>
    </w:r>
    <w:fldSimple w:instr=" NUMPAGES  \* Arabic  \* MERGEFORMAT ">
      <w:r w:rsidR="00176190">
        <w:rPr>
          <w:noProof/>
        </w:rPr>
        <w:t>24</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E7B" w:rsidRDefault="00046E7B">
    <w:pPr>
      <w:pStyle w:val="Footer"/>
      <w:pBdr>
        <w:top w:val="single" w:sz="4" w:space="1" w:color="auto"/>
      </w:pBdr>
      <w:tabs>
        <w:tab w:val="clear" w:pos="9072"/>
        <w:tab w:val="left" w:pos="8222"/>
      </w:tabs>
      <w:ind w:left="-941" w:right="-709"/>
    </w:pPr>
    <w:r>
      <w:rPr>
        <w:sz w:val="16"/>
        <w:szCs w:val="16"/>
      </w:rPr>
      <w:t xml:space="preserve">Template V1.0 / Oct2014 </w:t>
    </w:r>
    <w:hyperlink r:id="rId1" w:history="1">
      <w:r>
        <w:rPr>
          <w:rStyle w:val="Hyperlink"/>
          <w:rFonts w:ascii="Calibri" w:hAnsi="Calibri" w:cs="Calibri"/>
          <w:sz w:val="16"/>
          <w:szCs w:val="16"/>
        </w:rPr>
        <w:t>EFDA_D_2M4P9J</w:t>
      </w:r>
    </w:hyperlink>
    <w:r>
      <w:tab/>
    </w:r>
    <w:r>
      <w:rPr>
        <w:b/>
        <w:bCs/>
        <w:i/>
        <w:iCs/>
      </w:rPr>
      <w:t>MS Word – No PDF</w:t>
    </w:r>
    <w:r>
      <w:tab/>
      <w:t xml:space="preserve">Page </w:t>
    </w:r>
    <w:r>
      <w:fldChar w:fldCharType="begin"/>
    </w:r>
    <w:r>
      <w:instrText xml:space="preserve"> PAGE   \* MERGEFORMAT </w:instrText>
    </w:r>
    <w:r>
      <w:fldChar w:fldCharType="separate"/>
    </w:r>
    <w:r w:rsidR="00176190">
      <w:rPr>
        <w:noProof/>
      </w:rPr>
      <w:t>1</w:t>
    </w:r>
    <w:r>
      <w:rPr>
        <w:noProof/>
      </w:rPr>
      <w:fldChar w:fldCharType="end"/>
    </w:r>
    <w:r>
      <w:rPr>
        <w:noProof/>
      </w:rPr>
      <w:t xml:space="preserve"> of</w:t>
    </w:r>
    <w:r>
      <w:t xml:space="preserve"> </w:t>
    </w:r>
    <w:r>
      <w:fldChar w:fldCharType="begin"/>
    </w:r>
    <w:r>
      <w:instrText xml:space="preserve"> PAGE   \* MERGEFORMAT </w:instrText>
    </w:r>
    <w:r>
      <w:fldChar w:fldCharType="separate"/>
    </w:r>
    <w:r w:rsidR="00176190">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5D93" w:rsidRDefault="003E5D93">
      <w:pPr>
        <w:spacing w:after="0" w:line="240" w:lineRule="auto"/>
        <w:rPr>
          <w:rFonts w:ascii="Times New Roman" w:hAnsi="Times New Roman" w:cs="Times New Roman"/>
        </w:rPr>
      </w:pPr>
      <w:r>
        <w:rPr>
          <w:rFonts w:ascii="Times New Roman" w:hAnsi="Times New Roman" w:cs="Times New Roman"/>
        </w:rPr>
        <w:separator/>
      </w:r>
    </w:p>
  </w:footnote>
  <w:footnote w:type="continuationSeparator" w:id="0">
    <w:p w:rsidR="003E5D93" w:rsidRDefault="003E5D93">
      <w:pPr>
        <w:spacing w:after="0" w:line="240" w:lineRule="auto"/>
        <w:rPr>
          <w:rFonts w:ascii="Times New Roman" w:hAnsi="Times New Roman" w:cs="Times New Roman"/>
        </w:rPr>
      </w:pPr>
      <w:r>
        <w:rPr>
          <w:rFonts w:ascii="Times New Roman" w:hAnsi="Times New Roman" w:cs="Times New Roman"/>
        </w:rPr>
        <w:continuationSeparator/>
      </w:r>
    </w:p>
  </w:footnote>
  <w:footnote w:id="1">
    <w:p w:rsidR="00046E7B" w:rsidRDefault="00046E7B">
      <w:pPr>
        <w:pStyle w:val="FootnoteText"/>
      </w:pPr>
      <w:r>
        <w:rPr>
          <w:rStyle w:val="FootnoteReference"/>
        </w:rPr>
        <w:footnoteRef/>
      </w:r>
      <w:r>
        <w:t xml:space="preserve"> One </w:t>
      </w:r>
      <w:r>
        <w:rPr>
          <w:i/>
          <w:iCs/>
        </w:rPr>
        <w:t>Deliverable Report</w:t>
      </w:r>
      <w:r>
        <w:t xml:space="preserve"> shall be submitted for each deliverable e.g. Study Report, Commissioning Report, Final Assessment Report, Technical Acceptance Report, Procurement Report, etc.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E7B" w:rsidRDefault="00046E7B">
    <w:pPr>
      <w:pStyle w:val="Header"/>
      <w:pBdr>
        <w:bottom w:val="single" w:sz="4" w:space="1" w:color="auto"/>
      </w:pBdr>
      <w:tabs>
        <w:tab w:val="clear" w:pos="4536"/>
        <w:tab w:val="clear" w:pos="9072"/>
        <w:tab w:val="right" w:pos="9214"/>
      </w:tabs>
      <w:ind w:left="-941" w:right="-709"/>
    </w:pPr>
    <w:r>
      <w:rPr>
        <w:b/>
        <w:noProof/>
        <w:sz w:val="28"/>
        <w:szCs w:val="28"/>
        <w:lang w:val="it-IT" w:eastAsia="it-IT"/>
      </w:rPr>
      <w:drawing>
        <wp:inline distT="0" distB="0" distL="0" distR="0">
          <wp:extent cx="819785" cy="284480"/>
          <wp:effectExtent l="0" t="0" r="0"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785" cy="284480"/>
                  </a:xfrm>
                  <a:prstGeom prst="rect">
                    <a:avLst/>
                  </a:prstGeom>
                  <a:noFill/>
                  <a:ln>
                    <a:noFill/>
                  </a:ln>
                </pic:spPr>
              </pic:pic>
            </a:graphicData>
          </a:graphic>
        </wp:inline>
      </w:drawing>
    </w:r>
    <w:r>
      <w:tab/>
      <w:t>Final Report on Deliverable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E7B" w:rsidRDefault="00046E7B">
    <w:pPr>
      <w:pStyle w:val="Header"/>
      <w:tabs>
        <w:tab w:val="clear" w:pos="4536"/>
        <w:tab w:val="clear" w:pos="9072"/>
        <w:tab w:val="left" w:pos="4678"/>
      </w:tabs>
      <w:ind w:left="-941" w:right="-709"/>
      <w:jc w:val="both"/>
    </w:pPr>
    <w:r>
      <w:rPr>
        <w:b/>
        <w:noProof/>
        <w:sz w:val="28"/>
        <w:szCs w:val="28"/>
        <w:lang w:val="it-IT" w:eastAsia="it-IT"/>
      </w:rPr>
      <w:drawing>
        <wp:inline distT="0" distB="0" distL="0" distR="0">
          <wp:extent cx="2173605" cy="750570"/>
          <wp:effectExtent l="0" t="0" r="0" b="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3605" cy="75057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C5A22"/>
    <w:multiLevelType w:val="hybridMultilevel"/>
    <w:tmpl w:val="782CBF6E"/>
    <w:lvl w:ilvl="0" w:tplc="A2B6BD8E">
      <w:start w:val="1"/>
      <w:numFmt w:val="bullet"/>
      <w:lvlText w:val="-"/>
      <w:lvlJc w:val="left"/>
      <w:pPr>
        <w:ind w:left="720" w:hanging="360"/>
      </w:pPr>
      <w:rPr>
        <w:rFonts w:ascii="Times New Roman" w:eastAsia="MS Mincho"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404424F"/>
    <w:multiLevelType w:val="hybridMultilevel"/>
    <w:tmpl w:val="E334E0EC"/>
    <w:lvl w:ilvl="0" w:tplc="F0602D8C">
      <w:start w:val="2"/>
      <w:numFmt w:val="bullet"/>
      <w:lvlText w:val="-"/>
      <w:lvlJc w:val="left"/>
      <w:pPr>
        <w:ind w:left="720" w:hanging="360"/>
      </w:pPr>
      <w:rPr>
        <w:rFonts w:ascii="Times New Roman" w:eastAsia="MS Mincho"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B160473"/>
    <w:multiLevelType w:val="hybridMultilevel"/>
    <w:tmpl w:val="B734B7FC"/>
    <w:lvl w:ilvl="0" w:tplc="AD7844E0">
      <w:start w:val="1"/>
      <w:numFmt w:val="decimalZero"/>
      <w:lvlText w:val="%1."/>
      <w:lvlJc w:val="left"/>
      <w:pPr>
        <w:ind w:left="720" w:hanging="360"/>
      </w:pPr>
      <w:rPr>
        <w:rFonts w:ascii="Times New Roman" w:hAnsi="Times New Roman" w:cs="Times New Roman" w:hint="default"/>
      </w:rPr>
    </w:lvl>
    <w:lvl w:ilvl="1" w:tplc="08090019">
      <w:start w:val="1"/>
      <w:numFmt w:val="lowerLetter"/>
      <w:lvlText w:val="%2."/>
      <w:lvlJc w:val="left"/>
      <w:pPr>
        <w:ind w:left="1440" w:hanging="360"/>
      </w:pPr>
      <w:rPr>
        <w:rFonts w:ascii="Times New Roman" w:hAnsi="Times New Roman" w:cs="Times New Roman"/>
      </w:rPr>
    </w:lvl>
    <w:lvl w:ilvl="2" w:tplc="0809001B">
      <w:start w:val="1"/>
      <w:numFmt w:val="lowerRoman"/>
      <w:lvlText w:val="%3."/>
      <w:lvlJc w:val="right"/>
      <w:pPr>
        <w:ind w:left="2160" w:hanging="180"/>
      </w:pPr>
      <w:rPr>
        <w:rFonts w:ascii="Times New Roman" w:hAnsi="Times New Roman" w:cs="Times New Roman"/>
      </w:rPr>
    </w:lvl>
    <w:lvl w:ilvl="3" w:tplc="0809000F">
      <w:start w:val="1"/>
      <w:numFmt w:val="decimal"/>
      <w:lvlText w:val="%4."/>
      <w:lvlJc w:val="left"/>
      <w:pPr>
        <w:ind w:left="2880" w:hanging="360"/>
      </w:pPr>
      <w:rPr>
        <w:rFonts w:ascii="Times New Roman" w:hAnsi="Times New Roman" w:cs="Times New Roman"/>
      </w:rPr>
    </w:lvl>
    <w:lvl w:ilvl="4" w:tplc="08090019">
      <w:start w:val="1"/>
      <w:numFmt w:val="lowerLetter"/>
      <w:lvlText w:val="%5."/>
      <w:lvlJc w:val="left"/>
      <w:pPr>
        <w:ind w:left="3600" w:hanging="360"/>
      </w:pPr>
      <w:rPr>
        <w:rFonts w:ascii="Times New Roman" w:hAnsi="Times New Roman" w:cs="Times New Roman"/>
      </w:rPr>
    </w:lvl>
    <w:lvl w:ilvl="5" w:tplc="0809001B">
      <w:start w:val="1"/>
      <w:numFmt w:val="lowerRoman"/>
      <w:lvlText w:val="%6."/>
      <w:lvlJc w:val="right"/>
      <w:pPr>
        <w:ind w:left="4320" w:hanging="180"/>
      </w:pPr>
      <w:rPr>
        <w:rFonts w:ascii="Times New Roman" w:hAnsi="Times New Roman" w:cs="Times New Roman"/>
      </w:rPr>
    </w:lvl>
    <w:lvl w:ilvl="6" w:tplc="0809000F">
      <w:start w:val="1"/>
      <w:numFmt w:val="decimal"/>
      <w:lvlText w:val="%7."/>
      <w:lvlJc w:val="left"/>
      <w:pPr>
        <w:ind w:left="5040" w:hanging="360"/>
      </w:pPr>
      <w:rPr>
        <w:rFonts w:ascii="Times New Roman" w:hAnsi="Times New Roman" w:cs="Times New Roman"/>
      </w:rPr>
    </w:lvl>
    <w:lvl w:ilvl="7" w:tplc="08090019">
      <w:start w:val="1"/>
      <w:numFmt w:val="lowerLetter"/>
      <w:lvlText w:val="%8."/>
      <w:lvlJc w:val="left"/>
      <w:pPr>
        <w:ind w:left="5760" w:hanging="360"/>
      </w:pPr>
      <w:rPr>
        <w:rFonts w:ascii="Times New Roman" w:hAnsi="Times New Roman" w:cs="Times New Roman"/>
      </w:rPr>
    </w:lvl>
    <w:lvl w:ilvl="8" w:tplc="0809001B">
      <w:start w:val="1"/>
      <w:numFmt w:val="lowerRoman"/>
      <w:lvlText w:val="%9."/>
      <w:lvlJc w:val="right"/>
      <w:pPr>
        <w:ind w:left="6480" w:hanging="180"/>
      </w:pPr>
      <w:rPr>
        <w:rFonts w:ascii="Times New Roman" w:hAnsi="Times New Roman" w:cs="Times New Roman"/>
      </w:rPr>
    </w:lvl>
  </w:abstractNum>
  <w:abstractNum w:abstractNumId="3">
    <w:nsid w:val="19730DB0"/>
    <w:multiLevelType w:val="hybridMultilevel"/>
    <w:tmpl w:val="47306032"/>
    <w:lvl w:ilvl="0" w:tplc="0809000F">
      <w:start w:val="1"/>
      <w:numFmt w:val="decimal"/>
      <w:lvlText w:val="%1."/>
      <w:lvlJc w:val="left"/>
      <w:pPr>
        <w:ind w:left="720" w:hanging="360"/>
      </w:pPr>
      <w:rPr>
        <w:rFonts w:ascii="Times New Roman" w:hAnsi="Times New Roman" w:cs="Times New Roman" w:hint="default"/>
      </w:rPr>
    </w:lvl>
    <w:lvl w:ilvl="1" w:tplc="08090019">
      <w:start w:val="1"/>
      <w:numFmt w:val="lowerLetter"/>
      <w:lvlText w:val="%2."/>
      <w:lvlJc w:val="left"/>
      <w:pPr>
        <w:ind w:left="1440" w:hanging="360"/>
      </w:pPr>
      <w:rPr>
        <w:rFonts w:ascii="Times New Roman" w:hAnsi="Times New Roman" w:cs="Times New Roman"/>
      </w:rPr>
    </w:lvl>
    <w:lvl w:ilvl="2" w:tplc="0809001B">
      <w:start w:val="1"/>
      <w:numFmt w:val="lowerRoman"/>
      <w:lvlText w:val="%3."/>
      <w:lvlJc w:val="right"/>
      <w:pPr>
        <w:ind w:left="2160" w:hanging="180"/>
      </w:pPr>
      <w:rPr>
        <w:rFonts w:ascii="Times New Roman" w:hAnsi="Times New Roman" w:cs="Times New Roman"/>
      </w:rPr>
    </w:lvl>
    <w:lvl w:ilvl="3" w:tplc="0809000F">
      <w:start w:val="1"/>
      <w:numFmt w:val="decimal"/>
      <w:lvlText w:val="%4."/>
      <w:lvlJc w:val="left"/>
      <w:pPr>
        <w:ind w:left="2880" w:hanging="360"/>
      </w:pPr>
      <w:rPr>
        <w:rFonts w:ascii="Times New Roman" w:hAnsi="Times New Roman" w:cs="Times New Roman"/>
      </w:rPr>
    </w:lvl>
    <w:lvl w:ilvl="4" w:tplc="08090019">
      <w:start w:val="1"/>
      <w:numFmt w:val="lowerLetter"/>
      <w:lvlText w:val="%5."/>
      <w:lvlJc w:val="left"/>
      <w:pPr>
        <w:ind w:left="3600" w:hanging="360"/>
      </w:pPr>
      <w:rPr>
        <w:rFonts w:ascii="Times New Roman" w:hAnsi="Times New Roman" w:cs="Times New Roman"/>
      </w:rPr>
    </w:lvl>
    <w:lvl w:ilvl="5" w:tplc="0809001B">
      <w:start w:val="1"/>
      <w:numFmt w:val="lowerRoman"/>
      <w:lvlText w:val="%6."/>
      <w:lvlJc w:val="right"/>
      <w:pPr>
        <w:ind w:left="4320" w:hanging="180"/>
      </w:pPr>
      <w:rPr>
        <w:rFonts w:ascii="Times New Roman" w:hAnsi="Times New Roman" w:cs="Times New Roman"/>
      </w:rPr>
    </w:lvl>
    <w:lvl w:ilvl="6" w:tplc="0809000F">
      <w:start w:val="1"/>
      <w:numFmt w:val="decimal"/>
      <w:lvlText w:val="%7."/>
      <w:lvlJc w:val="left"/>
      <w:pPr>
        <w:ind w:left="5040" w:hanging="360"/>
      </w:pPr>
      <w:rPr>
        <w:rFonts w:ascii="Times New Roman" w:hAnsi="Times New Roman" w:cs="Times New Roman"/>
      </w:rPr>
    </w:lvl>
    <w:lvl w:ilvl="7" w:tplc="08090019">
      <w:start w:val="1"/>
      <w:numFmt w:val="lowerLetter"/>
      <w:lvlText w:val="%8."/>
      <w:lvlJc w:val="left"/>
      <w:pPr>
        <w:ind w:left="5760" w:hanging="360"/>
      </w:pPr>
      <w:rPr>
        <w:rFonts w:ascii="Times New Roman" w:hAnsi="Times New Roman" w:cs="Times New Roman"/>
      </w:rPr>
    </w:lvl>
    <w:lvl w:ilvl="8" w:tplc="0809001B">
      <w:start w:val="1"/>
      <w:numFmt w:val="lowerRoman"/>
      <w:lvlText w:val="%9."/>
      <w:lvlJc w:val="right"/>
      <w:pPr>
        <w:ind w:left="6480" w:hanging="180"/>
      </w:pPr>
      <w:rPr>
        <w:rFonts w:ascii="Times New Roman" w:hAnsi="Times New Roman" w:cs="Times New Roman"/>
      </w:rPr>
    </w:lvl>
  </w:abstractNum>
  <w:abstractNum w:abstractNumId="4">
    <w:nsid w:val="2DA0168F"/>
    <w:multiLevelType w:val="hybridMultilevel"/>
    <w:tmpl w:val="48F8E3FE"/>
    <w:lvl w:ilvl="0" w:tplc="38E62382">
      <w:start w:val="1"/>
      <w:numFmt w:val="bullet"/>
      <w:lvlText w:val="-"/>
      <w:lvlJc w:val="left"/>
      <w:pPr>
        <w:tabs>
          <w:tab w:val="num" w:pos="720"/>
        </w:tabs>
        <w:ind w:left="720" w:hanging="360"/>
      </w:pPr>
      <w:rPr>
        <w:rFonts w:ascii="Times New Roman" w:hAnsi="Times New Roman" w:hint="default"/>
      </w:rPr>
    </w:lvl>
    <w:lvl w:ilvl="1" w:tplc="A9E8DADA" w:tentative="1">
      <w:start w:val="1"/>
      <w:numFmt w:val="bullet"/>
      <w:lvlText w:val="-"/>
      <w:lvlJc w:val="left"/>
      <w:pPr>
        <w:tabs>
          <w:tab w:val="num" w:pos="1440"/>
        </w:tabs>
        <w:ind w:left="1440" w:hanging="360"/>
      </w:pPr>
      <w:rPr>
        <w:rFonts w:ascii="Times New Roman" w:hAnsi="Times New Roman" w:hint="default"/>
      </w:rPr>
    </w:lvl>
    <w:lvl w:ilvl="2" w:tplc="5C9C2F8C" w:tentative="1">
      <w:start w:val="1"/>
      <w:numFmt w:val="bullet"/>
      <w:lvlText w:val="-"/>
      <w:lvlJc w:val="left"/>
      <w:pPr>
        <w:tabs>
          <w:tab w:val="num" w:pos="2160"/>
        </w:tabs>
        <w:ind w:left="2160" w:hanging="360"/>
      </w:pPr>
      <w:rPr>
        <w:rFonts w:ascii="Times New Roman" w:hAnsi="Times New Roman" w:hint="default"/>
      </w:rPr>
    </w:lvl>
    <w:lvl w:ilvl="3" w:tplc="7CC62054" w:tentative="1">
      <w:start w:val="1"/>
      <w:numFmt w:val="bullet"/>
      <w:lvlText w:val="-"/>
      <w:lvlJc w:val="left"/>
      <w:pPr>
        <w:tabs>
          <w:tab w:val="num" w:pos="2880"/>
        </w:tabs>
        <w:ind w:left="2880" w:hanging="360"/>
      </w:pPr>
      <w:rPr>
        <w:rFonts w:ascii="Times New Roman" w:hAnsi="Times New Roman" w:hint="default"/>
      </w:rPr>
    </w:lvl>
    <w:lvl w:ilvl="4" w:tplc="9FE483F0" w:tentative="1">
      <w:start w:val="1"/>
      <w:numFmt w:val="bullet"/>
      <w:lvlText w:val="-"/>
      <w:lvlJc w:val="left"/>
      <w:pPr>
        <w:tabs>
          <w:tab w:val="num" w:pos="3600"/>
        </w:tabs>
        <w:ind w:left="3600" w:hanging="360"/>
      </w:pPr>
      <w:rPr>
        <w:rFonts w:ascii="Times New Roman" w:hAnsi="Times New Roman" w:hint="default"/>
      </w:rPr>
    </w:lvl>
    <w:lvl w:ilvl="5" w:tplc="1A4645EA" w:tentative="1">
      <w:start w:val="1"/>
      <w:numFmt w:val="bullet"/>
      <w:lvlText w:val="-"/>
      <w:lvlJc w:val="left"/>
      <w:pPr>
        <w:tabs>
          <w:tab w:val="num" w:pos="4320"/>
        </w:tabs>
        <w:ind w:left="4320" w:hanging="360"/>
      </w:pPr>
      <w:rPr>
        <w:rFonts w:ascii="Times New Roman" w:hAnsi="Times New Roman" w:hint="default"/>
      </w:rPr>
    </w:lvl>
    <w:lvl w:ilvl="6" w:tplc="8E2E1BE6" w:tentative="1">
      <w:start w:val="1"/>
      <w:numFmt w:val="bullet"/>
      <w:lvlText w:val="-"/>
      <w:lvlJc w:val="left"/>
      <w:pPr>
        <w:tabs>
          <w:tab w:val="num" w:pos="5040"/>
        </w:tabs>
        <w:ind w:left="5040" w:hanging="360"/>
      </w:pPr>
      <w:rPr>
        <w:rFonts w:ascii="Times New Roman" w:hAnsi="Times New Roman" w:hint="default"/>
      </w:rPr>
    </w:lvl>
    <w:lvl w:ilvl="7" w:tplc="A0580038" w:tentative="1">
      <w:start w:val="1"/>
      <w:numFmt w:val="bullet"/>
      <w:lvlText w:val="-"/>
      <w:lvlJc w:val="left"/>
      <w:pPr>
        <w:tabs>
          <w:tab w:val="num" w:pos="5760"/>
        </w:tabs>
        <w:ind w:left="5760" w:hanging="360"/>
      </w:pPr>
      <w:rPr>
        <w:rFonts w:ascii="Times New Roman" w:hAnsi="Times New Roman" w:hint="default"/>
      </w:rPr>
    </w:lvl>
    <w:lvl w:ilvl="8" w:tplc="A57296EE" w:tentative="1">
      <w:start w:val="1"/>
      <w:numFmt w:val="bullet"/>
      <w:lvlText w:val="-"/>
      <w:lvlJc w:val="left"/>
      <w:pPr>
        <w:tabs>
          <w:tab w:val="num" w:pos="6480"/>
        </w:tabs>
        <w:ind w:left="6480" w:hanging="360"/>
      </w:pPr>
      <w:rPr>
        <w:rFonts w:ascii="Times New Roman" w:hAnsi="Times New Roman" w:hint="default"/>
      </w:rPr>
    </w:lvl>
  </w:abstractNum>
  <w:abstractNum w:abstractNumId="5">
    <w:nsid w:val="2DE979FE"/>
    <w:multiLevelType w:val="hybridMultilevel"/>
    <w:tmpl w:val="206C54F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4483273A"/>
    <w:multiLevelType w:val="multilevel"/>
    <w:tmpl w:val="BC185716"/>
    <w:lvl w:ilvl="0">
      <w:start w:val="1"/>
      <w:numFmt w:val="decimal"/>
      <w:pStyle w:val="Heading1"/>
      <w:lvlText w:val="%1"/>
      <w:lvlJc w:val="left"/>
      <w:pPr>
        <w:ind w:left="574" w:hanging="432"/>
      </w:pPr>
      <w:rPr>
        <w:rFonts w:ascii="Times New Roman" w:hAnsi="Times New Roman" w:cs="Times New Roman"/>
      </w:rPr>
    </w:lvl>
    <w:lvl w:ilvl="1">
      <w:start w:val="1"/>
      <w:numFmt w:val="decimal"/>
      <w:pStyle w:val="Heading2"/>
      <w:lvlText w:val="%1.%2"/>
      <w:lvlJc w:val="left"/>
      <w:pPr>
        <w:ind w:left="576" w:hanging="576"/>
      </w:pPr>
      <w:rPr>
        <w:rFonts w:ascii="Times New Roman" w:hAnsi="Times New Roman" w:cs="Times New Roman"/>
      </w:rPr>
    </w:lvl>
    <w:lvl w:ilvl="2">
      <w:start w:val="1"/>
      <w:numFmt w:val="decimal"/>
      <w:pStyle w:val="Heading3"/>
      <w:lvlText w:val="%1.%2.%3"/>
      <w:lvlJc w:val="left"/>
      <w:pPr>
        <w:ind w:left="720" w:hanging="720"/>
      </w:pPr>
      <w:rPr>
        <w:rFonts w:ascii="Times New Roman" w:hAnsi="Times New Roman" w:cs="Times New Roman"/>
      </w:rPr>
    </w:lvl>
    <w:lvl w:ilvl="3">
      <w:start w:val="1"/>
      <w:numFmt w:val="decimal"/>
      <w:pStyle w:val="Heading4"/>
      <w:lvlText w:val="%1.%2.%3.%4"/>
      <w:lvlJc w:val="left"/>
      <w:pPr>
        <w:ind w:left="864" w:hanging="864"/>
      </w:pPr>
      <w:rPr>
        <w:rFonts w:ascii="Times New Roman" w:hAnsi="Times New Roman" w:cs="Times New Roman"/>
      </w:rPr>
    </w:lvl>
    <w:lvl w:ilvl="4">
      <w:start w:val="1"/>
      <w:numFmt w:val="decimal"/>
      <w:pStyle w:val="Heading5"/>
      <w:lvlText w:val="%1.%2.%3.%4.%5"/>
      <w:lvlJc w:val="left"/>
      <w:pPr>
        <w:ind w:left="1008" w:hanging="1008"/>
      </w:pPr>
      <w:rPr>
        <w:rFonts w:ascii="Times New Roman" w:hAnsi="Times New Roman" w:cs="Times New Roman"/>
      </w:rPr>
    </w:lvl>
    <w:lvl w:ilvl="5">
      <w:start w:val="1"/>
      <w:numFmt w:val="decimal"/>
      <w:pStyle w:val="Heading6"/>
      <w:lvlText w:val="%1.%2.%3.%4.%5.%6"/>
      <w:lvlJc w:val="left"/>
      <w:pPr>
        <w:ind w:left="1152" w:hanging="1152"/>
      </w:pPr>
      <w:rPr>
        <w:rFonts w:ascii="Times New Roman" w:hAnsi="Times New Roman" w:cs="Times New Roman"/>
      </w:rPr>
    </w:lvl>
    <w:lvl w:ilvl="6">
      <w:start w:val="1"/>
      <w:numFmt w:val="decimal"/>
      <w:pStyle w:val="Heading7"/>
      <w:lvlText w:val="%1.%2.%3.%4.%5.%6.%7"/>
      <w:lvlJc w:val="left"/>
      <w:pPr>
        <w:ind w:left="1296" w:hanging="1296"/>
      </w:pPr>
      <w:rPr>
        <w:rFonts w:ascii="Times New Roman" w:hAnsi="Times New Roman" w:cs="Times New Roman"/>
      </w:rPr>
    </w:lvl>
    <w:lvl w:ilvl="7">
      <w:start w:val="1"/>
      <w:numFmt w:val="decimal"/>
      <w:pStyle w:val="Heading8"/>
      <w:lvlText w:val="%1.%2.%3.%4.%5.%6.%7.%8"/>
      <w:lvlJc w:val="left"/>
      <w:pPr>
        <w:ind w:left="1440" w:hanging="1440"/>
      </w:pPr>
      <w:rPr>
        <w:rFonts w:ascii="Times New Roman" w:hAnsi="Times New Roman" w:cs="Times New Roman"/>
      </w:rPr>
    </w:lvl>
    <w:lvl w:ilvl="8">
      <w:start w:val="1"/>
      <w:numFmt w:val="decimal"/>
      <w:pStyle w:val="Heading9"/>
      <w:lvlText w:val="%1.%2.%3.%4.%5.%6.%7.%8.%9"/>
      <w:lvlJc w:val="left"/>
      <w:pPr>
        <w:ind w:left="1584" w:hanging="1584"/>
      </w:pPr>
      <w:rPr>
        <w:rFonts w:ascii="Times New Roman" w:hAnsi="Times New Roman" w:cs="Times New Roman"/>
      </w:rPr>
    </w:lvl>
  </w:abstractNum>
  <w:abstractNum w:abstractNumId="7">
    <w:nsid w:val="5AE6665F"/>
    <w:multiLevelType w:val="hybridMultilevel"/>
    <w:tmpl w:val="666CBF06"/>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5B715886"/>
    <w:multiLevelType w:val="hybridMultilevel"/>
    <w:tmpl w:val="C748C2E6"/>
    <w:lvl w:ilvl="0" w:tplc="C606866E">
      <w:start w:val="1"/>
      <w:numFmt w:val="decimal"/>
      <w:lvlText w:val="%1."/>
      <w:lvlJc w:val="left"/>
      <w:pPr>
        <w:ind w:left="720" w:hanging="360"/>
      </w:pPr>
      <w:rPr>
        <w:rFonts w:ascii="Cambria" w:hAnsi="Cambria" w:cs="Cambria" w:hint="default"/>
        <w:b/>
        <w:bCs/>
        <w:i w:val="0"/>
        <w:iCs w:val="0"/>
        <w:sz w:val="28"/>
        <w:szCs w:val="28"/>
      </w:rPr>
    </w:lvl>
    <w:lvl w:ilvl="1" w:tplc="08090019">
      <w:start w:val="1"/>
      <w:numFmt w:val="lowerLetter"/>
      <w:lvlText w:val="%2."/>
      <w:lvlJc w:val="left"/>
      <w:pPr>
        <w:ind w:left="1440" w:hanging="360"/>
      </w:pPr>
      <w:rPr>
        <w:rFonts w:ascii="Times New Roman" w:hAnsi="Times New Roman" w:cs="Times New Roman"/>
      </w:rPr>
    </w:lvl>
    <w:lvl w:ilvl="2" w:tplc="0809001B">
      <w:start w:val="1"/>
      <w:numFmt w:val="lowerRoman"/>
      <w:lvlText w:val="%3."/>
      <w:lvlJc w:val="right"/>
      <w:pPr>
        <w:ind w:left="2160" w:hanging="180"/>
      </w:pPr>
      <w:rPr>
        <w:rFonts w:ascii="Times New Roman" w:hAnsi="Times New Roman" w:cs="Times New Roman"/>
      </w:rPr>
    </w:lvl>
    <w:lvl w:ilvl="3" w:tplc="0809000F">
      <w:start w:val="1"/>
      <w:numFmt w:val="decimal"/>
      <w:lvlText w:val="%4."/>
      <w:lvlJc w:val="left"/>
      <w:pPr>
        <w:ind w:left="2880" w:hanging="360"/>
      </w:pPr>
      <w:rPr>
        <w:rFonts w:ascii="Times New Roman" w:hAnsi="Times New Roman" w:cs="Times New Roman"/>
      </w:rPr>
    </w:lvl>
    <w:lvl w:ilvl="4" w:tplc="08090019">
      <w:start w:val="1"/>
      <w:numFmt w:val="lowerLetter"/>
      <w:lvlText w:val="%5."/>
      <w:lvlJc w:val="left"/>
      <w:pPr>
        <w:ind w:left="3600" w:hanging="360"/>
      </w:pPr>
      <w:rPr>
        <w:rFonts w:ascii="Times New Roman" w:hAnsi="Times New Roman" w:cs="Times New Roman"/>
      </w:rPr>
    </w:lvl>
    <w:lvl w:ilvl="5" w:tplc="0809001B">
      <w:start w:val="1"/>
      <w:numFmt w:val="lowerRoman"/>
      <w:lvlText w:val="%6."/>
      <w:lvlJc w:val="right"/>
      <w:pPr>
        <w:ind w:left="4320" w:hanging="180"/>
      </w:pPr>
      <w:rPr>
        <w:rFonts w:ascii="Times New Roman" w:hAnsi="Times New Roman" w:cs="Times New Roman"/>
      </w:rPr>
    </w:lvl>
    <w:lvl w:ilvl="6" w:tplc="0809000F">
      <w:start w:val="1"/>
      <w:numFmt w:val="decimal"/>
      <w:lvlText w:val="%7."/>
      <w:lvlJc w:val="left"/>
      <w:pPr>
        <w:ind w:left="5040" w:hanging="360"/>
      </w:pPr>
      <w:rPr>
        <w:rFonts w:ascii="Times New Roman" w:hAnsi="Times New Roman" w:cs="Times New Roman"/>
      </w:rPr>
    </w:lvl>
    <w:lvl w:ilvl="7" w:tplc="08090019">
      <w:start w:val="1"/>
      <w:numFmt w:val="lowerLetter"/>
      <w:lvlText w:val="%8."/>
      <w:lvlJc w:val="left"/>
      <w:pPr>
        <w:ind w:left="5760" w:hanging="360"/>
      </w:pPr>
      <w:rPr>
        <w:rFonts w:ascii="Times New Roman" w:hAnsi="Times New Roman" w:cs="Times New Roman"/>
      </w:rPr>
    </w:lvl>
    <w:lvl w:ilvl="8" w:tplc="0809001B">
      <w:start w:val="1"/>
      <w:numFmt w:val="lowerRoman"/>
      <w:lvlText w:val="%9."/>
      <w:lvlJc w:val="right"/>
      <w:pPr>
        <w:ind w:left="6480" w:hanging="180"/>
      </w:pPr>
      <w:rPr>
        <w:rFonts w:ascii="Times New Roman" w:hAnsi="Times New Roman" w:cs="Times New Roman"/>
      </w:rPr>
    </w:lvl>
  </w:abstractNum>
  <w:abstractNum w:abstractNumId="9">
    <w:nsid w:val="78CD2C11"/>
    <w:multiLevelType w:val="multilevel"/>
    <w:tmpl w:val="7CAC3CFC"/>
    <w:lvl w:ilvl="0">
      <w:start w:val="1"/>
      <w:numFmt w:val="decimal"/>
      <w:lvlText w:val="%1"/>
      <w:lvlJc w:val="left"/>
      <w:pPr>
        <w:ind w:left="432" w:hanging="432"/>
      </w:pPr>
      <w:rPr>
        <w:rFonts w:ascii="Times New Roman" w:hAnsi="Times New Roman" w:cs="Times New Roman"/>
      </w:rPr>
    </w:lvl>
    <w:lvl w:ilvl="1">
      <w:start w:val="1"/>
      <w:numFmt w:val="decimal"/>
      <w:lvlText w:val="%1.%2"/>
      <w:lvlJc w:val="left"/>
      <w:pPr>
        <w:ind w:left="576" w:hanging="576"/>
      </w:pPr>
      <w:rPr>
        <w:rFonts w:ascii="Times New Roman" w:hAnsi="Times New Roman" w:cs="Times New Roman"/>
      </w:rPr>
    </w:lvl>
    <w:lvl w:ilvl="2">
      <w:start w:val="1"/>
      <w:numFmt w:val="decimal"/>
      <w:lvlText w:val="%1.%2.%3"/>
      <w:lvlJc w:val="left"/>
      <w:pPr>
        <w:ind w:left="720" w:hanging="720"/>
      </w:pPr>
      <w:rPr>
        <w:rFonts w:ascii="Times New Roman" w:hAnsi="Times New Roman" w:cs="Times New Roman"/>
      </w:rPr>
    </w:lvl>
    <w:lvl w:ilvl="3">
      <w:start w:val="1"/>
      <w:numFmt w:val="decimal"/>
      <w:lvlText w:val="%1.%2.%3.%4"/>
      <w:lvlJc w:val="left"/>
      <w:pPr>
        <w:ind w:left="864" w:hanging="864"/>
      </w:pPr>
      <w:rPr>
        <w:rFonts w:ascii="Times New Roman" w:hAnsi="Times New Roman" w:cs="Times New Roman"/>
      </w:rPr>
    </w:lvl>
    <w:lvl w:ilvl="4">
      <w:start w:val="1"/>
      <w:numFmt w:val="decimal"/>
      <w:lvlText w:val="%1.%2.%3.%4.%5"/>
      <w:lvlJc w:val="left"/>
      <w:pPr>
        <w:ind w:left="1008" w:hanging="1008"/>
      </w:pPr>
      <w:rPr>
        <w:rFonts w:ascii="Times New Roman" w:hAnsi="Times New Roman" w:cs="Times New Roman"/>
      </w:rPr>
    </w:lvl>
    <w:lvl w:ilvl="5">
      <w:start w:val="1"/>
      <w:numFmt w:val="decimal"/>
      <w:lvlText w:val="%1.%2.%3.%4.%5.%6"/>
      <w:lvlJc w:val="left"/>
      <w:pPr>
        <w:ind w:left="1152" w:hanging="1152"/>
      </w:pPr>
      <w:rPr>
        <w:rFonts w:ascii="Times New Roman" w:hAnsi="Times New Roman" w:cs="Times New Roman"/>
      </w:rPr>
    </w:lvl>
    <w:lvl w:ilvl="6">
      <w:start w:val="1"/>
      <w:numFmt w:val="decimal"/>
      <w:lvlText w:val="%1.%2.%3.%4.%5.%6.%7"/>
      <w:lvlJc w:val="left"/>
      <w:pPr>
        <w:ind w:left="1296" w:hanging="1296"/>
      </w:pPr>
      <w:rPr>
        <w:rFonts w:ascii="Times New Roman" w:hAnsi="Times New Roman" w:cs="Times New Roman"/>
      </w:rPr>
    </w:lvl>
    <w:lvl w:ilvl="7">
      <w:start w:val="1"/>
      <w:numFmt w:val="decimal"/>
      <w:lvlText w:val="%1.%2.%3.%4.%5.%6.%7.%8"/>
      <w:lvlJc w:val="left"/>
      <w:pPr>
        <w:ind w:left="1440" w:hanging="1440"/>
      </w:pPr>
      <w:rPr>
        <w:rFonts w:ascii="Times New Roman" w:hAnsi="Times New Roman" w:cs="Times New Roman"/>
      </w:rPr>
    </w:lvl>
    <w:lvl w:ilvl="8">
      <w:start w:val="1"/>
      <w:numFmt w:val="decimal"/>
      <w:lvlText w:val="%1.%2.%3.%4.%5.%6.%7.%8.%9"/>
      <w:lvlJc w:val="left"/>
      <w:pPr>
        <w:ind w:left="1584" w:hanging="1584"/>
      </w:pPr>
      <w:rPr>
        <w:rFonts w:ascii="Times New Roman" w:hAnsi="Times New Roman" w:cs="Times New Roman"/>
      </w:rPr>
    </w:lvl>
  </w:abstractNum>
  <w:abstractNum w:abstractNumId="10">
    <w:nsid w:val="7AF97DB6"/>
    <w:multiLevelType w:val="hybridMultilevel"/>
    <w:tmpl w:val="DA08E580"/>
    <w:lvl w:ilvl="0" w:tplc="228CB95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8"/>
  </w:num>
  <w:num w:numId="2">
    <w:abstractNumId w:val="8"/>
    <w:lvlOverride w:ilvl="0">
      <w:startOverride w:val="1"/>
    </w:lvlOverride>
  </w:num>
  <w:num w:numId="3">
    <w:abstractNumId w:val="8"/>
  </w:num>
  <w:num w:numId="4">
    <w:abstractNumId w:val="8"/>
  </w:num>
  <w:num w:numId="5">
    <w:abstractNumId w:val="2"/>
  </w:num>
  <w:num w:numId="6">
    <w:abstractNumId w:val="3"/>
  </w:num>
  <w:num w:numId="7">
    <w:abstractNumId w:val="9"/>
  </w:num>
  <w:num w:numId="8">
    <w:abstractNumId w:val="6"/>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
  </w:num>
  <w:num w:numId="12">
    <w:abstractNumId w:val="7"/>
  </w:num>
  <w:num w:numId="13">
    <w:abstractNumId w:val="5"/>
  </w:num>
  <w:num w:numId="14">
    <w:abstractNumId w:val="6"/>
  </w:num>
  <w:num w:numId="15">
    <w:abstractNumId w:val="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revisionView w:markup="0" w:comments="0" w:insDel="0" w:formatting="0" w:inkAnnotations="0"/>
  <w:defaultTabStop w:val="720"/>
  <w:hyphenationZone w:val="283"/>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C4B"/>
    <w:rsid w:val="000036DC"/>
    <w:rsid w:val="000063EC"/>
    <w:rsid w:val="0001389B"/>
    <w:rsid w:val="000140E9"/>
    <w:rsid w:val="00014D09"/>
    <w:rsid w:val="00021900"/>
    <w:rsid w:val="000277D3"/>
    <w:rsid w:val="00030ACB"/>
    <w:rsid w:val="000451C4"/>
    <w:rsid w:val="00046E7B"/>
    <w:rsid w:val="000534D2"/>
    <w:rsid w:val="0006547A"/>
    <w:rsid w:val="00074BCC"/>
    <w:rsid w:val="000834C3"/>
    <w:rsid w:val="000843DD"/>
    <w:rsid w:val="00090AE6"/>
    <w:rsid w:val="000D1E26"/>
    <w:rsid w:val="000E60E0"/>
    <w:rsid w:val="000F258C"/>
    <w:rsid w:val="001019BC"/>
    <w:rsid w:val="00104BF0"/>
    <w:rsid w:val="00106F8A"/>
    <w:rsid w:val="00123097"/>
    <w:rsid w:val="00140005"/>
    <w:rsid w:val="001758F3"/>
    <w:rsid w:val="00176190"/>
    <w:rsid w:val="001A6F89"/>
    <w:rsid w:val="001C7D29"/>
    <w:rsid w:val="002514D7"/>
    <w:rsid w:val="00270639"/>
    <w:rsid w:val="002727DE"/>
    <w:rsid w:val="00280581"/>
    <w:rsid w:val="002A22DC"/>
    <w:rsid w:val="002E78FF"/>
    <w:rsid w:val="00307FDF"/>
    <w:rsid w:val="0033360C"/>
    <w:rsid w:val="00351D6B"/>
    <w:rsid w:val="00361608"/>
    <w:rsid w:val="00386051"/>
    <w:rsid w:val="003950C0"/>
    <w:rsid w:val="003A7C00"/>
    <w:rsid w:val="003B129B"/>
    <w:rsid w:val="003E25DE"/>
    <w:rsid w:val="003E5D93"/>
    <w:rsid w:val="00420EA0"/>
    <w:rsid w:val="004A45B4"/>
    <w:rsid w:val="004B7AF5"/>
    <w:rsid w:val="004F7191"/>
    <w:rsid w:val="005032A4"/>
    <w:rsid w:val="005053AB"/>
    <w:rsid w:val="005152FC"/>
    <w:rsid w:val="0053580C"/>
    <w:rsid w:val="00575EF7"/>
    <w:rsid w:val="005918B5"/>
    <w:rsid w:val="00597985"/>
    <w:rsid w:val="005C3550"/>
    <w:rsid w:val="005C45F9"/>
    <w:rsid w:val="005E2DF9"/>
    <w:rsid w:val="00602624"/>
    <w:rsid w:val="00605388"/>
    <w:rsid w:val="00606CBE"/>
    <w:rsid w:val="00607E03"/>
    <w:rsid w:val="006161F3"/>
    <w:rsid w:val="00620B81"/>
    <w:rsid w:val="00622712"/>
    <w:rsid w:val="00647A71"/>
    <w:rsid w:val="006507C7"/>
    <w:rsid w:val="006726D3"/>
    <w:rsid w:val="00675044"/>
    <w:rsid w:val="006A4C46"/>
    <w:rsid w:val="006B30D9"/>
    <w:rsid w:val="006B47DA"/>
    <w:rsid w:val="006D1522"/>
    <w:rsid w:val="006E02CC"/>
    <w:rsid w:val="00731636"/>
    <w:rsid w:val="007333A9"/>
    <w:rsid w:val="00740816"/>
    <w:rsid w:val="00756C97"/>
    <w:rsid w:val="00760C4B"/>
    <w:rsid w:val="007B689D"/>
    <w:rsid w:val="007B77AD"/>
    <w:rsid w:val="007D4A7B"/>
    <w:rsid w:val="007F4235"/>
    <w:rsid w:val="0080134E"/>
    <w:rsid w:val="00806BFA"/>
    <w:rsid w:val="00821BEA"/>
    <w:rsid w:val="008324F1"/>
    <w:rsid w:val="00842C0E"/>
    <w:rsid w:val="00846B64"/>
    <w:rsid w:val="00856AEC"/>
    <w:rsid w:val="00873092"/>
    <w:rsid w:val="008730EE"/>
    <w:rsid w:val="00876E31"/>
    <w:rsid w:val="008873A4"/>
    <w:rsid w:val="0089511B"/>
    <w:rsid w:val="008A39D0"/>
    <w:rsid w:val="008A7A72"/>
    <w:rsid w:val="008B1DFE"/>
    <w:rsid w:val="008B4FD9"/>
    <w:rsid w:val="008B5668"/>
    <w:rsid w:val="008B7F8A"/>
    <w:rsid w:val="00935AC2"/>
    <w:rsid w:val="00945F20"/>
    <w:rsid w:val="00947F72"/>
    <w:rsid w:val="00962B35"/>
    <w:rsid w:val="009879A6"/>
    <w:rsid w:val="0099569D"/>
    <w:rsid w:val="009A3FD7"/>
    <w:rsid w:val="009A4142"/>
    <w:rsid w:val="009A4737"/>
    <w:rsid w:val="009B326F"/>
    <w:rsid w:val="009C4630"/>
    <w:rsid w:val="009E2672"/>
    <w:rsid w:val="009E5C63"/>
    <w:rsid w:val="009F6BEB"/>
    <w:rsid w:val="00A22CE7"/>
    <w:rsid w:val="00A60E38"/>
    <w:rsid w:val="00A60F69"/>
    <w:rsid w:val="00A708E9"/>
    <w:rsid w:val="00A71D3E"/>
    <w:rsid w:val="00A97C7C"/>
    <w:rsid w:val="00AC18A5"/>
    <w:rsid w:val="00AC5357"/>
    <w:rsid w:val="00AD4FA8"/>
    <w:rsid w:val="00AE695C"/>
    <w:rsid w:val="00B36807"/>
    <w:rsid w:val="00B4449D"/>
    <w:rsid w:val="00B51CBC"/>
    <w:rsid w:val="00B5319C"/>
    <w:rsid w:val="00B60CB3"/>
    <w:rsid w:val="00B842A6"/>
    <w:rsid w:val="00BD7302"/>
    <w:rsid w:val="00BF72DC"/>
    <w:rsid w:val="00C139C0"/>
    <w:rsid w:val="00C37587"/>
    <w:rsid w:val="00C467C8"/>
    <w:rsid w:val="00C816C6"/>
    <w:rsid w:val="00C817FC"/>
    <w:rsid w:val="00C8512C"/>
    <w:rsid w:val="00C8704F"/>
    <w:rsid w:val="00CA7CDB"/>
    <w:rsid w:val="00CB7CAA"/>
    <w:rsid w:val="00CC166C"/>
    <w:rsid w:val="00CC671F"/>
    <w:rsid w:val="00D02AAB"/>
    <w:rsid w:val="00D14996"/>
    <w:rsid w:val="00D22D53"/>
    <w:rsid w:val="00D306F2"/>
    <w:rsid w:val="00D56059"/>
    <w:rsid w:val="00D57EC9"/>
    <w:rsid w:val="00D657E7"/>
    <w:rsid w:val="00DA1684"/>
    <w:rsid w:val="00DC74C2"/>
    <w:rsid w:val="00DD3EB1"/>
    <w:rsid w:val="00E13806"/>
    <w:rsid w:val="00E13C4E"/>
    <w:rsid w:val="00E14138"/>
    <w:rsid w:val="00E26846"/>
    <w:rsid w:val="00E3394D"/>
    <w:rsid w:val="00E6165D"/>
    <w:rsid w:val="00EB2526"/>
    <w:rsid w:val="00EB5AEA"/>
    <w:rsid w:val="00EC4EBF"/>
    <w:rsid w:val="00EC682D"/>
    <w:rsid w:val="00ED3902"/>
    <w:rsid w:val="00EF33C1"/>
    <w:rsid w:val="00EF439C"/>
    <w:rsid w:val="00F029D7"/>
    <w:rsid w:val="00F068F0"/>
    <w:rsid w:val="00F2626B"/>
    <w:rsid w:val="00F74743"/>
    <w:rsid w:val="00F9034E"/>
    <w:rsid w:val="00F96057"/>
    <w:rsid w:val="00FA5028"/>
    <w:rsid w:val="00FB71A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GB" w:eastAsia="ja-JP"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3" w:unhideWhenUsed="1"/>
    <w:lsdException w:name="Body Text Indent 2" w:unhideWhenUsed="1"/>
    <w:lsdException w:name="Body Text Indent 3"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9F6BEB"/>
    <w:pPr>
      <w:spacing w:after="200" w:line="276" w:lineRule="auto"/>
    </w:pPr>
    <w:rPr>
      <w:rFonts w:eastAsia="MS Mincho" w:cs="Calibri"/>
      <w:sz w:val="22"/>
      <w:szCs w:val="22"/>
      <w:lang w:eastAsia="en-US"/>
    </w:rPr>
  </w:style>
  <w:style w:type="paragraph" w:styleId="Heading1">
    <w:name w:val="heading 1"/>
    <w:basedOn w:val="Normal"/>
    <w:next w:val="Normal"/>
    <w:link w:val="Heading1Char"/>
    <w:autoRedefine/>
    <w:uiPriority w:val="99"/>
    <w:qFormat/>
    <w:rsid w:val="009F6BEB"/>
    <w:pPr>
      <w:keepNext/>
      <w:keepLines/>
      <w:numPr>
        <w:numId w:val="8"/>
      </w:numPr>
      <w:spacing w:before="480" w:after="0"/>
      <w:outlineLvl w:val="0"/>
    </w:pPr>
    <w:rPr>
      <w:rFonts w:ascii="Cambria" w:eastAsia="Times New Roman" w:hAnsi="Cambria" w:cs="Times New Roman"/>
      <w:b/>
      <w:bCs/>
      <w:color w:val="365F91"/>
      <w:sz w:val="28"/>
      <w:szCs w:val="28"/>
      <w:lang w:val="x-none" w:eastAsia="x-none"/>
    </w:rPr>
  </w:style>
  <w:style w:type="paragraph" w:styleId="Heading2">
    <w:name w:val="heading 2"/>
    <w:basedOn w:val="Normal"/>
    <w:next w:val="Normal"/>
    <w:link w:val="Heading2Char"/>
    <w:autoRedefine/>
    <w:uiPriority w:val="99"/>
    <w:qFormat/>
    <w:rsid w:val="00386051"/>
    <w:pPr>
      <w:keepNext/>
      <w:keepLines/>
      <w:numPr>
        <w:ilvl w:val="1"/>
        <w:numId w:val="8"/>
      </w:numPr>
      <w:spacing w:before="200" w:after="0"/>
      <w:outlineLvl w:val="1"/>
    </w:pPr>
    <w:rPr>
      <w:rFonts w:ascii="Cambria" w:hAnsi="Cambria" w:cs="Times New Roman"/>
      <w:b/>
      <w:bCs/>
      <w:sz w:val="24"/>
      <w:szCs w:val="24"/>
      <w:lang w:val="en-US"/>
    </w:rPr>
  </w:style>
  <w:style w:type="paragraph" w:styleId="Heading3">
    <w:name w:val="heading 3"/>
    <w:basedOn w:val="Normal"/>
    <w:next w:val="Normal"/>
    <w:link w:val="Heading3Char"/>
    <w:uiPriority w:val="99"/>
    <w:qFormat/>
    <w:rsid w:val="009F6BEB"/>
    <w:pPr>
      <w:keepNext/>
      <w:keepLines/>
      <w:numPr>
        <w:ilvl w:val="2"/>
        <w:numId w:val="8"/>
      </w:numPr>
      <w:spacing w:before="200" w:after="0"/>
      <w:outlineLvl w:val="2"/>
    </w:pPr>
    <w:rPr>
      <w:rFonts w:ascii="Cambria" w:eastAsia="Times New Roman" w:hAnsi="Cambria" w:cs="Times New Roman"/>
      <w:b/>
      <w:bCs/>
      <w:sz w:val="20"/>
      <w:szCs w:val="20"/>
      <w:lang w:val="x-none" w:eastAsia="x-none"/>
    </w:rPr>
  </w:style>
  <w:style w:type="paragraph" w:styleId="Heading4">
    <w:name w:val="heading 4"/>
    <w:basedOn w:val="Normal"/>
    <w:next w:val="Normal"/>
    <w:link w:val="Heading4Char"/>
    <w:uiPriority w:val="99"/>
    <w:qFormat/>
    <w:rsid w:val="009F6BEB"/>
    <w:pPr>
      <w:keepNext/>
      <w:keepLines/>
      <w:numPr>
        <w:ilvl w:val="3"/>
        <w:numId w:val="8"/>
      </w:numPr>
      <w:spacing w:before="200" w:after="0"/>
      <w:outlineLvl w:val="3"/>
    </w:pPr>
    <w:rPr>
      <w:rFonts w:ascii="Cambria" w:eastAsia="Times New Roman" w:hAnsi="Cambria" w:cs="Times New Roman"/>
      <w:b/>
      <w:bCs/>
      <w:i/>
      <w:iCs/>
      <w:sz w:val="20"/>
      <w:szCs w:val="20"/>
      <w:lang w:val="x-none" w:eastAsia="x-none"/>
    </w:rPr>
  </w:style>
  <w:style w:type="paragraph" w:styleId="Heading5">
    <w:name w:val="heading 5"/>
    <w:basedOn w:val="Normal"/>
    <w:next w:val="Normal"/>
    <w:link w:val="Heading5Char"/>
    <w:uiPriority w:val="99"/>
    <w:qFormat/>
    <w:rsid w:val="009F6BEB"/>
    <w:pPr>
      <w:keepNext/>
      <w:keepLines/>
      <w:numPr>
        <w:ilvl w:val="4"/>
        <w:numId w:val="8"/>
      </w:numPr>
      <w:spacing w:before="200" w:after="0"/>
      <w:outlineLvl w:val="4"/>
    </w:pPr>
    <w:rPr>
      <w:rFonts w:ascii="Cambria" w:eastAsia="Times New Roman" w:hAnsi="Cambria" w:cs="Times New Roman"/>
      <w:sz w:val="20"/>
      <w:szCs w:val="20"/>
      <w:lang w:val="x-none" w:eastAsia="x-none"/>
    </w:rPr>
  </w:style>
  <w:style w:type="paragraph" w:styleId="Heading6">
    <w:name w:val="heading 6"/>
    <w:basedOn w:val="Normal"/>
    <w:next w:val="Normal"/>
    <w:link w:val="Heading6Char"/>
    <w:uiPriority w:val="99"/>
    <w:qFormat/>
    <w:rsid w:val="009F6BEB"/>
    <w:pPr>
      <w:keepNext/>
      <w:keepLines/>
      <w:numPr>
        <w:ilvl w:val="5"/>
        <w:numId w:val="8"/>
      </w:numPr>
      <w:spacing w:before="200" w:after="0"/>
      <w:outlineLvl w:val="5"/>
    </w:pPr>
    <w:rPr>
      <w:rFonts w:ascii="Cambria" w:eastAsia="Times New Roman" w:hAnsi="Cambria" w:cs="Times New Roman"/>
      <w:i/>
      <w:iCs/>
      <w:sz w:val="20"/>
      <w:szCs w:val="20"/>
      <w:lang w:val="x-none" w:eastAsia="x-none"/>
    </w:rPr>
  </w:style>
  <w:style w:type="paragraph" w:styleId="Heading7">
    <w:name w:val="heading 7"/>
    <w:basedOn w:val="Normal"/>
    <w:next w:val="Normal"/>
    <w:link w:val="Heading7Char"/>
    <w:uiPriority w:val="99"/>
    <w:qFormat/>
    <w:rsid w:val="009F6BEB"/>
    <w:pPr>
      <w:keepNext/>
      <w:keepLines/>
      <w:numPr>
        <w:ilvl w:val="6"/>
        <w:numId w:val="8"/>
      </w:numPr>
      <w:spacing w:before="200" w:after="0"/>
      <w:outlineLvl w:val="6"/>
    </w:pPr>
    <w:rPr>
      <w:rFonts w:ascii="Cambria" w:eastAsia="Times New Roman" w:hAnsi="Cambria" w:cs="Times New Roman"/>
      <w:i/>
      <w:iCs/>
      <w:sz w:val="20"/>
      <w:szCs w:val="20"/>
      <w:lang w:val="x-none" w:eastAsia="x-none"/>
    </w:rPr>
  </w:style>
  <w:style w:type="paragraph" w:styleId="Heading8">
    <w:name w:val="heading 8"/>
    <w:basedOn w:val="Normal"/>
    <w:next w:val="Normal"/>
    <w:link w:val="Heading8Char"/>
    <w:uiPriority w:val="99"/>
    <w:qFormat/>
    <w:rsid w:val="009F6BEB"/>
    <w:pPr>
      <w:keepNext/>
      <w:keepLines/>
      <w:numPr>
        <w:ilvl w:val="7"/>
        <w:numId w:val="8"/>
      </w:numPr>
      <w:spacing w:before="200" w:after="0"/>
      <w:outlineLvl w:val="7"/>
    </w:pPr>
    <w:rPr>
      <w:rFonts w:ascii="Cambria" w:eastAsia="Times New Roman" w:hAnsi="Cambria" w:cs="Times New Roman"/>
      <w:sz w:val="20"/>
      <w:szCs w:val="20"/>
      <w:lang w:val="x-none" w:eastAsia="x-none"/>
    </w:rPr>
  </w:style>
  <w:style w:type="paragraph" w:styleId="Heading9">
    <w:name w:val="heading 9"/>
    <w:basedOn w:val="Normal"/>
    <w:next w:val="Normal"/>
    <w:link w:val="Heading9Char"/>
    <w:uiPriority w:val="99"/>
    <w:qFormat/>
    <w:rsid w:val="009F6BEB"/>
    <w:pPr>
      <w:keepNext/>
      <w:keepLines/>
      <w:numPr>
        <w:ilvl w:val="8"/>
        <w:numId w:val="8"/>
      </w:numPr>
      <w:spacing w:before="200" w:after="0"/>
      <w:outlineLvl w:val="8"/>
    </w:pPr>
    <w:rPr>
      <w:rFonts w:ascii="Cambria" w:eastAsia="Times New Roman" w:hAnsi="Cambria" w:cs="Times New Roman"/>
      <w:i/>
      <w:iCs/>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F6BEB"/>
    <w:rPr>
      <w:rFonts w:ascii="Cambria" w:hAnsi="Cambria" w:cs="Cambria"/>
      <w:b/>
      <w:bCs/>
      <w:color w:val="365F91"/>
      <w:sz w:val="28"/>
      <w:szCs w:val="28"/>
    </w:rPr>
  </w:style>
  <w:style w:type="character" w:customStyle="1" w:styleId="Heading2Char">
    <w:name w:val="Heading 2 Char"/>
    <w:link w:val="Heading2"/>
    <w:uiPriority w:val="99"/>
    <w:rsid w:val="00386051"/>
    <w:rPr>
      <w:rFonts w:ascii="Cambria" w:eastAsia="MS Mincho" w:hAnsi="Cambria" w:cs="Cambria"/>
      <w:b/>
      <w:bCs/>
      <w:sz w:val="24"/>
      <w:szCs w:val="24"/>
      <w:lang w:val="en-US" w:eastAsia="en-US"/>
    </w:rPr>
  </w:style>
  <w:style w:type="character" w:customStyle="1" w:styleId="Heading3Char">
    <w:name w:val="Heading 3 Char"/>
    <w:link w:val="Heading3"/>
    <w:uiPriority w:val="99"/>
    <w:rsid w:val="009F6BEB"/>
    <w:rPr>
      <w:rFonts w:ascii="Cambria" w:hAnsi="Cambria" w:cs="Cambria"/>
      <w:b/>
      <w:bCs/>
      <w:color w:val="auto"/>
    </w:rPr>
  </w:style>
  <w:style w:type="character" w:customStyle="1" w:styleId="Heading4Char">
    <w:name w:val="Heading 4 Char"/>
    <w:link w:val="Heading4"/>
    <w:uiPriority w:val="99"/>
    <w:rsid w:val="009F6BEB"/>
    <w:rPr>
      <w:rFonts w:ascii="Cambria" w:hAnsi="Cambria" w:cs="Cambria"/>
      <w:b/>
      <w:bCs/>
      <w:i/>
      <w:iCs/>
      <w:color w:val="auto"/>
    </w:rPr>
  </w:style>
  <w:style w:type="character" w:customStyle="1" w:styleId="Heading5Char">
    <w:name w:val="Heading 5 Char"/>
    <w:link w:val="Heading5"/>
    <w:uiPriority w:val="99"/>
    <w:rsid w:val="009F6BEB"/>
    <w:rPr>
      <w:rFonts w:ascii="Cambria" w:hAnsi="Cambria" w:cs="Cambria"/>
      <w:color w:val="auto"/>
    </w:rPr>
  </w:style>
  <w:style w:type="character" w:customStyle="1" w:styleId="Heading6Char">
    <w:name w:val="Heading 6 Char"/>
    <w:link w:val="Heading6"/>
    <w:uiPriority w:val="99"/>
    <w:rsid w:val="009F6BEB"/>
    <w:rPr>
      <w:rFonts w:ascii="Cambria" w:hAnsi="Cambria" w:cs="Cambria"/>
      <w:i/>
      <w:iCs/>
      <w:color w:val="auto"/>
    </w:rPr>
  </w:style>
  <w:style w:type="character" w:customStyle="1" w:styleId="Heading7Char">
    <w:name w:val="Heading 7 Char"/>
    <w:link w:val="Heading7"/>
    <w:uiPriority w:val="99"/>
    <w:rsid w:val="009F6BEB"/>
    <w:rPr>
      <w:rFonts w:ascii="Cambria" w:hAnsi="Cambria" w:cs="Cambria"/>
      <w:i/>
      <w:iCs/>
      <w:color w:val="auto"/>
    </w:rPr>
  </w:style>
  <w:style w:type="character" w:customStyle="1" w:styleId="Heading8Char">
    <w:name w:val="Heading 8 Char"/>
    <w:link w:val="Heading8"/>
    <w:uiPriority w:val="99"/>
    <w:rsid w:val="009F6BEB"/>
    <w:rPr>
      <w:rFonts w:ascii="Cambria" w:hAnsi="Cambria" w:cs="Cambria"/>
      <w:color w:val="auto"/>
      <w:sz w:val="20"/>
      <w:szCs w:val="20"/>
    </w:rPr>
  </w:style>
  <w:style w:type="character" w:customStyle="1" w:styleId="Heading9Char">
    <w:name w:val="Heading 9 Char"/>
    <w:link w:val="Heading9"/>
    <w:uiPriority w:val="99"/>
    <w:rsid w:val="009F6BEB"/>
    <w:rPr>
      <w:rFonts w:ascii="Cambria" w:hAnsi="Cambria" w:cs="Cambria"/>
      <w:i/>
      <w:iCs/>
      <w:color w:val="auto"/>
      <w:sz w:val="20"/>
      <w:szCs w:val="20"/>
    </w:rPr>
  </w:style>
  <w:style w:type="paragraph" w:styleId="Header">
    <w:name w:val="header"/>
    <w:basedOn w:val="Normal"/>
    <w:link w:val="HeaderChar"/>
    <w:uiPriority w:val="99"/>
    <w:rsid w:val="009F6BEB"/>
    <w:pPr>
      <w:tabs>
        <w:tab w:val="center" w:pos="4536"/>
        <w:tab w:val="right" w:pos="9072"/>
      </w:tabs>
      <w:spacing w:after="0" w:line="240" w:lineRule="auto"/>
    </w:pPr>
    <w:rPr>
      <w:rFonts w:ascii="Times New Roman" w:eastAsia="Times New Roman" w:hAnsi="Times New Roman" w:cs="Times New Roman"/>
      <w:sz w:val="20"/>
      <w:szCs w:val="20"/>
      <w:lang w:val="x-none" w:eastAsia="x-none"/>
    </w:rPr>
  </w:style>
  <w:style w:type="character" w:customStyle="1" w:styleId="HeaderChar">
    <w:name w:val="Header Char"/>
    <w:link w:val="Header"/>
    <w:uiPriority w:val="99"/>
    <w:rsid w:val="009F6BEB"/>
    <w:rPr>
      <w:rFonts w:ascii="Times New Roman" w:hAnsi="Times New Roman" w:cs="Times New Roman"/>
    </w:rPr>
  </w:style>
  <w:style w:type="paragraph" w:styleId="Footer">
    <w:name w:val="footer"/>
    <w:basedOn w:val="Normal"/>
    <w:link w:val="FooterChar"/>
    <w:uiPriority w:val="99"/>
    <w:rsid w:val="009F6BEB"/>
    <w:pPr>
      <w:tabs>
        <w:tab w:val="center" w:pos="4536"/>
        <w:tab w:val="right" w:pos="9072"/>
      </w:tabs>
      <w:spacing w:after="0" w:line="240" w:lineRule="auto"/>
    </w:pPr>
    <w:rPr>
      <w:rFonts w:ascii="Times New Roman" w:eastAsia="Times New Roman" w:hAnsi="Times New Roman" w:cs="Times New Roman"/>
      <w:sz w:val="20"/>
      <w:szCs w:val="20"/>
      <w:lang w:val="x-none" w:eastAsia="x-none"/>
    </w:rPr>
  </w:style>
  <w:style w:type="character" w:customStyle="1" w:styleId="FooterChar">
    <w:name w:val="Footer Char"/>
    <w:link w:val="Footer"/>
    <w:uiPriority w:val="99"/>
    <w:rsid w:val="009F6BEB"/>
    <w:rPr>
      <w:rFonts w:ascii="Times New Roman" w:hAnsi="Times New Roman" w:cs="Times New Roman"/>
    </w:rPr>
  </w:style>
  <w:style w:type="paragraph" w:styleId="BalloonText">
    <w:name w:val="Balloon Text"/>
    <w:basedOn w:val="Normal"/>
    <w:link w:val="BalloonTextChar"/>
    <w:uiPriority w:val="99"/>
    <w:rsid w:val="009F6BEB"/>
    <w:pPr>
      <w:spacing w:after="0" w:line="240" w:lineRule="auto"/>
    </w:pPr>
    <w:rPr>
      <w:rFonts w:ascii="Tahoma" w:eastAsia="Times New Roman" w:hAnsi="Tahoma" w:cs="Times New Roman"/>
      <w:sz w:val="16"/>
      <w:szCs w:val="16"/>
      <w:lang w:val="x-none" w:eastAsia="x-none"/>
    </w:rPr>
  </w:style>
  <w:style w:type="character" w:customStyle="1" w:styleId="BalloonTextChar">
    <w:name w:val="Balloon Text Char"/>
    <w:link w:val="BalloonText"/>
    <w:uiPriority w:val="99"/>
    <w:rsid w:val="009F6BEB"/>
    <w:rPr>
      <w:rFonts w:ascii="Tahoma" w:hAnsi="Tahoma" w:cs="Tahoma"/>
      <w:sz w:val="16"/>
      <w:szCs w:val="16"/>
    </w:rPr>
  </w:style>
  <w:style w:type="paragraph" w:styleId="TOCHeading">
    <w:name w:val="TOC Heading"/>
    <w:basedOn w:val="Heading1"/>
    <w:next w:val="Normal"/>
    <w:uiPriority w:val="99"/>
    <w:qFormat/>
    <w:rsid w:val="009F6BEB"/>
    <w:pPr>
      <w:outlineLvl w:val="9"/>
    </w:pPr>
    <w:rPr>
      <w:lang w:val="en-US" w:eastAsia="ja-JP"/>
    </w:rPr>
  </w:style>
  <w:style w:type="paragraph" w:styleId="TOC1">
    <w:name w:val="toc 1"/>
    <w:basedOn w:val="Normal"/>
    <w:next w:val="Normal"/>
    <w:autoRedefine/>
    <w:uiPriority w:val="39"/>
    <w:rsid w:val="009F6BEB"/>
    <w:pPr>
      <w:tabs>
        <w:tab w:val="left" w:pos="440"/>
        <w:tab w:val="right" w:leader="dot" w:pos="9237"/>
      </w:tabs>
      <w:spacing w:after="0"/>
    </w:pPr>
    <w:rPr>
      <w:rFonts w:ascii="Arial" w:hAnsi="Arial" w:cs="Arial"/>
      <w:b/>
      <w:bCs/>
      <w:noProof/>
      <w:lang w:eastAsia="en-GB"/>
    </w:rPr>
  </w:style>
  <w:style w:type="character" w:styleId="Hyperlink">
    <w:name w:val="Hyperlink"/>
    <w:uiPriority w:val="99"/>
    <w:rsid w:val="009F6BEB"/>
    <w:rPr>
      <w:rFonts w:ascii="Times New Roman" w:hAnsi="Times New Roman" w:cs="Times New Roman"/>
      <w:color w:val="0000FF"/>
      <w:u w:val="single"/>
    </w:rPr>
  </w:style>
  <w:style w:type="paragraph" w:styleId="FootnoteText">
    <w:name w:val="footnote text"/>
    <w:basedOn w:val="Normal"/>
    <w:link w:val="FootnoteTextChar"/>
    <w:uiPriority w:val="99"/>
    <w:rsid w:val="009F6BEB"/>
    <w:pPr>
      <w:spacing w:after="0" w:line="240" w:lineRule="auto"/>
    </w:pPr>
    <w:rPr>
      <w:rFonts w:ascii="Times New Roman" w:eastAsia="Times New Roman" w:hAnsi="Times New Roman" w:cs="Times New Roman"/>
      <w:sz w:val="20"/>
      <w:szCs w:val="20"/>
      <w:lang w:val="x-none" w:eastAsia="x-none"/>
    </w:rPr>
  </w:style>
  <w:style w:type="character" w:customStyle="1" w:styleId="FootnoteTextChar">
    <w:name w:val="Footnote Text Char"/>
    <w:link w:val="FootnoteText"/>
    <w:uiPriority w:val="99"/>
    <w:rsid w:val="009F6BEB"/>
    <w:rPr>
      <w:rFonts w:ascii="Times New Roman" w:hAnsi="Times New Roman" w:cs="Times New Roman"/>
      <w:sz w:val="20"/>
      <w:szCs w:val="20"/>
    </w:rPr>
  </w:style>
  <w:style w:type="character" w:styleId="FootnoteReference">
    <w:name w:val="footnote reference"/>
    <w:uiPriority w:val="99"/>
    <w:rsid w:val="009F6BEB"/>
    <w:rPr>
      <w:rFonts w:ascii="Times New Roman" w:hAnsi="Times New Roman" w:cs="Times New Roman"/>
      <w:vertAlign w:val="superscript"/>
    </w:rPr>
  </w:style>
  <w:style w:type="paragraph" w:styleId="ListParagraph">
    <w:name w:val="List Paragraph"/>
    <w:basedOn w:val="Normal"/>
    <w:uiPriority w:val="34"/>
    <w:qFormat/>
    <w:rsid w:val="009F6BEB"/>
    <w:pPr>
      <w:ind w:left="720"/>
    </w:pPr>
  </w:style>
  <w:style w:type="paragraph" w:styleId="Title">
    <w:name w:val="Title"/>
    <w:basedOn w:val="Normal"/>
    <w:next w:val="Normal"/>
    <w:link w:val="TitleChar"/>
    <w:uiPriority w:val="99"/>
    <w:qFormat/>
    <w:rsid w:val="009F6BEB"/>
    <w:pPr>
      <w:pBdr>
        <w:bottom w:val="single" w:sz="8" w:space="4" w:color="auto"/>
      </w:pBdr>
      <w:spacing w:after="300" w:line="240" w:lineRule="auto"/>
    </w:pPr>
    <w:rPr>
      <w:rFonts w:ascii="Cambria" w:eastAsia="Times New Roman" w:hAnsi="Cambria" w:cs="Times New Roman"/>
      <w:spacing w:val="5"/>
      <w:kern w:val="28"/>
      <w:sz w:val="52"/>
      <w:szCs w:val="52"/>
      <w:lang w:val="x-none" w:eastAsia="x-none"/>
    </w:rPr>
  </w:style>
  <w:style w:type="character" w:customStyle="1" w:styleId="TitleChar">
    <w:name w:val="Title Char"/>
    <w:link w:val="Title"/>
    <w:uiPriority w:val="99"/>
    <w:rsid w:val="009F6BEB"/>
    <w:rPr>
      <w:rFonts w:ascii="Cambria" w:hAnsi="Cambria" w:cs="Cambria"/>
      <w:color w:val="auto"/>
      <w:spacing w:val="5"/>
      <w:kern w:val="28"/>
      <w:sz w:val="52"/>
      <w:szCs w:val="52"/>
    </w:rPr>
  </w:style>
  <w:style w:type="paragraph" w:styleId="BodyText">
    <w:name w:val="Body Text"/>
    <w:basedOn w:val="Normal"/>
    <w:link w:val="BodyTextChar"/>
    <w:uiPriority w:val="99"/>
    <w:rsid w:val="009F6BEB"/>
    <w:pPr>
      <w:autoSpaceDE w:val="0"/>
      <w:autoSpaceDN w:val="0"/>
      <w:adjustRightInd w:val="0"/>
      <w:spacing w:after="0" w:line="240" w:lineRule="auto"/>
    </w:pPr>
    <w:rPr>
      <w:rFonts w:eastAsia="Times New Roman" w:cs="Times New Roman"/>
      <w:sz w:val="20"/>
      <w:szCs w:val="20"/>
    </w:rPr>
  </w:style>
  <w:style w:type="character" w:customStyle="1" w:styleId="BodyTextChar">
    <w:name w:val="Body Text Char"/>
    <w:link w:val="BodyText"/>
    <w:uiPriority w:val="99"/>
    <w:rsid w:val="009F6BEB"/>
    <w:rPr>
      <w:rFonts w:ascii="Calibri" w:hAnsi="Calibri" w:cs="Calibri"/>
      <w:lang w:val="en-GB" w:eastAsia="en-US"/>
    </w:rPr>
  </w:style>
  <w:style w:type="character" w:styleId="FollowedHyperlink">
    <w:name w:val="FollowedHyperlink"/>
    <w:uiPriority w:val="99"/>
    <w:rsid w:val="009F6BEB"/>
    <w:rPr>
      <w:rFonts w:ascii="Times New Roman" w:hAnsi="Times New Roman" w:cs="Times New Roman"/>
      <w:color w:val="800080"/>
      <w:u w:val="single"/>
    </w:rPr>
  </w:style>
  <w:style w:type="character" w:styleId="CommentReference">
    <w:name w:val="annotation reference"/>
    <w:uiPriority w:val="99"/>
    <w:rsid w:val="009F6BEB"/>
    <w:rPr>
      <w:rFonts w:ascii="Times New Roman" w:hAnsi="Times New Roman" w:cs="Times New Roman"/>
      <w:sz w:val="16"/>
      <w:szCs w:val="16"/>
    </w:rPr>
  </w:style>
  <w:style w:type="paragraph" w:styleId="CommentText">
    <w:name w:val="annotation text"/>
    <w:basedOn w:val="Normal"/>
    <w:link w:val="CommentTextChar"/>
    <w:uiPriority w:val="99"/>
    <w:rsid w:val="009F6BEB"/>
    <w:rPr>
      <w:rFonts w:eastAsia="Times New Roman" w:cs="Times New Roman"/>
      <w:sz w:val="20"/>
      <w:szCs w:val="20"/>
    </w:rPr>
  </w:style>
  <w:style w:type="character" w:customStyle="1" w:styleId="CommentTextChar">
    <w:name w:val="Comment Text Char"/>
    <w:link w:val="CommentText"/>
    <w:uiPriority w:val="99"/>
    <w:rsid w:val="009F6BEB"/>
    <w:rPr>
      <w:rFonts w:ascii="Calibri" w:hAnsi="Calibri" w:cs="Calibri"/>
      <w:sz w:val="20"/>
      <w:szCs w:val="20"/>
      <w:lang w:val="en-GB" w:eastAsia="en-US"/>
    </w:rPr>
  </w:style>
  <w:style w:type="paragraph" w:styleId="CommentSubject">
    <w:name w:val="annotation subject"/>
    <w:basedOn w:val="CommentText"/>
    <w:next w:val="CommentText"/>
    <w:link w:val="CommentSubjectChar"/>
    <w:uiPriority w:val="99"/>
    <w:rsid w:val="009F6BEB"/>
    <w:rPr>
      <w:b/>
      <w:bCs/>
    </w:rPr>
  </w:style>
  <w:style w:type="character" w:customStyle="1" w:styleId="CommentSubjectChar">
    <w:name w:val="Comment Subject Char"/>
    <w:link w:val="CommentSubject"/>
    <w:uiPriority w:val="99"/>
    <w:rsid w:val="009F6BEB"/>
    <w:rPr>
      <w:rFonts w:ascii="Calibri" w:hAnsi="Calibri" w:cs="Calibri"/>
      <w:b/>
      <w:bCs/>
      <w:sz w:val="20"/>
      <w:szCs w:val="20"/>
      <w:lang w:val="en-GB" w:eastAsia="en-US"/>
    </w:rPr>
  </w:style>
  <w:style w:type="paragraph" w:styleId="BodyText2">
    <w:name w:val="Body Text 2"/>
    <w:basedOn w:val="Normal"/>
    <w:link w:val="BodyText2Char"/>
    <w:uiPriority w:val="99"/>
    <w:rsid w:val="009F6BEB"/>
    <w:pPr>
      <w:autoSpaceDE w:val="0"/>
      <w:autoSpaceDN w:val="0"/>
      <w:adjustRightInd w:val="0"/>
      <w:spacing w:after="0" w:line="240" w:lineRule="auto"/>
      <w:jc w:val="both"/>
    </w:pPr>
    <w:rPr>
      <w:rFonts w:cs="Times New Roman"/>
      <w:sz w:val="20"/>
      <w:szCs w:val="20"/>
    </w:rPr>
  </w:style>
  <w:style w:type="character" w:customStyle="1" w:styleId="BodyText2Char">
    <w:name w:val="Body Text 2 Char"/>
    <w:link w:val="BodyText2"/>
    <w:uiPriority w:val="99"/>
    <w:semiHidden/>
    <w:rsid w:val="00760C4B"/>
    <w:rPr>
      <w:rFonts w:ascii="Calibri" w:eastAsia="MS Mincho" w:hAnsi="Calibri" w:cs="Calibri"/>
      <w:lang w:val="en-GB" w:eastAsia="en-US"/>
    </w:rPr>
  </w:style>
  <w:style w:type="character" w:customStyle="1" w:styleId="discreet">
    <w:name w:val="discreet"/>
    <w:uiPriority w:val="99"/>
    <w:rsid w:val="009F6BEB"/>
    <w:rPr>
      <w:rFonts w:cs="Times New Roman"/>
    </w:rPr>
  </w:style>
  <w:style w:type="paragraph" w:styleId="BlockText">
    <w:name w:val="Block Text"/>
    <w:basedOn w:val="Normal"/>
    <w:uiPriority w:val="99"/>
    <w:rsid w:val="009F6BEB"/>
    <w:pPr>
      <w:ind w:left="567" w:right="742"/>
      <w:jc w:val="both"/>
    </w:pPr>
    <w:rPr>
      <w:rFonts w:ascii="Times New Roman" w:hAnsi="Times New Roman" w:cs="Times New Roman"/>
      <w:i/>
      <w:iCs/>
      <w:sz w:val="24"/>
      <w:szCs w:val="24"/>
      <w:lang w:val="en-US"/>
    </w:rPr>
  </w:style>
  <w:style w:type="paragraph" w:styleId="HTMLPreformatted">
    <w:name w:val="HTML Preformatted"/>
    <w:basedOn w:val="Normal"/>
    <w:link w:val="HTMLPreformattedChar"/>
    <w:uiPriority w:val="99"/>
    <w:semiHidden/>
    <w:unhideWhenUsed/>
    <w:rsid w:val="008A7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x-none" w:eastAsia="x-none"/>
    </w:rPr>
  </w:style>
  <w:style w:type="character" w:customStyle="1" w:styleId="HTMLPreformattedChar">
    <w:name w:val="HTML Preformatted Char"/>
    <w:link w:val="HTMLPreformatted"/>
    <w:uiPriority w:val="99"/>
    <w:semiHidden/>
    <w:rsid w:val="008A7A72"/>
    <w:rPr>
      <w:rFonts w:ascii="Courier New" w:eastAsia="Times New Roman" w:hAnsi="Courier New" w:cs="Courier New"/>
      <w:sz w:val="20"/>
      <w:szCs w:val="20"/>
    </w:rPr>
  </w:style>
  <w:style w:type="table" w:styleId="TableGrid">
    <w:name w:val="Table Grid"/>
    <w:basedOn w:val="TableNormal"/>
    <w:uiPriority w:val="59"/>
    <w:rsid w:val="007B68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307FDF"/>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GB" w:eastAsia="ja-JP"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3" w:unhideWhenUsed="1"/>
    <w:lsdException w:name="Body Text Indent 2" w:unhideWhenUsed="1"/>
    <w:lsdException w:name="Body Text Indent 3"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9F6BEB"/>
    <w:pPr>
      <w:spacing w:after="200" w:line="276" w:lineRule="auto"/>
    </w:pPr>
    <w:rPr>
      <w:rFonts w:eastAsia="MS Mincho" w:cs="Calibri"/>
      <w:sz w:val="22"/>
      <w:szCs w:val="22"/>
      <w:lang w:eastAsia="en-US"/>
    </w:rPr>
  </w:style>
  <w:style w:type="paragraph" w:styleId="Heading1">
    <w:name w:val="heading 1"/>
    <w:basedOn w:val="Normal"/>
    <w:next w:val="Normal"/>
    <w:link w:val="Heading1Char"/>
    <w:autoRedefine/>
    <w:uiPriority w:val="99"/>
    <w:qFormat/>
    <w:rsid w:val="009F6BEB"/>
    <w:pPr>
      <w:keepNext/>
      <w:keepLines/>
      <w:numPr>
        <w:numId w:val="8"/>
      </w:numPr>
      <w:spacing w:before="480" w:after="0"/>
      <w:outlineLvl w:val="0"/>
    </w:pPr>
    <w:rPr>
      <w:rFonts w:ascii="Cambria" w:eastAsia="Times New Roman" w:hAnsi="Cambria" w:cs="Times New Roman"/>
      <w:b/>
      <w:bCs/>
      <w:color w:val="365F91"/>
      <w:sz w:val="28"/>
      <w:szCs w:val="28"/>
      <w:lang w:val="x-none" w:eastAsia="x-none"/>
    </w:rPr>
  </w:style>
  <w:style w:type="paragraph" w:styleId="Heading2">
    <w:name w:val="heading 2"/>
    <w:basedOn w:val="Normal"/>
    <w:next w:val="Normal"/>
    <w:link w:val="Heading2Char"/>
    <w:autoRedefine/>
    <w:uiPriority w:val="99"/>
    <w:qFormat/>
    <w:rsid w:val="00386051"/>
    <w:pPr>
      <w:keepNext/>
      <w:keepLines/>
      <w:numPr>
        <w:ilvl w:val="1"/>
        <w:numId w:val="8"/>
      </w:numPr>
      <w:spacing w:before="200" w:after="0"/>
      <w:outlineLvl w:val="1"/>
    </w:pPr>
    <w:rPr>
      <w:rFonts w:ascii="Cambria" w:hAnsi="Cambria" w:cs="Times New Roman"/>
      <w:b/>
      <w:bCs/>
      <w:sz w:val="24"/>
      <w:szCs w:val="24"/>
      <w:lang w:val="en-US"/>
    </w:rPr>
  </w:style>
  <w:style w:type="paragraph" w:styleId="Heading3">
    <w:name w:val="heading 3"/>
    <w:basedOn w:val="Normal"/>
    <w:next w:val="Normal"/>
    <w:link w:val="Heading3Char"/>
    <w:uiPriority w:val="99"/>
    <w:qFormat/>
    <w:rsid w:val="009F6BEB"/>
    <w:pPr>
      <w:keepNext/>
      <w:keepLines/>
      <w:numPr>
        <w:ilvl w:val="2"/>
        <w:numId w:val="8"/>
      </w:numPr>
      <w:spacing w:before="200" w:after="0"/>
      <w:outlineLvl w:val="2"/>
    </w:pPr>
    <w:rPr>
      <w:rFonts w:ascii="Cambria" w:eastAsia="Times New Roman" w:hAnsi="Cambria" w:cs="Times New Roman"/>
      <w:b/>
      <w:bCs/>
      <w:sz w:val="20"/>
      <w:szCs w:val="20"/>
      <w:lang w:val="x-none" w:eastAsia="x-none"/>
    </w:rPr>
  </w:style>
  <w:style w:type="paragraph" w:styleId="Heading4">
    <w:name w:val="heading 4"/>
    <w:basedOn w:val="Normal"/>
    <w:next w:val="Normal"/>
    <w:link w:val="Heading4Char"/>
    <w:uiPriority w:val="99"/>
    <w:qFormat/>
    <w:rsid w:val="009F6BEB"/>
    <w:pPr>
      <w:keepNext/>
      <w:keepLines/>
      <w:numPr>
        <w:ilvl w:val="3"/>
        <w:numId w:val="8"/>
      </w:numPr>
      <w:spacing w:before="200" w:after="0"/>
      <w:outlineLvl w:val="3"/>
    </w:pPr>
    <w:rPr>
      <w:rFonts w:ascii="Cambria" w:eastAsia="Times New Roman" w:hAnsi="Cambria" w:cs="Times New Roman"/>
      <w:b/>
      <w:bCs/>
      <w:i/>
      <w:iCs/>
      <w:sz w:val="20"/>
      <w:szCs w:val="20"/>
      <w:lang w:val="x-none" w:eastAsia="x-none"/>
    </w:rPr>
  </w:style>
  <w:style w:type="paragraph" w:styleId="Heading5">
    <w:name w:val="heading 5"/>
    <w:basedOn w:val="Normal"/>
    <w:next w:val="Normal"/>
    <w:link w:val="Heading5Char"/>
    <w:uiPriority w:val="99"/>
    <w:qFormat/>
    <w:rsid w:val="009F6BEB"/>
    <w:pPr>
      <w:keepNext/>
      <w:keepLines/>
      <w:numPr>
        <w:ilvl w:val="4"/>
        <w:numId w:val="8"/>
      </w:numPr>
      <w:spacing w:before="200" w:after="0"/>
      <w:outlineLvl w:val="4"/>
    </w:pPr>
    <w:rPr>
      <w:rFonts w:ascii="Cambria" w:eastAsia="Times New Roman" w:hAnsi="Cambria" w:cs="Times New Roman"/>
      <w:sz w:val="20"/>
      <w:szCs w:val="20"/>
      <w:lang w:val="x-none" w:eastAsia="x-none"/>
    </w:rPr>
  </w:style>
  <w:style w:type="paragraph" w:styleId="Heading6">
    <w:name w:val="heading 6"/>
    <w:basedOn w:val="Normal"/>
    <w:next w:val="Normal"/>
    <w:link w:val="Heading6Char"/>
    <w:uiPriority w:val="99"/>
    <w:qFormat/>
    <w:rsid w:val="009F6BEB"/>
    <w:pPr>
      <w:keepNext/>
      <w:keepLines/>
      <w:numPr>
        <w:ilvl w:val="5"/>
        <w:numId w:val="8"/>
      </w:numPr>
      <w:spacing w:before="200" w:after="0"/>
      <w:outlineLvl w:val="5"/>
    </w:pPr>
    <w:rPr>
      <w:rFonts w:ascii="Cambria" w:eastAsia="Times New Roman" w:hAnsi="Cambria" w:cs="Times New Roman"/>
      <w:i/>
      <w:iCs/>
      <w:sz w:val="20"/>
      <w:szCs w:val="20"/>
      <w:lang w:val="x-none" w:eastAsia="x-none"/>
    </w:rPr>
  </w:style>
  <w:style w:type="paragraph" w:styleId="Heading7">
    <w:name w:val="heading 7"/>
    <w:basedOn w:val="Normal"/>
    <w:next w:val="Normal"/>
    <w:link w:val="Heading7Char"/>
    <w:uiPriority w:val="99"/>
    <w:qFormat/>
    <w:rsid w:val="009F6BEB"/>
    <w:pPr>
      <w:keepNext/>
      <w:keepLines/>
      <w:numPr>
        <w:ilvl w:val="6"/>
        <w:numId w:val="8"/>
      </w:numPr>
      <w:spacing w:before="200" w:after="0"/>
      <w:outlineLvl w:val="6"/>
    </w:pPr>
    <w:rPr>
      <w:rFonts w:ascii="Cambria" w:eastAsia="Times New Roman" w:hAnsi="Cambria" w:cs="Times New Roman"/>
      <w:i/>
      <w:iCs/>
      <w:sz w:val="20"/>
      <w:szCs w:val="20"/>
      <w:lang w:val="x-none" w:eastAsia="x-none"/>
    </w:rPr>
  </w:style>
  <w:style w:type="paragraph" w:styleId="Heading8">
    <w:name w:val="heading 8"/>
    <w:basedOn w:val="Normal"/>
    <w:next w:val="Normal"/>
    <w:link w:val="Heading8Char"/>
    <w:uiPriority w:val="99"/>
    <w:qFormat/>
    <w:rsid w:val="009F6BEB"/>
    <w:pPr>
      <w:keepNext/>
      <w:keepLines/>
      <w:numPr>
        <w:ilvl w:val="7"/>
        <w:numId w:val="8"/>
      </w:numPr>
      <w:spacing w:before="200" w:after="0"/>
      <w:outlineLvl w:val="7"/>
    </w:pPr>
    <w:rPr>
      <w:rFonts w:ascii="Cambria" w:eastAsia="Times New Roman" w:hAnsi="Cambria" w:cs="Times New Roman"/>
      <w:sz w:val="20"/>
      <w:szCs w:val="20"/>
      <w:lang w:val="x-none" w:eastAsia="x-none"/>
    </w:rPr>
  </w:style>
  <w:style w:type="paragraph" w:styleId="Heading9">
    <w:name w:val="heading 9"/>
    <w:basedOn w:val="Normal"/>
    <w:next w:val="Normal"/>
    <w:link w:val="Heading9Char"/>
    <w:uiPriority w:val="99"/>
    <w:qFormat/>
    <w:rsid w:val="009F6BEB"/>
    <w:pPr>
      <w:keepNext/>
      <w:keepLines/>
      <w:numPr>
        <w:ilvl w:val="8"/>
        <w:numId w:val="8"/>
      </w:numPr>
      <w:spacing w:before="200" w:after="0"/>
      <w:outlineLvl w:val="8"/>
    </w:pPr>
    <w:rPr>
      <w:rFonts w:ascii="Cambria" w:eastAsia="Times New Roman" w:hAnsi="Cambria" w:cs="Times New Roman"/>
      <w:i/>
      <w:iCs/>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F6BEB"/>
    <w:rPr>
      <w:rFonts w:ascii="Cambria" w:hAnsi="Cambria" w:cs="Cambria"/>
      <w:b/>
      <w:bCs/>
      <w:color w:val="365F91"/>
      <w:sz w:val="28"/>
      <w:szCs w:val="28"/>
    </w:rPr>
  </w:style>
  <w:style w:type="character" w:customStyle="1" w:styleId="Heading2Char">
    <w:name w:val="Heading 2 Char"/>
    <w:link w:val="Heading2"/>
    <w:uiPriority w:val="99"/>
    <w:rsid w:val="00386051"/>
    <w:rPr>
      <w:rFonts w:ascii="Cambria" w:eastAsia="MS Mincho" w:hAnsi="Cambria" w:cs="Cambria"/>
      <w:b/>
      <w:bCs/>
      <w:sz w:val="24"/>
      <w:szCs w:val="24"/>
      <w:lang w:val="en-US" w:eastAsia="en-US"/>
    </w:rPr>
  </w:style>
  <w:style w:type="character" w:customStyle="1" w:styleId="Heading3Char">
    <w:name w:val="Heading 3 Char"/>
    <w:link w:val="Heading3"/>
    <w:uiPriority w:val="99"/>
    <w:rsid w:val="009F6BEB"/>
    <w:rPr>
      <w:rFonts w:ascii="Cambria" w:hAnsi="Cambria" w:cs="Cambria"/>
      <w:b/>
      <w:bCs/>
      <w:color w:val="auto"/>
    </w:rPr>
  </w:style>
  <w:style w:type="character" w:customStyle="1" w:styleId="Heading4Char">
    <w:name w:val="Heading 4 Char"/>
    <w:link w:val="Heading4"/>
    <w:uiPriority w:val="99"/>
    <w:rsid w:val="009F6BEB"/>
    <w:rPr>
      <w:rFonts w:ascii="Cambria" w:hAnsi="Cambria" w:cs="Cambria"/>
      <w:b/>
      <w:bCs/>
      <w:i/>
      <w:iCs/>
      <w:color w:val="auto"/>
    </w:rPr>
  </w:style>
  <w:style w:type="character" w:customStyle="1" w:styleId="Heading5Char">
    <w:name w:val="Heading 5 Char"/>
    <w:link w:val="Heading5"/>
    <w:uiPriority w:val="99"/>
    <w:rsid w:val="009F6BEB"/>
    <w:rPr>
      <w:rFonts w:ascii="Cambria" w:hAnsi="Cambria" w:cs="Cambria"/>
      <w:color w:val="auto"/>
    </w:rPr>
  </w:style>
  <w:style w:type="character" w:customStyle="1" w:styleId="Heading6Char">
    <w:name w:val="Heading 6 Char"/>
    <w:link w:val="Heading6"/>
    <w:uiPriority w:val="99"/>
    <w:rsid w:val="009F6BEB"/>
    <w:rPr>
      <w:rFonts w:ascii="Cambria" w:hAnsi="Cambria" w:cs="Cambria"/>
      <w:i/>
      <w:iCs/>
      <w:color w:val="auto"/>
    </w:rPr>
  </w:style>
  <w:style w:type="character" w:customStyle="1" w:styleId="Heading7Char">
    <w:name w:val="Heading 7 Char"/>
    <w:link w:val="Heading7"/>
    <w:uiPriority w:val="99"/>
    <w:rsid w:val="009F6BEB"/>
    <w:rPr>
      <w:rFonts w:ascii="Cambria" w:hAnsi="Cambria" w:cs="Cambria"/>
      <w:i/>
      <w:iCs/>
      <w:color w:val="auto"/>
    </w:rPr>
  </w:style>
  <w:style w:type="character" w:customStyle="1" w:styleId="Heading8Char">
    <w:name w:val="Heading 8 Char"/>
    <w:link w:val="Heading8"/>
    <w:uiPriority w:val="99"/>
    <w:rsid w:val="009F6BEB"/>
    <w:rPr>
      <w:rFonts w:ascii="Cambria" w:hAnsi="Cambria" w:cs="Cambria"/>
      <w:color w:val="auto"/>
      <w:sz w:val="20"/>
      <w:szCs w:val="20"/>
    </w:rPr>
  </w:style>
  <w:style w:type="character" w:customStyle="1" w:styleId="Heading9Char">
    <w:name w:val="Heading 9 Char"/>
    <w:link w:val="Heading9"/>
    <w:uiPriority w:val="99"/>
    <w:rsid w:val="009F6BEB"/>
    <w:rPr>
      <w:rFonts w:ascii="Cambria" w:hAnsi="Cambria" w:cs="Cambria"/>
      <w:i/>
      <w:iCs/>
      <w:color w:val="auto"/>
      <w:sz w:val="20"/>
      <w:szCs w:val="20"/>
    </w:rPr>
  </w:style>
  <w:style w:type="paragraph" w:styleId="Header">
    <w:name w:val="header"/>
    <w:basedOn w:val="Normal"/>
    <w:link w:val="HeaderChar"/>
    <w:uiPriority w:val="99"/>
    <w:rsid w:val="009F6BEB"/>
    <w:pPr>
      <w:tabs>
        <w:tab w:val="center" w:pos="4536"/>
        <w:tab w:val="right" w:pos="9072"/>
      </w:tabs>
      <w:spacing w:after="0" w:line="240" w:lineRule="auto"/>
    </w:pPr>
    <w:rPr>
      <w:rFonts w:ascii="Times New Roman" w:eastAsia="Times New Roman" w:hAnsi="Times New Roman" w:cs="Times New Roman"/>
      <w:sz w:val="20"/>
      <w:szCs w:val="20"/>
      <w:lang w:val="x-none" w:eastAsia="x-none"/>
    </w:rPr>
  </w:style>
  <w:style w:type="character" w:customStyle="1" w:styleId="HeaderChar">
    <w:name w:val="Header Char"/>
    <w:link w:val="Header"/>
    <w:uiPriority w:val="99"/>
    <w:rsid w:val="009F6BEB"/>
    <w:rPr>
      <w:rFonts w:ascii="Times New Roman" w:hAnsi="Times New Roman" w:cs="Times New Roman"/>
    </w:rPr>
  </w:style>
  <w:style w:type="paragraph" w:styleId="Footer">
    <w:name w:val="footer"/>
    <w:basedOn w:val="Normal"/>
    <w:link w:val="FooterChar"/>
    <w:uiPriority w:val="99"/>
    <w:rsid w:val="009F6BEB"/>
    <w:pPr>
      <w:tabs>
        <w:tab w:val="center" w:pos="4536"/>
        <w:tab w:val="right" w:pos="9072"/>
      </w:tabs>
      <w:spacing w:after="0" w:line="240" w:lineRule="auto"/>
    </w:pPr>
    <w:rPr>
      <w:rFonts w:ascii="Times New Roman" w:eastAsia="Times New Roman" w:hAnsi="Times New Roman" w:cs="Times New Roman"/>
      <w:sz w:val="20"/>
      <w:szCs w:val="20"/>
      <w:lang w:val="x-none" w:eastAsia="x-none"/>
    </w:rPr>
  </w:style>
  <w:style w:type="character" w:customStyle="1" w:styleId="FooterChar">
    <w:name w:val="Footer Char"/>
    <w:link w:val="Footer"/>
    <w:uiPriority w:val="99"/>
    <w:rsid w:val="009F6BEB"/>
    <w:rPr>
      <w:rFonts w:ascii="Times New Roman" w:hAnsi="Times New Roman" w:cs="Times New Roman"/>
    </w:rPr>
  </w:style>
  <w:style w:type="paragraph" w:styleId="BalloonText">
    <w:name w:val="Balloon Text"/>
    <w:basedOn w:val="Normal"/>
    <w:link w:val="BalloonTextChar"/>
    <w:uiPriority w:val="99"/>
    <w:rsid w:val="009F6BEB"/>
    <w:pPr>
      <w:spacing w:after="0" w:line="240" w:lineRule="auto"/>
    </w:pPr>
    <w:rPr>
      <w:rFonts w:ascii="Tahoma" w:eastAsia="Times New Roman" w:hAnsi="Tahoma" w:cs="Times New Roman"/>
      <w:sz w:val="16"/>
      <w:szCs w:val="16"/>
      <w:lang w:val="x-none" w:eastAsia="x-none"/>
    </w:rPr>
  </w:style>
  <w:style w:type="character" w:customStyle="1" w:styleId="BalloonTextChar">
    <w:name w:val="Balloon Text Char"/>
    <w:link w:val="BalloonText"/>
    <w:uiPriority w:val="99"/>
    <w:rsid w:val="009F6BEB"/>
    <w:rPr>
      <w:rFonts w:ascii="Tahoma" w:hAnsi="Tahoma" w:cs="Tahoma"/>
      <w:sz w:val="16"/>
      <w:szCs w:val="16"/>
    </w:rPr>
  </w:style>
  <w:style w:type="paragraph" w:styleId="TOCHeading">
    <w:name w:val="TOC Heading"/>
    <w:basedOn w:val="Heading1"/>
    <w:next w:val="Normal"/>
    <w:uiPriority w:val="99"/>
    <w:qFormat/>
    <w:rsid w:val="009F6BEB"/>
    <w:pPr>
      <w:outlineLvl w:val="9"/>
    </w:pPr>
    <w:rPr>
      <w:lang w:val="en-US" w:eastAsia="ja-JP"/>
    </w:rPr>
  </w:style>
  <w:style w:type="paragraph" w:styleId="TOC1">
    <w:name w:val="toc 1"/>
    <w:basedOn w:val="Normal"/>
    <w:next w:val="Normal"/>
    <w:autoRedefine/>
    <w:uiPriority w:val="39"/>
    <w:rsid w:val="009F6BEB"/>
    <w:pPr>
      <w:tabs>
        <w:tab w:val="left" w:pos="440"/>
        <w:tab w:val="right" w:leader="dot" w:pos="9237"/>
      </w:tabs>
      <w:spacing w:after="0"/>
    </w:pPr>
    <w:rPr>
      <w:rFonts w:ascii="Arial" w:hAnsi="Arial" w:cs="Arial"/>
      <w:b/>
      <w:bCs/>
      <w:noProof/>
      <w:lang w:eastAsia="en-GB"/>
    </w:rPr>
  </w:style>
  <w:style w:type="character" w:styleId="Hyperlink">
    <w:name w:val="Hyperlink"/>
    <w:uiPriority w:val="99"/>
    <w:rsid w:val="009F6BEB"/>
    <w:rPr>
      <w:rFonts w:ascii="Times New Roman" w:hAnsi="Times New Roman" w:cs="Times New Roman"/>
      <w:color w:val="0000FF"/>
      <w:u w:val="single"/>
    </w:rPr>
  </w:style>
  <w:style w:type="paragraph" w:styleId="FootnoteText">
    <w:name w:val="footnote text"/>
    <w:basedOn w:val="Normal"/>
    <w:link w:val="FootnoteTextChar"/>
    <w:uiPriority w:val="99"/>
    <w:rsid w:val="009F6BEB"/>
    <w:pPr>
      <w:spacing w:after="0" w:line="240" w:lineRule="auto"/>
    </w:pPr>
    <w:rPr>
      <w:rFonts w:ascii="Times New Roman" w:eastAsia="Times New Roman" w:hAnsi="Times New Roman" w:cs="Times New Roman"/>
      <w:sz w:val="20"/>
      <w:szCs w:val="20"/>
      <w:lang w:val="x-none" w:eastAsia="x-none"/>
    </w:rPr>
  </w:style>
  <w:style w:type="character" w:customStyle="1" w:styleId="FootnoteTextChar">
    <w:name w:val="Footnote Text Char"/>
    <w:link w:val="FootnoteText"/>
    <w:uiPriority w:val="99"/>
    <w:rsid w:val="009F6BEB"/>
    <w:rPr>
      <w:rFonts w:ascii="Times New Roman" w:hAnsi="Times New Roman" w:cs="Times New Roman"/>
      <w:sz w:val="20"/>
      <w:szCs w:val="20"/>
    </w:rPr>
  </w:style>
  <w:style w:type="character" w:styleId="FootnoteReference">
    <w:name w:val="footnote reference"/>
    <w:uiPriority w:val="99"/>
    <w:rsid w:val="009F6BEB"/>
    <w:rPr>
      <w:rFonts w:ascii="Times New Roman" w:hAnsi="Times New Roman" w:cs="Times New Roman"/>
      <w:vertAlign w:val="superscript"/>
    </w:rPr>
  </w:style>
  <w:style w:type="paragraph" w:styleId="ListParagraph">
    <w:name w:val="List Paragraph"/>
    <w:basedOn w:val="Normal"/>
    <w:uiPriority w:val="34"/>
    <w:qFormat/>
    <w:rsid w:val="009F6BEB"/>
    <w:pPr>
      <w:ind w:left="720"/>
    </w:pPr>
  </w:style>
  <w:style w:type="paragraph" w:styleId="Title">
    <w:name w:val="Title"/>
    <w:basedOn w:val="Normal"/>
    <w:next w:val="Normal"/>
    <w:link w:val="TitleChar"/>
    <w:uiPriority w:val="99"/>
    <w:qFormat/>
    <w:rsid w:val="009F6BEB"/>
    <w:pPr>
      <w:pBdr>
        <w:bottom w:val="single" w:sz="8" w:space="4" w:color="auto"/>
      </w:pBdr>
      <w:spacing w:after="300" w:line="240" w:lineRule="auto"/>
    </w:pPr>
    <w:rPr>
      <w:rFonts w:ascii="Cambria" w:eastAsia="Times New Roman" w:hAnsi="Cambria" w:cs="Times New Roman"/>
      <w:spacing w:val="5"/>
      <w:kern w:val="28"/>
      <w:sz w:val="52"/>
      <w:szCs w:val="52"/>
      <w:lang w:val="x-none" w:eastAsia="x-none"/>
    </w:rPr>
  </w:style>
  <w:style w:type="character" w:customStyle="1" w:styleId="TitleChar">
    <w:name w:val="Title Char"/>
    <w:link w:val="Title"/>
    <w:uiPriority w:val="99"/>
    <w:rsid w:val="009F6BEB"/>
    <w:rPr>
      <w:rFonts w:ascii="Cambria" w:hAnsi="Cambria" w:cs="Cambria"/>
      <w:color w:val="auto"/>
      <w:spacing w:val="5"/>
      <w:kern w:val="28"/>
      <w:sz w:val="52"/>
      <w:szCs w:val="52"/>
    </w:rPr>
  </w:style>
  <w:style w:type="paragraph" w:styleId="BodyText">
    <w:name w:val="Body Text"/>
    <w:basedOn w:val="Normal"/>
    <w:link w:val="BodyTextChar"/>
    <w:uiPriority w:val="99"/>
    <w:rsid w:val="009F6BEB"/>
    <w:pPr>
      <w:autoSpaceDE w:val="0"/>
      <w:autoSpaceDN w:val="0"/>
      <w:adjustRightInd w:val="0"/>
      <w:spacing w:after="0" w:line="240" w:lineRule="auto"/>
    </w:pPr>
    <w:rPr>
      <w:rFonts w:eastAsia="Times New Roman" w:cs="Times New Roman"/>
      <w:sz w:val="20"/>
      <w:szCs w:val="20"/>
    </w:rPr>
  </w:style>
  <w:style w:type="character" w:customStyle="1" w:styleId="BodyTextChar">
    <w:name w:val="Body Text Char"/>
    <w:link w:val="BodyText"/>
    <w:uiPriority w:val="99"/>
    <w:rsid w:val="009F6BEB"/>
    <w:rPr>
      <w:rFonts w:ascii="Calibri" w:hAnsi="Calibri" w:cs="Calibri"/>
      <w:lang w:val="en-GB" w:eastAsia="en-US"/>
    </w:rPr>
  </w:style>
  <w:style w:type="character" w:styleId="FollowedHyperlink">
    <w:name w:val="FollowedHyperlink"/>
    <w:uiPriority w:val="99"/>
    <w:rsid w:val="009F6BEB"/>
    <w:rPr>
      <w:rFonts w:ascii="Times New Roman" w:hAnsi="Times New Roman" w:cs="Times New Roman"/>
      <w:color w:val="800080"/>
      <w:u w:val="single"/>
    </w:rPr>
  </w:style>
  <w:style w:type="character" w:styleId="CommentReference">
    <w:name w:val="annotation reference"/>
    <w:uiPriority w:val="99"/>
    <w:rsid w:val="009F6BEB"/>
    <w:rPr>
      <w:rFonts w:ascii="Times New Roman" w:hAnsi="Times New Roman" w:cs="Times New Roman"/>
      <w:sz w:val="16"/>
      <w:szCs w:val="16"/>
    </w:rPr>
  </w:style>
  <w:style w:type="paragraph" w:styleId="CommentText">
    <w:name w:val="annotation text"/>
    <w:basedOn w:val="Normal"/>
    <w:link w:val="CommentTextChar"/>
    <w:uiPriority w:val="99"/>
    <w:rsid w:val="009F6BEB"/>
    <w:rPr>
      <w:rFonts w:eastAsia="Times New Roman" w:cs="Times New Roman"/>
      <w:sz w:val="20"/>
      <w:szCs w:val="20"/>
    </w:rPr>
  </w:style>
  <w:style w:type="character" w:customStyle="1" w:styleId="CommentTextChar">
    <w:name w:val="Comment Text Char"/>
    <w:link w:val="CommentText"/>
    <w:uiPriority w:val="99"/>
    <w:rsid w:val="009F6BEB"/>
    <w:rPr>
      <w:rFonts w:ascii="Calibri" w:hAnsi="Calibri" w:cs="Calibri"/>
      <w:sz w:val="20"/>
      <w:szCs w:val="20"/>
      <w:lang w:val="en-GB" w:eastAsia="en-US"/>
    </w:rPr>
  </w:style>
  <w:style w:type="paragraph" w:styleId="CommentSubject">
    <w:name w:val="annotation subject"/>
    <w:basedOn w:val="CommentText"/>
    <w:next w:val="CommentText"/>
    <w:link w:val="CommentSubjectChar"/>
    <w:uiPriority w:val="99"/>
    <w:rsid w:val="009F6BEB"/>
    <w:rPr>
      <w:b/>
      <w:bCs/>
    </w:rPr>
  </w:style>
  <w:style w:type="character" w:customStyle="1" w:styleId="CommentSubjectChar">
    <w:name w:val="Comment Subject Char"/>
    <w:link w:val="CommentSubject"/>
    <w:uiPriority w:val="99"/>
    <w:rsid w:val="009F6BEB"/>
    <w:rPr>
      <w:rFonts w:ascii="Calibri" w:hAnsi="Calibri" w:cs="Calibri"/>
      <w:b/>
      <w:bCs/>
      <w:sz w:val="20"/>
      <w:szCs w:val="20"/>
      <w:lang w:val="en-GB" w:eastAsia="en-US"/>
    </w:rPr>
  </w:style>
  <w:style w:type="paragraph" w:styleId="BodyText2">
    <w:name w:val="Body Text 2"/>
    <w:basedOn w:val="Normal"/>
    <w:link w:val="BodyText2Char"/>
    <w:uiPriority w:val="99"/>
    <w:rsid w:val="009F6BEB"/>
    <w:pPr>
      <w:autoSpaceDE w:val="0"/>
      <w:autoSpaceDN w:val="0"/>
      <w:adjustRightInd w:val="0"/>
      <w:spacing w:after="0" w:line="240" w:lineRule="auto"/>
      <w:jc w:val="both"/>
    </w:pPr>
    <w:rPr>
      <w:rFonts w:cs="Times New Roman"/>
      <w:sz w:val="20"/>
      <w:szCs w:val="20"/>
    </w:rPr>
  </w:style>
  <w:style w:type="character" w:customStyle="1" w:styleId="BodyText2Char">
    <w:name w:val="Body Text 2 Char"/>
    <w:link w:val="BodyText2"/>
    <w:uiPriority w:val="99"/>
    <w:semiHidden/>
    <w:rsid w:val="00760C4B"/>
    <w:rPr>
      <w:rFonts w:ascii="Calibri" w:eastAsia="MS Mincho" w:hAnsi="Calibri" w:cs="Calibri"/>
      <w:lang w:val="en-GB" w:eastAsia="en-US"/>
    </w:rPr>
  </w:style>
  <w:style w:type="character" w:customStyle="1" w:styleId="discreet">
    <w:name w:val="discreet"/>
    <w:uiPriority w:val="99"/>
    <w:rsid w:val="009F6BEB"/>
    <w:rPr>
      <w:rFonts w:cs="Times New Roman"/>
    </w:rPr>
  </w:style>
  <w:style w:type="paragraph" w:styleId="BlockText">
    <w:name w:val="Block Text"/>
    <w:basedOn w:val="Normal"/>
    <w:uiPriority w:val="99"/>
    <w:rsid w:val="009F6BEB"/>
    <w:pPr>
      <w:ind w:left="567" w:right="742"/>
      <w:jc w:val="both"/>
    </w:pPr>
    <w:rPr>
      <w:rFonts w:ascii="Times New Roman" w:hAnsi="Times New Roman" w:cs="Times New Roman"/>
      <w:i/>
      <w:iCs/>
      <w:sz w:val="24"/>
      <w:szCs w:val="24"/>
      <w:lang w:val="en-US"/>
    </w:rPr>
  </w:style>
  <w:style w:type="paragraph" w:styleId="HTMLPreformatted">
    <w:name w:val="HTML Preformatted"/>
    <w:basedOn w:val="Normal"/>
    <w:link w:val="HTMLPreformattedChar"/>
    <w:uiPriority w:val="99"/>
    <w:semiHidden/>
    <w:unhideWhenUsed/>
    <w:rsid w:val="008A7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x-none" w:eastAsia="x-none"/>
    </w:rPr>
  </w:style>
  <w:style w:type="character" w:customStyle="1" w:styleId="HTMLPreformattedChar">
    <w:name w:val="HTML Preformatted Char"/>
    <w:link w:val="HTMLPreformatted"/>
    <w:uiPriority w:val="99"/>
    <w:semiHidden/>
    <w:rsid w:val="008A7A72"/>
    <w:rPr>
      <w:rFonts w:ascii="Courier New" w:eastAsia="Times New Roman" w:hAnsi="Courier New" w:cs="Courier New"/>
      <w:sz w:val="20"/>
      <w:szCs w:val="20"/>
    </w:rPr>
  </w:style>
  <w:style w:type="table" w:styleId="TableGrid">
    <w:name w:val="Table Grid"/>
    <w:basedOn w:val="TableNormal"/>
    <w:uiPriority w:val="59"/>
    <w:rsid w:val="007B68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307FD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036652">
      <w:bodyDiv w:val="1"/>
      <w:marLeft w:val="0"/>
      <w:marRight w:val="0"/>
      <w:marTop w:val="0"/>
      <w:marBottom w:val="0"/>
      <w:divBdr>
        <w:top w:val="none" w:sz="0" w:space="0" w:color="auto"/>
        <w:left w:val="none" w:sz="0" w:space="0" w:color="auto"/>
        <w:bottom w:val="none" w:sz="0" w:space="0" w:color="auto"/>
        <w:right w:val="none" w:sz="0" w:space="0" w:color="auto"/>
      </w:divBdr>
    </w:div>
    <w:div w:id="664287866">
      <w:bodyDiv w:val="1"/>
      <w:marLeft w:val="0"/>
      <w:marRight w:val="0"/>
      <w:marTop w:val="0"/>
      <w:marBottom w:val="0"/>
      <w:divBdr>
        <w:top w:val="none" w:sz="0" w:space="0" w:color="auto"/>
        <w:left w:val="none" w:sz="0" w:space="0" w:color="auto"/>
        <w:bottom w:val="none" w:sz="0" w:space="0" w:color="auto"/>
        <w:right w:val="none" w:sz="0" w:space="0" w:color="auto"/>
      </w:divBdr>
    </w:div>
    <w:div w:id="731588165">
      <w:bodyDiv w:val="1"/>
      <w:marLeft w:val="0"/>
      <w:marRight w:val="0"/>
      <w:marTop w:val="0"/>
      <w:marBottom w:val="0"/>
      <w:divBdr>
        <w:top w:val="none" w:sz="0" w:space="0" w:color="auto"/>
        <w:left w:val="none" w:sz="0" w:space="0" w:color="auto"/>
        <w:bottom w:val="none" w:sz="0" w:space="0" w:color="auto"/>
        <w:right w:val="none" w:sz="0" w:space="0" w:color="auto"/>
      </w:divBdr>
      <w:divsChild>
        <w:div w:id="253780532">
          <w:marLeft w:val="446"/>
          <w:marRight w:val="0"/>
          <w:marTop w:val="0"/>
          <w:marBottom w:val="0"/>
          <w:divBdr>
            <w:top w:val="none" w:sz="0" w:space="0" w:color="auto"/>
            <w:left w:val="none" w:sz="0" w:space="0" w:color="auto"/>
            <w:bottom w:val="none" w:sz="0" w:space="0" w:color="auto"/>
            <w:right w:val="none" w:sz="0" w:space="0" w:color="auto"/>
          </w:divBdr>
        </w:div>
        <w:div w:id="949244870">
          <w:marLeft w:val="446"/>
          <w:marRight w:val="0"/>
          <w:marTop w:val="0"/>
          <w:marBottom w:val="0"/>
          <w:divBdr>
            <w:top w:val="none" w:sz="0" w:space="0" w:color="auto"/>
            <w:left w:val="none" w:sz="0" w:space="0" w:color="auto"/>
            <w:bottom w:val="none" w:sz="0" w:space="0" w:color="auto"/>
            <w:right w:val="none" w:sz="0" w:space="0" w:color="auto"/>
          </w:divBdr>
        </w:div>
        <w:div w:id="958292969">
          <w:marLeft w:val="446"/>
          <w:marRight w:val="0"/>
          <w:marTop w:val="0"/>
          <w:marBottom w:val="0"/>
          <w:divBdr>
            <w:top w:val="none" w:sz="0" w:space="0" w:color="auto"/>
            <w:left w:val="none" w:sz="0" w:space="0" w:color="auto"/>
            <w:bottom w:val="none" w:sz="0" w:space="0" w:color="auto"/>
            <w:right w:val="none" w:sz="0" w:space="0" w:color="auto"/>
          </w:divBdr>
        </w:div>
        <w:div w:id="700787931">
          <w:marLeft w:val="446"/>
          <w:marRight w:val="0"/>
          <w:marTop w:val="0"/>
          <w:marBottom w:val="0"/>
          <w:divBdr>
            <w:top w:val="none" w:sz="0" w:space="0" w:color="auto"/>
            <w:left w:val="none" w:sz="0" w:space="0" w:color="auto"/>
            <w:bottom w:val="none" w:sz="0" w:space="0" w:color="auto"/>
            <w:right w:val="none" w:sz="0" w:space="0" w:color="auto"/>
          </w:divBdr>
        </w:div>
        <w:div w:id="323165597">
          <w:marLeft w:val="446"/>
          <w:marRight w:val="0"/>
          <w:marTop w:val="0"/>
          <w:marBottom w:val="0"/>
          <w:divBdr>
            <w:top w:val="none" w:sz="0" w:space="0" w:color="auto"/>
            <w:left w:val="none" w:sz="0" w:space="0" w:color="auto"/>
            <w:bottom w:val="none" w:sz="0" w:space="0" w:color="auto"/>
            <w:right w:val="none" w:sz="0" w:space="0" w:color="auto"/>
          </w:divBdr>
        </w:div>
      </w:divsChild>
    </w:div>
    <w:div w:id="905071550">
      <w:bodyDiv w:val="1"/>
      <w:marLeft w:val="0"/>
      <w:marRight w:val="0"/>
      <w:marTop w:val="0"/>
      <w:marBottom w:val="0"/>
      <w:divBdr>
        <w:top w:val="none" w:sz="0" w:space="0" w:color="auto"/>
        <w:left w:val="none" w:sz="0" w:space="0" w:color="auto"/>
        <w:bottom w:val="none" w:sz="0" w:space="0" w:color="auto"/>
        <w:right w:val="none" w:sz="0" w:space="0" w:color="auto"/>
      </w:divBdr>
    </w:div>
    <w:div w:id="2064480445">
      <w:bodyDiv w:val="1"/>
      <w:marLeft w:val="0"/>
      <w:marRight w:val="0"/>
      <w:marTop w:val="0"/>
      <w:marBottom w:val="0"/>
      <w:divBdr>
        <w:top w:val="none" w:sz="0" w:space="0" w:color="auto"/>
        <w:left w:val="none" w:sz="0" w:space="0" w:color="auto"/>
        <w:bottom w:val="none" w:sz="0" w:space="0" w:color="auto"/>
        <w:right w:val="none" w:sz="0" w:space="0" w:color="auto"/>
      </w:divBdr>
    </w:div>
    <w:div w:id="211918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5.emf"/><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footnotes" Target="footnotes.xml"/><Relationship Id="rId12" Type="http://schemas.openxmlformats.org/officeDocument/2006/relationships/hyperlink" Target="https://idm.euro-fusion.org/?uid=2LJDNQ&amp;action=get_document" TargetMode="External"/><Relationship Id="rId17" Type="http://schemas.openxmlformats.org/officeDocument/2006/relationships/oleObject" Target="embeddings/oleObject1.bin"/><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s://idm.euro-fusion.org/?uid=2M6428" TargetMode="External"/><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hyperlink" Target="https://idm.euro-fusion.org/?uid=2MB5X5" TargetMode="External"/><Relationship Id="rId14" Type="http://schemas.openxmlformats.org/officeDocument/2006/relationships/image" Target="media/image2.png"/><Relationship Id="rId22" Type="http://schemas.openxmlformats.org/officeDocument/2006/relationships/oleObject" Target="embeddings/oleObject2.bin"/><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idm.euro-fusion.org/?uid=2M4P9J"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0CD36C-A34B-48AB-A97E-0FBB05342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24</Pages>
  <Words>3263</Words>
  <Characters>18605</Characters>
  <Application>Microsoft Office Word</Application>
  <DocSecurity>0</DocSecurity>
  <Lines>155</Lines>
  <Paragraphs>43</Paragraphs>
  <ScaleCrop>false</ScaleCrop>
  <HeadingPairs>
    <vt:vector size="6" baseType="variant">
      <vt:variant>
        <vt:lpstr>Title</vt:lpstr>
      </vt:variant>
      <vt:variant>
        <vt:i4>1</vt:i4>
      </vt:variant>
      <vt:variant>
        <vt:lpstr>Titolo</vt:lpstr>
      </vt:variant>
      <vt:variant>
        <vt:i4>1</vt:i4>
      </vt:variant>
      <vt:variant>
        <vt:lpstr>Intestazioni</vt:lpstr>
      </vt:variant>
      <vt:variant>
        <vt:i4>12</vt:i4>
      </vt:variant>
    </vt:vector>
  </HeadingPairs>
  <TitlesOfParts>
    <vt:vector size="14" baseType="lpstr">
      <vt:lpstr>Report IDM reference No</vt:lpstr>
      <vt:lpstr>Report IDM reference No</vt:lpstr>
      <vt:lpstr>Objectives of Work</vt:lpstr>
      <vt:lpstr>Round Robin test campaign</vt:lpstr>
      <vt:lpstr>    General</vt:lpstr>
      <vt:lpstr>    Tensile tests</vt:lpstr>
      <vt:lpstr>    Round Robin Fracture Toughness campaign</vt:lpstr>
      <vt:lpstr>    Round Robin Low Cycle Fatigue campaign</vt:lpstr>
      <vt:lpstr>“Real” samples testing</vt:lpstr>
      <vt:lpstr>    General</vt:lpstr>
      <vt:lpstr>    Creep tests on pre-fatigued specimens</vt:lpstr>
      <vt:lpstr>Deviations from the previous year plan</vt:lpstr>
      <vt:lpstr>Testing plan for 2017</vt:lpstr>
      <vt:lpstr>Conclusions and remarks</vt:lpstr>
    </vt:vector>
  </TitlesOfParts>
  <Company>Culham Centre for Fusion Energy</Company>
  <LinksUpToDate>false</LinksUpToDate>
  <CharactersWithSpaces>21825</CharactersWithSpaces>
  <SharedDoc>false</SharedDoc>
  <HLinks>
    <vt:vector size="78" baseType="variant">
      <vt:variant>
        <vt:i4>3801108</vt:i4>
      </vt:variant>
      <vt:variant>
        <vt:i4>60</vt:i4>
      </vt:variant>
      <vt:variant>
        <vt:i4>0</vt:i4>
      </vt:variant>
      <vt:variant>
        <vt:i4>5</vt:i4>
      </vt:variant>
      <vt:variant>
        <vt:lpwstr>https://idm.euro-fusion.org/?uid=2LJDNQ&amp;action=get_document</vt:lpwstr>
      </vt:variant>
      <vt:variant>
        <vt:lpwstr/>
      </vt:variant>
      <vt:variant>
        <vt:i4>7274550</vt:i4>
      </vt:variant>
      <vt:variant>
        <vt:i4>57</vt:i4>
      </vt:variant>
      <vt:variant>
        <vt:i4>0</vt:i4>
      </vt:variant>
      <vt:variant>
        <vt:i4>5</vt:i4>
      </vt:variant>
      <vt:variant>
        <vt:lpwstr>https://idm.euro-fusion.org/?uid=2M6428</vt:lpwstr>
      </vt:variant>
      <vt:variant>
        <vt:lpwstr/>
      </vt:variant>
      <vt:variant>
        <vt:i4>1310773</vt:i4>
      </vt:variant>
      <vt:variant>
        <vt:i4>53</vt:i4>
      </vt:variant>
      <vt:variant>
        <vt:i4>0</vt:i4>
      </vt:variant>
      <vt:variant>
        <vt:i4>5</vt:i4>
      </vt:variant>
      <vt:variant>
        <vt:lpwstr/>
      </vt:variant>
      <vt:variant>
        <vt:lpwstr>_Toc464300568</vt:lpwstr>
      </vt:variant>
      <vt:variant>
        <vt:i4>1310773</vt:i4>
      </vt:variant>
      <vt:variant>
        <vt:i4>47</vt:i4>
      </vt:variant>
      <vt:variant>
        <vt:i4>0</vt:i4>
      </vt:variant>
      <vt:variant>
        <vt:i4>5</vt:i4>
      </vt:variant>
      <vt:variant>
        <vt:lpwstr/>
      </vt:variant>
      <vt:variant>
        <vt:lpwstr>_Toc464300567</vt:lpwstr>
      </vt:variant>
      <vt:variant>
        <vt:i4>1310773</vt:i4>
      </vt:variant>
      <vt:variant>
        <vt:i4>41</vt:i4>
      </vt:variant>
      <vt:variant>
        <vt:i4>0</vt:i4>
      </vt:variant>
      <vt:variant>
        <vt:i4>5</vt:i4>
      </vt:variant>
      <vt:variant>
        <vt:lpwstr/>
      </vt:variant>
      <vt:variant>
        <vt:lpwstr>_Toc464300566</vt:lpwstr>
      </vt:variant>
      <vt:variant>
        <vt:i4>1310773</vt:i4>
      </vt:variant>
      <vt:variant>
        <vt:i4>35</vt:i4>
      </vt:variant>
      <vt:variant>
        <vt:i4>0</vt:i4>
      </vt:variant>
      <vt:variant>
        <vt:i4>5</vt:i4>
      </vt:variant>
      <vt:variant>
        <vt:lpwstr/>
      </vt:variant>
      <vt:variant>
        <vt:lpwstr>_Toc464300565</vt:lpwstr>
      </vt:variant>
      <vt:variant>
        <vt:i4>1310773</vt:i4>
      </vt:variant>
      <vt:variant>
        <vt:i4>29</vt:i4>
      </vt:variant>
      <vt:variant>
        <vt:i4>0</vt:i4>
      </vt:variant>
      <vt:variant>
        <vt:i4>5</vt:i4>
      </vt:variant>
      <vt:variant>
        <vt:lpwstr/>
      </vt:variant>
      <vt:variant>
        <vt:lpwstr>_Toc464300564</vt:lpwstr>
      </vt:variant>
      <vt:variant>
        <vt:i4>1310773</vt:i4>
      </vt:variant>
      <vt:variant>
        <vt:i4>23</vt:i4>
      </vt:variant>
      <vt:variant>
        <vt:i4>0</vt:i4>
      </vt:variant>
      <vt:variant>
        <vt:i4>5</vt:i4>
      </vt:variant>
      <vt:variant>
        <vt:lpwstr/>
      </vt:variant>
      <vt:variant>
        <vt:lpwstr>_Toc464300563</vt:lpwstr>
      </vt:variant>
      <vt:variant>
        <vt:i4>1310773</vt:i4>
      </vt:variant>
      <vt:variant>
        <vt:i4>17</vt:i4>
      </vt:variant>
      <vt:variant>
        <vt:i4>0</vt:i4>
      </vt:variant>
      <vt:variant>
        <vt:i4>5</vt:i4>
      </vt:variant>
      <vt:variant>
        <vt:lpwstr/>
      </vt:variant>
      <vt:variant>
        <vt:lpwstr>_Toc464300562</vt:lpwstr>
      </vt:variant>
      <vt:variant>
        <vt:i4>1310773</vt:i4>
      </vt:variant>
      <vt:variant>
        <vt:i4>11</vt:i4>
      </vt:variant>
      <vt:variant>
        <vt:i4>0</vt:i4>
      </vt:variant>
      <vt:variant>
        <vt:i4>5</vt:i4>
      </vt:variant>
      <vt:variant>
        <vt:lpwstr/>
      </vt:variant>
      <vt:variant>
        <vt:lpwstr>_Toc464300561</vt:lpwstr>
      </vt:variant>
      <vt:variant>
        <vt:i4>1310773</vt:i4>
      </vt:variant>
      <vt:variant>
        <vt:i4>5</vt:i4>
      </vt:variant>
      <vt:variant>
        <vt:i4>0</vt:i4>
      </vt:variant>
      <vt:variant>
        <vt:i4>5</vt:i4>
      </vt:variant>
      <vt:variant>
        <vt:lpwstr/>
      </vt:variant>
      <vt:variant>
        <vt:lpwstr>_Toc464300560</vt:lpwstr>
      </vt:variant>
      <vt:variant>
        <vt:i4>7405623</vt:i4>
      </vt:variant>
      <vt:variant>
        <vt:i4>0</vt:i4>
      </vt:variant>
      <vt:variant>
        <vt:i4>0</vt:i4>
      </vt:variant>
      <vt:variant>
        <vt:i4>5</vt:i4>
      </vt:variant>
      <vt:variant>
        <vt:lpwstr>https://idm.euro-fusion.org/?uid=2MB5X5</vt:lpwstr>
      </vt:variant>
      <vt:variant>
        <vt:lpwstr/>
      </vt:variant>
      <vt:variant>
        <vt:i4>6684786</vt:i4>
      </vt:variant>
      <vt:variant>
        <vt:i4>6</vt:i4>
      </vt:variant>
      <vt:variant>
        <vt:i4>0</vt:i4>
      </vt:variant>
      <vt:variant>
        <vt:i4>5</vt:i4>
      </vt:variant>
      <vt:variant>
        <vt:lpwstr>https://idm.euro-fusion.org/?uid=2M4P9J</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IDM reference No</dc:title>
  <dc:creator>Thomas Franke</dc:creator>
  <cp:lastModifiedBy>perelli</cp:lastModifiedBy>
  <cp:revision>4</cp:revision>
  <cp:lastPrinted>2016-10-24T13:42:00Z</cp:lastPrinted>
  <dcterms:created xsi:type="dcterms:W3CDTF">2017-02-14T17:36:00Z</dcterms:created>
  <dcterms:modified xsi:type="dcterms:W3CDTF">2017-02-14T17:39:00Z</dcterms:modified>
</cp:coreProperties>
</file>